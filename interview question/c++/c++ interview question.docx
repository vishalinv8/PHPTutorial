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6"/>
      </w:tblGrid>
      <w:tr w:rsidR="00573095" w:rsidRPr="00573095" w14:paraId="795D3B1E" w14:textId="77777777" w:rsidTr="00573095">
        <w:trPr>
          <w:tblCellSpacing w:w="0" w:type="dxa"/>
        </w:trPr>
        <w:tc>
          <w:tcPr>
            <w:tcW w:w="0" w:type="auto"/>
            <w:vAlign w:val="center"/>
            <w:hideMark/>
          </w:tcPr>
          <w:p w14:paraId="5ADA0777" w14:textId="77777777" w:rsidR="00573095" w:rsidRPr="00573095" w:rsidRDefault="00573095" w:rsidP="00573095">
            <w:pPr>
              <w:spacing w:after="0" w:line="240" w:lineRule="auto"/>
              <w:rPr>
                <w:rFonts w:ascii="Times New Roman" w:eastAsia="Times New Roman" w:hAnsi="Times New Roman" w:cs="Times New Roman"/>
                <w:sz w:val="24"/>
                <w:szCs w:val="24"/>
              </w:rPr>
            </w:pPr>
          </w:p>
        </w:tc>
      </w:tr>
    </w:tbl>
    <w:p w14:paraId="08B1D467"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What is C++?</w:t>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sz w:val="24"/>
          <w:szCs w:val="24"/>
        </w:rPr>
        <w:t xml:space="preserve">Released in 1985, C++ is an object-oriented programming language created by </w:t>
      </w:r>
      <w:proofErr w:type="spellStart"/>
      <w:r w:rsidRPr="00573095">
        <w:rPr>
          <w:rFonts w:ascii="Times New Roman" w:eastAsia="Times New Roman" w:hAnsi="Times New Roman" w:cs="Times New Roman"/>
          <w:sz w:val="24"/>
          <w:szCs w:val="24"/>
        </w:rPr>
        <w:t>Bjarne</w:t>
      </w:r>
      <w:proofErr w:type="spell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Stroustrup</w:t>
      </w:r>
      <w:proofErr w:type="spellEnd"/>
      <w:r w:rsidRPr="00573095">
        <w:rPr>
          <w:rFonts w:ascii="Times New Roman" w:eastAsia="Times New Roman" w:hAnsi="Times New Roman" w:cs="Times New Roman"/>
          <w:sz w:val="24"/>
          <w:szCs w:val="24"/>
        </w:rPr>
        <w:t xml:space="preserve">. C++ maintains almost all aspects of the C language, while simplifying memory management and adding several features - including a new </w:t>
      </w:r>
      <w:proofErr w:type="spellStart"/>
      <w:r w:rsidRPr="00573095">
        <w:rPr>
          <w:rFonts w:ascii="Times New Roman" w:eastAsia="Times New Roman" w:hAnsi="Times New Roman" w:cs="Times New Roman"/>
          <w:sz w:val="24"/>
          <w:szCs w:val="24"/>
        </w:rPr>
        <w:t>datatype</w:t>
      </w:r>
      <w:proofErr w:type="spellEnd"/>
      <w:r w:rsidRPr="00573095">
        <w:rPr>
          <w:rFonts w:ascii="Times New Roman" w:eastAsia="Times New Roman" w:hAnsi="Times New Roman" w:cs="Times New Roman"/>
          <w:sz w:val="24"/>
          <w:szCs w:val="24"/>
        </w:rPr>
        <w:t xml:space="preserve"> known as a class (you will learn more about these later) - to allow object-oriented programming. C++ maintains the features of C which allowed for low-level memory access but also gives the programmer new tools to simplify memory management.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C++ used for</w:t>
      </w:r>
      <w:proofErr w:type="gramStart"/>
      <w:r w:rsidRPr="00573095">
        <w:rPr>
          <w:rFonts w:ascii="Times New Roman" w:eastAsia="Times New Roman" w:hAnsi="Times New Roman" w:cs="Times New Roman"/>
          <w:sz w:val="24"/>
          <w:szCs w:val="24"/>
        </w:rPr>
        <w:t>:</w:t>
      </w:r>
      <w:proofErr w:type="gramEnd"/>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C++ is a powerful general-purpose programming language. It can be used to create small programs or large applications. It can be used to make CGI scripts or console-only DOS programs. C++ allows you to create programs to do almost anything you need to do. The creator </w:t>
      </w:r>
      <w:proofErr w:type="gramStart"/>
      <w:r w:rsidRPr="00573095">
        <w:rPr>
          <w:rFonts w:ascii="Times New Roman" w:eastAsia="Times New Roman" w:hAnsi="Times New Roman" w:cs="Times New Roman"/>
          <w:sz w:val="24"/>
          <w:szCs w:val="24"/>
        </w:rPr>
        <w:t>of</w:t>
      </w:r>
      <w:proofErr w:type="gramEnd"/>
      <w:r w:rsidRPr="00573095">
        <w:rPr>
          <w:rFonts w:ascii="Times New Roman" w:eastAsia="Times New Roman" w:hAnsi="Times New Roman" w:cs="Times New Roman"/>
          <w:sz w:val="24"/>
          <w:szCs w:val="24"/>
        </w:rPr>
        <w:t xml:space="preserve"> C++, </w:t>
      </w:r>
      <w:proofErr w:type="spellStart"/>
      <w:r w:rsidRPr="00573095">
        <w:rPr>
          <w:rFonts w:ascii="Times New Roman" w:eastAsia="Times New Roman" w:hAnsi="Times New Roman" w:cs="Times New Roman"/>
          <w:sz w:val="24"/>
          <w:szCs w:val="24"/>
        </w:rPr>
        <w:t>Bjarne</w:t>
      </w:r>
      <w:proofErr w:type="spell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Stroustrup</w:t>
      </w:r>
      <w:proofErr w:type="spellEnd"/>
      <w:r w:rsidRPr="00573095">
        <w:rPr>
          <w:rFonts w:ascii="Times New Roman" w:eastAsia="Times New Roman" w:hAnsi="Times New Roman" w:cs="Times New Roman"/>
          <w:sz w:val="24"/>
          <w:szCs w:val="24"/>
        </w:rPr>
        <w:t xml:space="preserve">, has put together a partial list of applications written in C++. </w:t>
      </w:r>
    </w:p>
    <w:p w14:paraId="292E397A"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How do you find out if a linked-list has an end? (</w:t>
      </w:r>
      <w:proofErr w:type="gramStart"/>
      <w:r w:rsidRPr="00573095">
        <w:rPr>
          <w:rFonts w:ascii="Times New Roman" w:eastAsia="Times New Roman" w:hAnsi="Times New Roman" w:cs="Times New Roman"/>
          <w:b/>
          <w:bCs/>
          <w:color w:val="0000FF"/>
          <w:sz w:val="24"/>
          <w:szCs w:val="24"/>
        </w:rPr>
        <w:t>i.e</w:t>
      </w:r>
      <w:proofErr w:type="gramEnd"/>
      <w:r w:rsidRPr="00573095">
        <w:rPr>
          <w:rFonts w:ascii="Times New Roman" w:eastAsia="Times New Roman" w:hAnsi="Times New Roman" w:cs="Times New Roman"/>
          <w:b/>
          <w:bCs/>
          <w:color w:val="0000FF"/>
          <w:sz w:val="24"/>
          <w:szCs w:val="24"/>
        </w:rPr>
        <w:t xml:space="preserve">. the list is not a cycle)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You can find out by using 2 pointers. One of them goes 2 nodes each time. The second one goes at 1 </w:t>
      </w:r>
      <w:proofErr w:type="gramStart"/>
      <w:r w:rsidRPr="00573095">
        <w:rPr>
          <w:rFonts w:ascii="Times New Roman" w:eastAsia="Times New Roman" w:hAnsi="Times New Roman" w:cs="Times New Roman"/>
          <w:sz w:val="24"/>
          <w:szCs w:val="24"/>
        </w:rPr>
        <w:t>nodes</w:t>
      </w:r>
      <w:proofErr w:type="gramEnd"/>
      <w:r w:rsidRPr="00573095">
        <w:rPr>
          <w:rFonts w:ascii="Times New Roman" w:eastAsia="Times New Roman" w:hAnsi="Times New Roman" w:cs="Times New Roman"/>
          <w:sz w:val="24"/>
          <w:szCs w:val="24"/>
        </w:rPr>
        <w:t xml:space="preserve"> each time. If there is a cycle, the one that goes 2 nodes each time will eventually meet the one that goes slower. If that is the case, then you will know the linked-list is a cycle. </w:t>
      </w:r>
    </w:p>
    <w:p w14:paraId="6D5FD0CA"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the difference between </w:t>
      </w:r>
      <w:proofErr w:type="spellStart"/>
      <w:proofErr w:type="gramStart"/>
      <w:r w:rsidRPr="00573095">
        <w:rPr>
          <w:rFonts w:ascii="Times New Roman" w:eastAsia="Times New Roman" w:hAnsi="Times New Roman" w:cs="Times New Roman"/>
          <w:b/>
          <w:bCs/>
          <w:color w:val="0000FF"/>
          <w:sz w:val="24"/>
          <w:szCs w:val="24"/>
        </w:rPr>
        <w:t>realloc</w:t>
      </w:r>
      <w:proofErr w:type="spellEnd"/>
      <w:r w:rsidRPr="00573095">
        <w:rPr>
          <w:rFonts w:ascii="Times New Roman" w:eastAsia="Times New Roman" w:hAnsi="Times New Roman" w:cs="Times New Roman"/>
          <w:b/>
          <w:bCs/>
          <w:color w:val="0000FF"/>
          <w:sz w:val="24"/>
          <w:szCs w:val="24"/>
        </w:rPr>
        <w:t>(</w:t>
      </w:r>
      <w:proofErr w:type="gramEnd"/>
      <w:r w:rsidRPr="00573095">
        <w:rPr>
          <w:rFonts w:ascii="Times New Roman" w:eastAsia="Times New Roman" w:hAnsi="Times New Roman" w:cs="Times New Roman"/>
          <w:b/>
          <w:bCs/>
          <w:color w:val="0000FF"/>
          <w:sz w:val="24"/>
          <w:szCs w:val="24"/>
        </w:rPr>
        <w:t xml:space="preserve">) and free()? </w:t>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sz w:val="24"/>
          <w:szCs w:val="24"/>
        </w:rPr>
        <w:br/>
        <w:t xml:space="preserve">The free subroutine frees a block of memory previously allocated by the </w:t>
      </w:r>
      <w:proofErr w:type="spellStart"/>
      <w:r w:rsidRPr="00573095">
        <w:rPr>
          <w:rFonts w:ascii="Times New Roman" w:eastAsia="Times New Roman" w:hAnsi="Times New Roman" w:cs="Times New Roman"/>
          <w:sz w:val="24"/>
          <w:szCs w:val="24"/>
        </w:rPr>
        <w:t>malloc</w:t>
      </w:r>
      <w:proofErr w:type="spellEnd"/>
      <w:r w:rsidRPr="00573095">
        <w:rPr>
          <w:rFonts w:ascii="Times New Roman" w:eastAsia="Times New Roman" w:hAnsi="Times New Roman" w:cs="Times New Roman"/>
          <w:sz w:val="24"/>
          <w:szCs w:val="24"/>
        </w:rPr>
        <w:t xml:space="preserve"> subroutine. Undefined results occur if the Pointer parameter is not a valid pointer. If the Pointer parameter is a null value, no action will occur. The </w:t>
      </w:r>
      <w:proofErr w:type="spellStart"/>
      <w:r w:rsidRPr="00573095">
        <w:rPr>
          <w:rFonts w:ascii="Times New Roman" w:eastAsia="Times New Roman" w:hAnsi="Times New Roman" w:cs="Times New Roman"/>
          <w:sz w:val="24"/>
          <w:szCs w:val="24"/>
        </w:rPr>
        <w:t>realloc</w:t>
      </w:r>
      <w:proofErr w:type="spellEnd"/>
      <w:r w:rsidRPr="00573095">
        <w:rPr>
          <w:rFonts w:ascii="Times New Roman" w:eastAsia="Times New Roman" w:hAnsi="Times New Roman" w:cs="Times New Roman"/>
          <w:sz w:val="24"/>
          <w:szCs w:val="24"/>
        </w:rPr>
        <w:t xml:space="preserve"> subroutine changes the size of the block of memory pointed to by the Pointer parameter to the number of bytes specified by the Size parameter and returns a new pointer to the block. The pointer specified by the Pointer parameter must have been created with the </w:t>
      </w:r>
      <w:proofErr w:type="spellStart"/>
      <w:r w:rsidRPr="00573095">
        <w:rPr>
          <w:rFonts w:ascii="Times New Roman" w:eastAsia="Times New Roman" w:hAnsi="Times New Roman" w:cs="Times New Roman"/>
          <w:sz w:val="24"/>
          <w:szCs w:val="24"/>
        </w:rPr>
        <w:t>malloc</w:t>
      </w:r>
      <w:proofErr w:type="spell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calloc</w:t>
      </w:r>
      <w:proofErr w:type="spellEnd"/>
      <w:r w:rsidRPr="00573095">
        <w:rPr>
          <w:rFonts w:ascii="Times New Roman" w:eastAsia="Times New Roman" w:hAnsi="Times New Roman" w:cs="Times New Roman"/>
          <w:sz w:val="24"/>
          <w:szCs w:val="24"/>
        </w:rPr>
        <w:t xml:space="preserve">, or </w:t>
      </w:r>
      <w:proofErr w:type="spellStart"/>
      <w:r w:rsidRPr="00573095">
        <w:rPr>
          <w:rFonts w:ascii="Times New Roman" w:eastAsia="Times New Roman" w:hAnsi="Times New Roman" w:cs="Times New Roman"/>
          <w:sz w:val="24"/>
          <w:szCs w:val="24"/>
        </w:rPr>
        <w:t>realloc</w:t>
      </w:r>
      <w:proofErr w:type="spellEnd"/>
      <w:r w:rsidRPr="00573095">
        <w:rPr>
          <w:rFonts w:ascii="Times New Roman" w:eastAsia="Times New Roman" w:hAnsi="Times New Roman" w:cs="Times New Roman"/>
          <w:sz w:val="24"/>
          <w:szCs w:val="24"/>
        </w:rPr>
        <w:t xml:space="preserve"> subroutines and not been </w:t>
      </w:r>
      <w:proofErr w:type="spellStart"/>
      <w:r w:rsidRPr="00573095">
        <w:rPr>
          <w:rFonts w:ascii="Times New Roman" w:eastAsia="Times New Roman" w:hAnsi="Times New Roman" w:cs="Times New Roman"/>
          <w:sz w:val="24"/>
          <w:szCs w:val="24"/>
        </w:rPr>
        <w:t>deallocated</w:t>
      </w:r>
      <w:proofErr w:type="spellEnd"/>
      <w:r w:rsidRPr="00573095">
        <w:rPr>
          <w:rFonts w:ascii="Times New Roman" w:eastAsia="Times New Roman" w:hAnsi="Times New Roman" w:cs="Times New Roman"/>
          <w:sz w:val="24"/>
          <w:szCs w:val="24"/>
        </w:rPr>
        <w:t xml:space="preserve"> with the free or </w:t>
      </w:r>
      <w:proofErr w:type="spellStart"/>
      <w:r w:rsidRPr="00573095">
        <w:rPr>
          <w:rFonts w:ascii="Times New Roman" w:eastAsia="Times New Roman" w:hAnsi="Times New Roman" w:cs="Times New Roman"/>
          <w:sz w:val="24"/>
          <w:szCs w:val="24"/>
        </w:rPr>
        <w:t>realloc</w:t>
      </w:r>
      <w:proofErr w:type="spellEnd"/>
      <w:r w:rsidRPr="00573095">
        <w:rPr>
          <w:rFonts w:ascii="Times New Roman" w:eastAsia="Times New Roman" w:hAnsi="Times New Roman" w:cs="Times New Roman"/>
          <w:sz w:val="24"/>
          <w:szCs w:val="24"/>
        </w:rPr>
        <w:t xml:space="preserve"> subroutines. Undefined results occur if the Pointer parameter is not a valid pointer. </w:t>
      </w:r>
    </w:p>
    <w:p w14:paraId="0FD9BC90"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What is function overloading and operator overloading?</w:t>
      </w:r>
    </w:p>
    <w:p w14:paraId="2F23986F" w14:textId="77777777" w:rsidR="00573095" w:rsidRPr="00573095" w:rsidRDefault="00573095" w:rsidP="00573095">
      <w:pPr>
        <w:spacing w:after="0" w:line="240" w:lineRule="auto"/>
        <w:rPr>
          <w:rFonts w:ascii="Times New Roman" w:eastAsia="Times New Roman" w:hAnsi="Times New Roman" w:cs="Times New Roman"/>
          <w:sz w:val="24"/>
          <w:szCs w:val="24"/>
        </w:rPr>
      </w:pPr>
    </w:p>
    <w:p w14:paraId="039BB60A"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sz w:val="24"/>
          <w:szCs w:val="24"/>
        </w:rPr>
        <w:t xml:space="preserve">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 </w:t>
      </w:r>
      <w:r w:rsidRPr="00573095">
        <w:rPr>
          <w:rFonts w:ascii="Times New Roman" w:eastAsia="Times New Roman" w:hAnsi="Times New Roman" w:cs="Times New Roman"/>
          <w:sz w:val="24"/>
          <w:szCs w:val="24"/>
        </w:rPr>
        <w:br/>
        <w:t xml:space="preserve">Operator overloading allows existing C++ operators to be redefined so that they work on objects of user-defined classes. Overloaded operators are syntactic sugar for equivalent function calls. </w:t>
      </w:r>
      <w:r w:rsidRPr="00573095">
        <w:rPr>
          <w:rFonts w:ascii="Times New Roman" w:eastAsia="Times New Roman" w:hAnsi="Times New Roman" w:cs="Times New Roman"/>
          <w:sz w:val="24"/>
          <w:szCs w:val="24"/>
        </w:rPr>
        <w:lastRenderedPageBreak/>
        <w:t xml:space="preserve">They form a pleasant facade that doesn't add anything fundamental to the language (but they can improve understandability and reduce maintenance costs). </w:t>
      </w:r>
    </w:p>
    <w:p w14:paraId="07A35DB3"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the difference between declaration and definition? </w:t>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sz w:val="24"/>
          <w:szCs w:val="24"/>
        </w:rPr>
        <w:br/>
        <w:t>The declaration tells the compiler that at some later point we plan to present the definition of this declaration.</w:t>
      </w:r>
      <w:r w:rsidRPr="00573095">
        <w:rPr>
          <w:rFonts w:ascii="Times New Roman" w:eastAsia="Times New Roman" w:hAnsi="Times New Roman" w:cs="Times New Roman"/>
          <w:sz w:val="24"/>
          <w:szCs w:val="24"/>
        </w:rPr>
        <w:br/>
        <w:t xml:space="preserve">E.g.: void stars () //function declaration </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The</w:t>
      </w:r>
      <w:proofErr w:type="gramEnd"/>
      <w:r w:rsidRPr="00573095">
        <w:rPr>
          <w:rFonts w:ascii="Times New Roman" w:eastAsia="Times New Roman" w:hAnsi="Times New Roman" w:cs="Times New Roman"/>
          <w:sz w:val="24"/>
          <w:szCs w:val="24"/>
        </w:rPr>
        <w:t xml:space="preserve"> definition contains the actual implementation.</w:t>
      </w:r>
      <w:r w:rsidRPr="00573095">
        <w:rPr>
          <w:rFonts w:ascii="Times New Roman" w:eastAsia="Times New Roman" w:hAnsi="Times New Roman" w:cs="Times New Roman"/>
          <w:sz w:val="24"/>
          <w:szCs w:val="24"/>
        </w:rPr>
        <w:br/>
        <w:t xml:space="preserve">E.g.: void stars () // </w:t>
      </w:r>
      <w:proofErr w:type="spellStart"/>
      <w:proofErr w:type="gramStart"/>
      <w:r w:rsidRPr="00573095">
        <w:rPr>
          <w:rFonts w:ascii="Times New Roman" w:eastAsia="Times New Roman" w:hAnsi="Times New Roman" w:cs="Times New Roman"/>
          <w:sz w:val="24"/>
          <w:szCs w:val="24"/>
        </w:rPr>
        <w:t>declarator</w:t>
      </w:r>
      <w:proofErr w:type="spellEnd"/>
      <w:proofErr w:type="gramEnd"/>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for(</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j=10; j &gt; =0; j--) //function body</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 xml:space="preserve"> &lt;&lt;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 xml:space="preserve"> &lt;&lt; </w:t>
      </w:r>
      <w:proofErr w:type="spellStart"/>
      <w:r w:rsidRPr="00573095">
        <w:rPr>
          <w:rFonts w:ascii="Times New Roman" w:eastAsia="Times New Roman" w:hAnsi="Times New Roman" w:cs="Times New Roman"/>
          <w:sz w:val="24"/>
          <w:szCs w:val="24"/>
        </w:rPr>
        <w:t>endl</w:t>
      </w:r>
      <w:proofErr w:type="spellEnd"/>
      <w:r w:rsidRPr="00573095">
        <w:rPr>
          <w:rFonts w:ascii="Times New Roman" w:eastAsia="Times New Roman" w:hAnsi="Times New Roman" w:cs="Times New Roman"/>
          <w:sz w:val="24"/>
          <w:szCs w:val="24"/>
        </w:rPr>
        <w:t xml:space="preserve">; } </w:t>
      </w:r>
    </w:p>
    <w:p w14:paraId="214E5B1F"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are the advantages of inheritance? </w:t>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sz w:val="24"/>
          <w:szCs w:val="24"/>
        </w:rPr>
        <w:br/>
        <w:t xml:space="preserve">It permits code reusability. Reusability saves time in program development. It encourages the reuse of proven and debugged high-quality software, thus reducing problem after a system becomes functional. </w:t>
      </w:r>
    </w:p>
    <w:p w14:paraId="560A657D"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How do you write a function that can reverse a linked-list? </w:t>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sz w:val="24"/>
          <w:szCs w:val="24"/>
        </w:rPr>
        <w:br/>
        <w:t xml:space="preserve">void </w:t>
      </w:r>
      <w:proofErr w:type="spellStart"/>
      <w:r w:rsidRPr="00573095">
        <w:rPr>
          <w:rFonts w:ascii="Times New Roman" w:eastAsia="Times New Roman" w:hAnsi="Times New Roman" w:cs="Times New Roman"/>
          <w:sz w:val="24"/>
          <w:szCs w:val="24"/>
        </w:rPr>
        <w:t>reverselist</w:t>
      </w:r>
      <w:proofErr w:type="spellEnd"/>
      <w:r w:rsidRPr="00573095">
        <w:rPr>
          <w:rFonts w:ascii="Times New Roman" w:eastAsia="Times New Roman" w:hAnsi="Times New Roman" w:cs="Times New Roman"/>
          <w:sz w:val="24"/>
          <w:szCs w:val="24"/>
        </w:rPr>
        <w:t>(void)</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if(head==0)</w:t>
      </w:r>
      <w:r w:rsidRPr="00573095">
        <w:rPr>
          <w:rFonts w:ascii="Times New Roman" w:eastAsia="Times New Roman" w:hAnsi="Times New Roman" w:cs="Times New Roman"/>
          <w:sz w:val="24"/>
          <w:szCs w:val="24"/>
        </w:rPr>
        <w:br/>
        <w:t>return;</w:t>
      </w:r>
      <w:r w:rsidRPr="00573095">
        <w:rPr>
          <w:rFonts w:ascii="Times New Roman" w:eastAsia="Times New Roman" w:hAnsi="Times New Roman" w:cs="Times New Roman"/>
          <w:sz w:val="24"/>
          <w:szCs w:val="24"/>
        </w:rPr>
        <w:br/>
        <w:t>if(head-&gt;next==0)</w:t>
      </w:r>
      <w:r w:rsidRPr="00573095">
        <w:rPr>
          <w:rFonts w:ascii="Times New Roman" w:eastAsia="Times New Roman" w:hAnsi="Times New Roman" w:cs="Times New Roman"/>
          <w:sz w:val="24"/>
          <w:szCs w:val="24"/>
        </w:rPr>
        <w:br/>
        <w:t>return;</w:t>
      </w:r>
      <w:r w:rsidRPr="00573095">
        <w:rPr>
          <w:rFonts w:ascii="Times New Roman" w:eastAsia="Times New Roman" w:hAnsi="Times New Roman" w:cs="Times New Roman"/>
          <w:sz w:val="24"/>
          <w:szCs w:val="24"/>
        </w:rPr>
        <w:br/>
        <w:t>if(head-&gt;next==tail)</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head-&gt;next = 0;</w:t>
      </w:r>
      <w:r w:rsidRPr="00573095">
        <w:rPr>
          <w:rFonts w:ascii="Times New Roman" w:eastAsia="Times New Roman" w:hAnsi="Times New Roman" w:cs="Times New Roman"/>
          <w:sz w:val="24"/>
          <w:szCs w:val="24"/>
        </w:rPr>
        <w:br/>
        <w:t>tail-&gt;next = head;</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else</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node* pre = head;</w:t>
      </w:r>
      <w:r w:rsidRPr="00573095">
        <w:rPr>
          <w:rFonts w:ascii="Times New Roman" w:eastAsia="Times New Roman" w:hAnsi="Times New Roman" w:cs="Times New Roman"/>
          <w:sz w:val="24"/>
          <w:szCs w:val="24"/>
        </w:rPr>
        <w:br/>
        <w:t>node* cur = head-&gt;next;</w:t>
      </w:r>
      <w:r w:rsidRPr="00573095">
        <w:rPr>
          <w:rFonts w:ascii="Times New Roman" w:eastAsia="Times New Roman" w:hAnsi="Times New Roman" w:cs="Times New Roman"/>
          <w:sz w:val="24"/>
          <w:szCs w:val="24"/>
        </w:rPr>
        <w:br/>
        <w:t xml:space="preserve">node* </w:t>
      </w:r>
      <w:proofErr w:type="spellStart"/>
      <w:r w:rsidRPr="00573095">
        <w:rPr>
          <w:rFonts w:ascii="Times New Roman" w:eastAsia="Times New Roman" w:hAnsi="Times New Roman" w:cs="Times New Roman"/>
          <w:sz w:val="24"/>
          <w:szCs w:val="24"/>
        </w:rPr>
        <w:t>curnext</w:t>
      </w:r>
      <w:proofErr w:type="spellEnd"/>
      <w:r w:rsidRPr="00573095">
        <w:rPr>
          <w:rFonts w:ascii="Times New Roman" w:eastAsia="Times New Roman" w:hAnsi="Times New Roman" w:cs="Times New Roman"/>
          <w:sz w:val="24"/>
          <w:szCs w:val="24"/>
        </w:rPr>
        <w:t xml:space="preserve"> = cur-&gt;next;</w:t>
      </w:r>
      <w:r w:rsidRPr="00573095">
        <w:rPr>
          <w:rFonts w:ascii="Times New Roman" w:eastAsia="Times New Roman" w:hAnsi="Times New Roman" w:cs="Times New Roman"/>
          <w:sz w:val="24"/>
          <w:szCs w:val="24"/>
        </w:rPr>
        <w:br/>
        <w:t>head-&gt;next = 0;</w:t>
      </w:r>
      <w:r w:rsidRPr="00573095">
        <w:rPr>
          <w:rFonts w:ascii="Times New Roman" w:eastAsia="Times New Roman" w:hAnsi="Times New Roman" w:cs="Times New Roman"/>
          <w:sz w:val="24"/>
          <w:szCs w:val="24"/>
        </w:rPr>
        <w:br/>
        <w:t>cur-&gt; next = head;</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for(; </w:t>
      </w:r>
      <w:proofErr w:type="spellStart"/>
      <w:r w:rsidRPr="00573095">
        <w:rPr>
          <w:rFonts w:ascii="Times New Roman" w:eastAsia="Times New Roman" w:hAnsi="Times New Roman" w:cs="Times New Roman"/>
          <w:sz w:val="24"/>
          <w:szCs w:val="24"/>
        </w:rPr>
        <w:t>curnext</w:t>
      </w:r>
      <w:proofErr w:type="spellEnd"/>
      <w:r w:rsidRPr="00573095">
        <w:rPr>
          <w:rFonts w:ascii="Times New Roman" w:eastAsia="Times New Roman" w:hAnsi="Times New Roman" w:cs="Times New Roman"/>
          <w:sz w:val="24"/>
          <w:szCs w:val="24"/>
        </w:rPr>
        <w:t>!=0; )</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cur-&gt;next = pre;</w:t>
      </w:r>
      <w:r w:rsidRPr="00573095">
        <w:rPr>
          <w:rFonts w:ascii="Times New Roman" w:eastAsia="Times New Roman" w:hAnsi="Times New Roman" w:cs="Times New Roman"/>
          <w:sz w:val="24"/>
          <w:szCs w:val="24"/>
        </w:rPr>
        <w:br/>
        <w:t>pre = cur;</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lastRenderedPageBreak/>
        <w:t xml:space="preserve">cur = </w:t>
      </w:r>
      <w:proofErr w:type="spellStart"/>
      <w:r w:rsidRPr="00573095">
        <w:rPr>
          <w:rFonts w:ascii="Times New Roman" w:eastAsia="Times New Roman" w:hAnsi="Times New Roman" w:cs="Times New Roman"/>
          <w:sz w:val="24"/>
          <w:szCs w:val="24"/>
        </w:rPr>
        <w:t>curnext</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curnext</w:t>
      </w:r>
      <w:proofErr w:type="spellEnd"/>
      <w:r w:rsidRPr="00573095">
        <w:rPr>
          <w:rFonts w:ascii="Times New Roman" w:eastAsia="Times New Roman" w:hAnsi="Times New Roman" w:cs="Times New Roman"/>
          <w:sz w:val="24"/>
          <w:szCs w:val="24"/>
        </w:rPr>
        <w:t xml:space="preserve"> = </w:t>
      </w:r>
      <w:proofErr w:type="spellStart"/>
      <w:r w:rsidRPr="00573095">
        <w:rPr>
          <w:rFonts w:ascii="Times New Roman" w:eastAsia="Times New Roman" w:hAnsi="Times New Roman" w:cs="Times New Roman"/>
          <w:sz w:val="24"/>
          <w:szCs w:val="24"/>
        </w:rPr>
        <w:t>curnext</w:t>
      </w:r>
      <w:proofErr w:type="spellEnd"/>
      <w:r w:rsidRPr="00573095">
        <w:rPr>
          <w:rFonts w:ascii="Times New Roman" w:eastAsia="Times New Roman" w:hAnsi="Times New Roman" w:cs="Times New Roman"/>
          <w:sz w:val="24"/>
          <w:szCs w:val="24"/>
        </w:rPr>
        <w:t>-&gt;next;</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curnext</w:t>
      </w:r>
      <w:proofErr w:type="spellEnd"/>
      <w:r w:rsidRPr="00573095">
        <w:rPr>
          <w:rFonts w:ascii="Times New Roman" w:eastAsia="Times New Roman" w:hAnsi="Times New Roman" w:cs="Times New Roman"/>
          <w:sz w:val="24"/>
          <w:szCs w:val="24"/>
        </w:rPr>
        <w:t>-&gt;next = cur;</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w:t>
      </w:r>
    </w:p>
    <w:tbl>
      <w:tblPr>
        <w:tblW w:w="0" w:type="auto"/>
        <w:tblCellSpacing w:w="0" w:type="dxa"/>
        <w:tblCellMar>
          <w:left w:w="0" w:type="dxa"/>
          <w:right w:w="0" w:type="dxa"/>
        </w:tblCellMar>
        <w:tblLook w:val="04A0" w:firstRow="1" w:lastRow="0" w:firstColumn="1" w:lastColumn="0" w:noHBand="0" w:noVBand="1"/>
      </w:tblPr>
      <w:tblGrid>
        <w:gridCol w:w="6"/>
      </w:tblGrid>
      <w:tr w:rsidR="00573095" w:rsidRPr="00573095" w14:paraId="3D59208D" w14:textId="77777777" w:rsidTr="00573095">
        <w:trPr>
          <w:tblCellSpacing w:w="0" w:type="dxa"/>
        </w:trPr>
        <w:tc>
          <w:tcPr>
            <w:tcW w:w="0" w:type="auto"/>
            <w:vAlign w:val="center"/>
            <w:hideMark/>
          </w:tcPr>
          <w:p w14:paraId="67E45336" w14:textId="77777777" w:rsidR="00573095" w:rsidRPr="00573095" w:rsidRDefault="00573095" w:rsidP="00573095">
            <w:pPr>
              <w:spacing w:after="0" w:line="240" w:lineRule="auto"/>
              <w:rPr>
                <w:rFonts w:ascii="Times New Roman" w:eastAsia="Times New Roman" w:hAnsi="Times New Roman" w:cs="Times New Roman"/>
                <w:sz w:val="24"/>
                <w:szCs w:val="24"/>
              </w:rPr>
            </w:pPr>
          </w:p>
        </w:tc>
      </w:tr>
    </w:tbl>
    <w:p w14:paraId="1F428436"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What do you mean by inline function?</w:t>
      </w:r>
      <w:r w:rsidRPr="00573095">
        <w:rPr>
          <w:rFonts w:ascii="Times New Roman" w:eastAsia="Times New Roman" w:hAnsi="Times New Roman" w:cs="Times New Roman"/>
          <w:b/>
          <w:bCs/>
          <w:color w:val="FF0000"/>
          <w:sz w:val="24"/>
          <w:szCs w:val="24"/>
        </w:rPr>
        <w:br/>
      </w:r>
      <w:r w:rsidRPr="00573095">
        <w:rPr>
          <w:rFonts w:ascii="Times New Roman" w:eastAsia="Times New Roman" w:hAnsi="Times New Roman" w:cs="Times New Roman"/>
          <w:sz w:val="24"/>
          <w:szCs w:val="24"/>
        </w:rPr>
        <w:t xml:space="preserve">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w:t>
      </w:r>
      <w:proofErr w:type="spellStart"/>
      <w:r w:rsidRPr="00573095">
        <w:rPr>
          <w:rFonts w:ascii="Times New Roman" w:eastAsia="Times New Roman" w:hAnsi="Times New Roman" w:cs="Times New Roman"/>
          <w:sz w:val="24"/>
          <w:szCs w:val="24"/>
        </w:rPr>
        <w:t>executables</w:t>
      </w:r>
      <w:proofErr w:type="spellEnd"/>
      <w:r w:rsidRPr="00573095">
        <w:rPr>
          <w:rFonts w:ascii="Times New Roman" w:eastAsia="Times New Roman" w:hAnsi="Times New Roman" w:cs="Times New Roman"/>
          <w:sz w:val="24"/>
          <w:szCs w:val="24"/>
        </w:rPr>
        <w:t xml:space="preserve">. </w:t>
      </w:r>
    </w:p>
    <w:p w14:paraId="55D6CDED"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color w:val="FF0000"/>
          <w:sz w:val="24"/>
          <w:szCs w:val="24"/>
        </w:rPr>
        <w:t xml:space="preserve">Write a program that ask for user input from 5 to 9 then calculate the average </w:t>
      </w:r>
      <w:r w:rsidRPr="00573095">
        <w:rPr>
          <w:rFonts w:ascii="Times New Roman" w:eastAsia="Times New Roman" w:hAnsi="Times New Roman" w:cs="Times New Roman"/>
          <w:sz w:val="24"/>
          <w:szCs w:val="24"/>
        </w:rPr>
        <w:br/>
        <w:t>#include "</w:t>
      </w:r>
      <w:proofErr w:type="spellStart"/>
      <w:r w:rsidRPr="00573095">
        <w:rPr>
          <w:rFonts w:ascii="Times New Roman" w:eastAsia="Times New Roman" w:hAnsi="Times New Roman" w:cs="Times New Roman"/>
          <w:sz w:val="24"/>
          <w:szCs w:val="24"/>
        </w:rPr>
        <w:t>iostream.h</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main()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MAX = 4;</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total = 0;</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average;</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numb;</w:t>
      </w:r>
      <w:r w:rsidRPr="00573095">
        <w:rPr>
          <w:rFonts w:ascii="Times New Roman" w:eastAsia="Times New Roman" w:hAnsi="Times New Roman" w:cs="Times New Roman"/>
          <w:sz w:val="24"/>
          <w:szCs w:val="24"/>
        </w:rPr>
        <w:br/>
        <w:t>for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i=0; i&lt;MAX; i++)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 xml:space="preserve"> &lt;&lt; "Please enter your input between 5 and 9: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cin</w:t>
      </w:r>
      <w:proofErr w:type="spellEnd"/>
      <w:r w:rsidRPr="00573095">
        <w:rPr>
          <w:rFonts w:ascii="Times New Roman" w:eastAsia="Times New Roman" w:hAnsi="Times New Roman" w:cs="Times New Roman"/>
          <w:sz w:val="24"/>
          <w:szCs w:val="24"/>
        </w:rPr>
        <w:t xml:space="preserve"> &gt;&gt; numb;</w:t>
      </w:r>
      <w:r w:rsidRPr="00573095">
        <w:rPr>
          <w:rFonts w:ascii="Times New Roman" w:eastAsia="Times New Roman" w:hAnsi="Times New Roman" w:cs="Times New Roman"/>
          <w:sz w:val="24"/>
          <w:szCs w:val="24"/>
        </w:rPr>
        <w:br/>
        <w:t>while ( numb&lt;5 || numb&gt;9)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 xml:space="preserve"> &lt;&lt; "Invalid input, please re-enter: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cin</w:t>
      </w:r>
      <w:proofErr w:type="spellEnd"/>
      <w:r w:rsidRPr="00573095">
        <w:rPr>
          <w:rFonts w:ascii="Times New Roman" w:eastAsia="Times New Roman" w:hAnsi="Times New Roman" w:cs="Times New Roman"/>
          <w:sz w:val="24"/>
          <w:szCs w:val="24"/>
        </w:rPr>
        <w:t xml:space="preserve"> &gt;&gt; numb;</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total = total + numb;</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average = total/MAX;</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 xml:space="preserve"> &lt;&lt; "The average number is: " &lt;&lt; average &lt;&lt; "\n";</w:t>
      </w:r>
      <w:r w:rsidRPr="00573095">
        <w:rPr>
          <w:rFonts w:ascii="Times New Roman" w:eastAsia="Times New Roman" w:hAnsi="Times New Roman" w:cs="Times New Roman"/>
          <w:sz w:val="24"/>
          <w:szCs w:val="24"/>
        </w:rPr>
        <w:br/>
        <w:t>return 0;</w:t>
      </w:r>
      <w:r w:rsidRPr="00573095">
        <w:rPr>
          <w:rFonts w:ascii="Times New Roman" w:eastAsia="Times New Roman" w:hAnsi="Times New Roman" w:cs="Times New Roman"/>
          <w:sz w:val="24"/>
          <w:szCs w:val="24"/>
        </w:rPr>
        <w:br/>
        <w:t>}</w:t>
      </w:r>
    </w:p>
    <w:p w14:paraId="2CA6F3C9"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 xml:space="preserve">Write a short code using C++ to print out all odd number from 1 to 100 using a for loop </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for(</w:t>
      </w:r>
      <w:proofErr w:type="gramEnd"/>
      <w:r w:rsidRPr="00573095">
        <w:rPr>
          <w:rFonts w:ascii="Times New Roman" w:eastAsia="Times New Roman" w:hAnsi="Times New Roman" w:cs="Times New Roman"/>
          <w:sz w:val="24"/>
          <w:szCs w:val="24"/>
        </w:rPr>
        <w:t xml:space="preserve"> unsigned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i = 1; i &lt; = 100; i++ )</w:t>
      </w:r>
      <w:r w:rsidRPr="00573095">
        <w:rPr>
          <w:rFonts w:ascii="Times New Roman" w:eastAsia="Times New Roman" w:hAnsi="Times New Roman" w:cs="Times New Roman"/>
          <w:sz w:val="24"/>
          <w:szCs w:val="24"/>
        </w:rPr>
        <w:br/>
        <w:t>if( i &amp; 0x00000001 )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 xml:space="preserve"> &lt;&lt; i &lt;&lt; \",\"; </w:t>
      </w:r>
    </w:p>
    <w:p w14:paraId="1BE33512"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 xml:space="preserve">What is public, protected, </w:t>
      </w:r>
      <w:proofErr w:type="gramStart"/>
      <w:r w:rsidRPr="00573095">
        <w:rPr>
          <w:rFonts w:ascii="Times New Roman" w:eastAsia="Times New Roman" w:hAnsi="Times New Roman" w:cs="Times New Roman"/>
          <w:b/>
          <w:bCs/>
          <w:sz w:val="24"/>
          <w:szCs w:val="24"/>
        </w:rPr>
        <w:t>private</w:t>
      </w:r>
      <w:proofErr w:type="gramEnd"/>
      <w:r w:rsidRPr="00573095">
        <w:rPr>
          <w:rFonts w:ascii="Times New Roman" w:eastAsia="Times New Roman" w:hAnsi="Times New Roman" w:cs="Times New Roman"/>
          <w:b/>
          <w:bCs/>
          <w:sz w:val="24"/>
          <w:szCs w:val="24"/>
        </w:rPr>
        <w:t xml:space="preserve">? </w:t>
      </w:r>
      <w:r w:rsidRPr="00573095">
        <w:rPr>
          <w:rFonts w:ascii="Times New Roman" w:eastAsia="Times New Roman" w:hAnsi="Times New Roman" w:cs="Times New Roman"/>
          <w:b/>
          <w:bCs/>
          <w:sz w:val="24"/>
          <w:szCs w:val="24"/>
        </w:rPr>
        <w:br/>
      </w:r>
      <w:r w:rsidRPr="00573095">
        <w:rPr>
          <w:rFonts w:ascii="Times New Roman" w:eastAsia="Times New Roman" w:hAnsi="Times New Roman" w:cs="Times New Roman"/>
          <w:sz w:val="24"/>
          <w:szCs w:val="24"/>
        </w:rPr>
        <w:t xml:space="preserve">Public, protected and private </w:t>
      </w:r>
      <w:proofErr w:type="gramStart"/>
      <w:r w:rsidRPr="00573095">
        <w:rPr>
          <w:rFonts w:ascii="Times New Roman" w:eastAsia="Times New Roman" w:hAnsi="Times New Roman" w:cs="Times New Roman"/>
          <w:sz w:val="24"/>
          <w:szCs w:val="24"/>
        </w:rPr>
        <w:t>are</w:t>
      </w:r>
      <w:proofErr w:type="gramEnd"/>
      <w:r w:rsidRPr="00573095">
        <w:rPr>
          <w:rFonts w:ascii="Times New Roman" w:eastAsia="Times New Roman" w:hAnsi="Times New Roman" w:cs="Times New Roman"/>
          <w:sz w:val="24"/>
          <w:szCs w:val="24"/>
        </w:rPr>
        <w:t xml:space="preserve"> three access </w:t>
      </w:r>
      <w:proofErr w:type="spellStart"/>
      <w:r w:rsidRPr="00573095">
        <w:rPr>
          <w:rFonts w:ascii="Times New Roman" w:eastAsia="Times New Roman" w:hAnsi="Times New Roman" w:cs="Times New Roman"/>
          <w:sz w:val="24"/>
          <w:szCs w:val="24"/>
        </w:rPr>
        <w:t>specifier</w:t>
      </w:r>
      <w:proofErr w:type="spellEnd"/>
      <w:r w:rsidRPr="00573095">
        <w:rPr>
          <w:rFonts w:ascii="Times New Roman" w:eastAsia="Times New Roman" w:hAnsi="Times New Roman" w:cs="Times New Roman"/>
          <w:sz w:val="24"/>
          <w:szCs w:val="24"/>
        </w:rPr>
        <w:t xml:space="preserve"> in C++. </w:t>
      </w:r>
      <w:r w:rsidRPr="00573095">
        <w:rPr>
          <w:rFonts w:ascii="Times New Roman" w:eastAsia="Times New Roman" w:hAnsi="Times New Roman" w:cs="Times New Roman"/>
          <w:sz w:val="24"/>
          <w:szCs w:val="24"/>
        </w:rPr>
        <w:br/>
        <w:t xml:space="preserve">Public data members and member functions are accessible outside the class. </w:t>
      </w:r>
      <w:r w:rsidRPr="00573095">
        <w:rPr>
          <w:rFonts w:ascii="Times New Roman" w:eastAsia="Times New Roman" w:hAnsi="Times New Roman" w:cs="Times New Roman"/>
          <w:sz w:val="24"/>
          <w:szCs w:val="24"/>
        </w:rPr>
        <w:br/>
        <w:t xml:space="preserve">Protected data members and member functions are only available to derived classes. </w:t>
      </w:r>
      <w:r w:rsidRPr="00573095">
        <w:rPr>
          <w:rFonts w:ascii="Times New Roman" w:eastAsia="Times New Roman" w:hAnsi="Times New Roman" w:cs="Times New Roman"/>
          <w:sz w:val="24"/>
          <w:szCs w:val="24"/>
        </w:rPr>
        <w:br/>
        <w:t xml:space="preserve">Private data members and member functions can’t be accessed outside the class. However there </w:t>
      </w:r>
      <w:r w:rsidRPr="00573095">
        <w:rPr>
          <w:rFonts w:ascii="Times New Roman" w:eastAsia="Times New Roman" w:hAnsi="Times New Roman" w:cs="Times New Roman"/>
          <w:sz w:val="24"/>
          <w:szCs w:val="24"/>
        </w:rPr>
        <w:lastRenderedPageBreak/>
        <w:t>is an exception can be using friend classes.</w:t>
      </w:r>
      <w:r w:rsidRPr="00573095">
        <w:rPr>
          <w:rFonts w:ascii="Times New Roman" w:eastAsia="Times New Roman" w:hAnsi="Times New Roman" w:cs="Times New Roman"/>
          <w:sz w:val="24"/>
          <w:szCs w:val="24"/>
        </w:rPr>
        <w:br/>
        <w:t xml:space="preserve">Write a function that swaps the values of two integers, using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as the argument type. </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void</w:t>
      </w:r>
      <w:proofErr w:type="gramEnd"/>
      <w:r w:rsidRPr="00573095">
        <w:rPr>
          <w:rFonts w:ascii="Times New Roman" w:eastAsia="Times New Roman" w:hAnsi="Times New Roman" w:cs="Times New Roman"/>
          <w:sz w:val="24"/>
          <w:szCs w:val="24"/>
        </w:rPr>
        <w:t xml:space="preserve"> swap(</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a,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*b)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t;</w:t>
      </w:r>
      <w:r w:rsidRPr="00573095">
        <w:rPr>
          <w:rFonts w:ascii="Times New Roman" w:eastAsia="Times New Roman" w:hAnsi="Times New Roman" w:cs="Times New Roman"/>
          <w:sz w:val="24"/>
          <w:szCs w:val="24"/>
        </w:rPr>
        <w:br/>
        <w:t>t = *a;</w:t>
      </w:r>
      <w:r w:rsidRPr="00573095">
        <w:rPr>
          <w:rFonts w:ascii="Times New Roman" w:eastAsia="Times New Roman" w:hAnsi="Times New Roman" w:cs="Times New Roman"/>
          <w:sz w:val="24"/>
          <w:szCs w:val="24"/>
        </w:rPr>
        <w:br/>
        <w:t>*a = *b;</w:t>
      </w:r>
      <w:r w:rsidRPr="00573095">
        <w:rPr>
          <w:rFonts w:ascii="Times New Roman" w:eastAsia="Times New Roman" w:hAnsi="Times New Roman" w:cs="Times New Roman"/>
          <w:sz w:val="24"/>
          <w:szCs w:val="24"/>
        </w:rPr>
        <w:br/>
        <w:t>*b = t;</w:t>
      </w:r>
      <w:r w:rsidRPr="00573095">
        <w:rPr>
          <w:rFonts w:ascii="Times New Roman" w:eastAsia="Times New Roman" w:hAnsi="Times New Roman" w:cs="Times New Roman"/>
          <w:sz w:val="24"/>
          <w:szCs w:val="24"/>
        </w:rPr>
        <w:br/>
        <w:t>}</w:t>
      </w:r>
    </w:p>
    <w:p w14:paraId="7677BF37"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 xml:space="preserve">Tell how to check whether a linked list is circular. </w:t>
      </w:r>
      <w:r w:rsidRPr="00573095">
        <w:rPr>
          <w:rFonts w:ascii="Times New Roman" w:eastAsia="Times New Roman" w:hAnsi="Times New Roman" w:cs="Times New Roman"/>
          <w:sz w:val="24"/>
          <w:szCs w:val="24"/>
        </w:rPr>
        <w:br/>
        <w:t xml:space="preserve">Create two pointers, each set to the start of the list. Update each as follows: </w:t>
      </w:r>
    </w:p>
    <w:p w14:paraId="6AEF8C5A" w14:textId="77777777" w:rsidR="00573095" w:rsidRPr="00573095" w:rsidRDefault="00573095" w:rsidP="00573095">
      <w:pPr>
        <w:spacing w:after="0" w:line="240" w:lineRule="auto"/>
        <w:rPr>
          <w:rFonts w:ascii="Times New Roman" w:eastAsia="Times New Roman" w:hAnsi="Times New Roman" w:cs="Times New Roman"/>
          <w:sz w:val="24"/>
          <w:szCs w:val="24"/>
        </w:rPr>
      </w:pPr>
    </w:p>
    <w:p w14:paraId="02E83DC7"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proofErr w:type="gramStart"/>
      <w:r w:rsidRPr="00573095">
        <w:rPr>
          <w:rFonts w:ascii="Times New Roman" w:eastAsia="Times New Roman" w:hAnsi="Times New Roman" w:cs="Times New Roman"/>
          <w:sz w:val="24"/>
          <w:szCs w:val="24"/>
        </w:rPr>
        <w:t>while</w:t>
      </w:r>
      <w:proofErr w:type="gramEnd"/>
      <w:r w:rsidRPr="00573095">
        <w:rPr>
          <w:rFonts w:ascii="Times New Roman" w:eastAsia="Times New Roman" w:hAnsi="Times New Roman" w:cs="Times New Roman"/>
          <w:sz w:val="24"/>
          <w:szCs w:val="24"/>
        </w:rPr>
        <w:t xml:space="preserve"> (pointer1) {</w:t>
      </w:r>
      <w:r w:rsidRPr="00573095">
        <w:rPr>
          <w:rFonts w:ascii="Times New Roman" w:eastAsia="Times New Roman" w:hAnsi="Times New Roman" w:cs="Times New Roman"/>
          <w:sz w:val="24"/>
          <w:szCs w:val="24"/>
        </w:rPr>
        <w:br/>
        <w:t>pointer1 = pointer1-&gt;next;</w:t>
      </w:r>
      <w:r w:rsidRPr="00573095">
        <w:rPr>
          <w:rFonts w:ascii="Times New Roman" w:eastAsia="Times New Roman" w:hAnsi="Times New Roman" w:cs="Times New Roman"/>
          <w:sz w:val="24"/>
          <w:szCs w:val="24"/>
        </w:rPr>
        <w:br/>
        <w:t>pointer2 = pointer2-&gt;next; if (pointer2) pointer2=pointer2-&gt;next;</w:t>
      </w:r>
      <w:r w:rsidRPr="00573095">
        <w:rPr>
          <w:rFonts w:ascii="Times New Roman" w:eastAsia="Times New Roman" w:hAnsi="Times New Roman" w:cs="Times New Roman"/>
          <w:sz w:val="24"/>
          <w:szCs w:val="24"/>
        </w:rPr>
        <w:br/>
        <w:t>if (pointer1 == pointer2) {</w:t>
      </w:r>
      <w:r w:rsidRPr="00573095">
        <w:rPr>
          <w:rFonts w:ascii="Times New Roman" w:eastAsia="Times New Roman" w:hAnsi="Times New Roman" w:cs="Times New Roman"/>
          <w:sz w:val="24"/>
          <w:szCs w:val="24"/>
        </w:rPr>
        <w:br/>
        <w:t>print (\"circular\n\");</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w:t>
      </w:r>
    </w:p>
    <w:p w14:paraId="2296B01F"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OK, why does this work?</w:t>
      </w:r>
      <w:r w:rsidRPr="00573095">
        <w:rPr>
          <w:rFonts w:ascii="Times New Roman" w:eastAsia="Times New Roman" w:hAnsi="Times New Roman" w:cs="Times New Roman"/>
          <w:sz w:val="24"/>
          <w:szCs w:val="24"/>
        </w:rPr>
        <w:br/>
        <w:t xml:space="preserve">If a list is circular, at some point pointer2 will wrap around and be either at the item just before pointer1, or the item before that. Either way, it’s either 1 or 2 jumps until they meet. </w:t>
      </w:r>
    </w:p>
    <w:p w14:paraId="09EF4AEB"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 xml:space="preserve">What </w:t>
      </w:r>
      <w:proofErr w:type="gramStart"/>
      <w:r w:rsidRPr="00573095">
        <w:rPr>
          <w:rFonts w:ascii="Times New Roman" w:eastAsia="Times New Roman" w:hAnsi="Times New Roman" w:cs="Times New Roman"/>
          <w:b/>
          <w:bCs/>
          <w:sz w:val="24"/>
          <w:szCs w:val="24"/>
        </w:rPr>
        <w:t>is</w:t>
      </w:r>
      <w:proofErr w:type="gramEnd"/>
      <w:r w:rsidRPr="00573095">
        <w:rPr>
          <w:rFonts w:ascii="Times New Roman" w:eastAsia="Times New Roman" w:hAnsi="Times New Roman" w:cs="Times New Roman"/>
          <w:b/>
          <w:bCs/>
          <w:sz w:val="24"/>
          <w:szCs w:val="24"/>
        </w:rPr>
        <w:t xml:space="preserve"> virtual constructors/destructors? </w:t>
      </w:r>
      <w:r w:rsidRPr="00573095">
        <w:rPr>
          <w:rFonts w:ascii="Times New Roman" w:eastAsia="Times New Roman" w:hAnsi="Times New Roman" w:cs="Times New Roman"/>
          <w:sz w:val="24"/>
          <w:szCs w:val="24"/>
        </w:rPr>
        <w:br/>
        <w:t>Answer1</w:t>
      </w:r>
      <w:r w:rsidRPr="00573095">
        <w:rPr>
          <w:rFonts w:ascii="Times New Roman" w:eastAsia="Times New Roman" w:hAnsi="Times New Roman" w:cs="Times New Roman"/>
          <w:sz w:val="24"/>
          <w:szCs w:val="24"/>
        </w:rPr>
        <w:br/>
        <w:t>Virtual destructors</w:t>
      </w:r>
      <w:proofErr w:type="gramStart"/>
      <w:r w:rsidRPr="00573095">
        <w:rPr>
          <w:rFonts w:ascii="Times New Roman" w:eastAsia="Times New Roman" w:hAnsi="Times New Roman" w:cs="Times New Roman"/>
          <w:sz w:val="24"/>
          <w:szCs w:val="24"/>
        </w:rPr>
        <w:t>:</w:t>
      </w:r>
      <w:proofErr w:type="gramEnd"/>
      <w:r w:rsidRPr="00573095">
        <w:rPr>
          <w:rFonts w:ascii="Times New Roman" w:eastAsia="Times New Roman" w:hAnsi="Times New Roman" w:cs="Times New Roman"/>
          <w:sz w:val="24"/>
          <w:szCs w:val="24"/>
        </w:rPr>
        <w:br/>
        <w:t>If an object (with a non-virtual destructor) is destroyed explicitly by applying the delete operator to a base-class pointer to the object, the base-class destructor function (matching the pointer type) is called on the object.</w:t>
      </w:r>
      <w:r w:rsidRPr="00573095">
        <w:rPr>
          <w:rFonts w:ascii="Times New Roman" w:eastAsia="Times New Roman" w:hAnsi="Times New Roman" w:cs="Times New Roman"/>
          <w:sz w:val="24"/>
          <w:szCs w:val="24"/>
        </w:rPr>
        <w:br/>
        <w:t>There is a simple solution to this problem declare a virtual base-class destructor.</w:t>
      </w:r>
      <w:r w:rsidRPr="00573095">
        <w:rPr>
          <w:rFonts w:ascii="Times New Roman" w:eastAsia="Times New Roman" w:hAnsi="Times New Roman" w:cs="Times New Roman"/>
          <w:sz w:val="24"/>
          <w:szCs w:val="24"/>
        </w:rPr>
        <w:br/>
        <w:t xml:space="preserve">This makes all derived-class destructors virtual even though they don’t have the same name as the base-class destructor. Now, if the object in the hierarchy is destroyed explicitly by applying the delete operator to a base-class pointer to a derived-class object, the destructor for the appropriate class is called. Virtual constructor: Constructors cannot be </w:t>
      </w:r>
      <w:proofErr w:type="gramStart"/>
      <w:r w:rsidRPr="00573095">
        <w:rPr>
          <w:rFonts w:ascii="Times New Roman" w:eastAsia="Times New Roman" w:hAnsi="Times New Roman" w:cs="Times New Roman"/>
          <w:sz w:val="24"/>
          <w:szCs w:val="24"/>
        </w:rPr>
        <w:t>virtual</w:t>
      </w:r>
      <w:proofErr w:type="gramEnd"/>
      <w:r w:rsidRPr="00573095">
        <w:rPr>
          <w:rFonts w:ascii="Times New Roman" w:eastAsia="Times New Roman" w:hAnsi="Times New Roman" w:cs="Times New Roman"/>
          <w:sz w:val="24"/>
          <w:szCs w:val="24"/>
        </w:rPr>
        <w:t xml:space="preserve">. Declaring a constructor as a virtual function is a syntax error.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Answer2</w:t>
      </w:r>
      <w:r w:rsidRPr="00573095">
        <w:rPr>
          <w:rFonts w:ascii="Times New Roman" w:eastAsia="Times New Roman" w:hAnsi="Times New Roman" w:cs="Times New Roman"/>
          <w:sz w:val="24"/>
          <w:szCs w:val="24"/>
        </w:rPr>
        <w:br/>
        <w:t>Virtual destructors: If an object (with a non-virtual destructor) is destroyed explicitly by applying the delete operator to a base-class pointer to the object, the base-class destructor function (matching the pointer type) is called on the object.</w:t>
      </w:r>
      <w:r w:rsidRPr="00573095">
        <w:rPr>
          <w:rFonts w:ascii="Times New Roman" w:eastAsia="Times New Roman" w:hAnsi="Times New Roman" w:cs="Times New Roman"/>
          <w:sz w:val="24"/>
          <w:szCs w:val="24"/>
        </w:rPr>
        <w:br/>
        <w:t xml:space="preserve">There is a simple solution to this problem – declare a virtual base-class destructor. This makes all derived-class destructors virtual even though they don’t have the same name as the base-class destructor. Now, if the object in the hierarchy is destroyed explicitly by applying the delete </w:t>
      </w:r>
      <w:r w:rsidRPr="00573095">
        <w:rPr>
          <w:rFonts w:ascii="Times New Roman" w:eastAsia="Times New Roman" w:hAnsi="Times New Roman" w:cs="Times New Roman"/>
          <w:sz w:val="24"/>
          <w:szCs w:val="24"/>
        </w:rPr>
        <w:lastRenderedPageBreak/>
        <w:t>operator to a base-class pointer to a derived-class object, the destructor for the appropriate class is called.</w:t>
      </w:r>
    </w:p>
    <w:p w14:paraId="3C19BF96"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Virtual constructor: Constructors cannot be </w:t>
      </w:r>
      <w:proofErr w:type="gramStart"/>
      <w:r w:rsidRPr="00573095">
        <w:rPr>
          <w:rFonts w:ascii="Times New Roman" w:eastAsia="Times New Roman" w:hAnsi="Times New Roman" w:cs="Times New Roman"/>
          <w:b/>
          <w:bCs/>
          <w:color w:val="FF0000"/>
          <w:sz w:val="24"/>
          <w:szCs w:val="24"/>
        </w:rPr>
        <w:t>virtual</w:t>
      </w:r>
      <w:proofErr w:type="gramEnd"/>
      <w:r w:rsidRPr="00573095">
        <w:rPr>
          <w:rFonts w:ascii="Times New Roman" w:eastAsia="Times New Roman" w:hAnsi="Times New Roman" w:cs="Times New Roman"/>
          <w:b/>
          <w:bCs/>
          <w:color w:val="FF0000"/>
          <w:sz w:val="24"/>
          <w:szCs w:val="24"/>
        </w:rPr>
        <w:t xml:space="preserve">. Declaring a constructor as a virtual function is a syntax error. Does </w:t>
      </w:r>
      <w:proofErr w:type="spellStart"/>
      <w:r w:rsidRPr="00573095">
        <w:rPr>
          <w:rFonts w:ascii="Times New Roman" w:eastAsia="Times New Roman" w:hAnsi="Times New Roman" w:cs="Times New Roman"/>
          <w:b/>
          <w:bCs/>
          <w:color w:val="FF0000"/>
          <w:sz w:val="24"/>
          <w:szCs w:val="24"/>
        </w:rPr>
        <w:t>c++</w:t>
      </w:r>
      <w:proofErr w:type="spellEnd"/>
      <w:r w:rsidRPr="00573095">
        <w:rPr>
          <w:rFonts w:ascii="Times New Roman" w:eastAsia="Times New Roman" w:hAnsi="Times New Roman" w:cs="Times New Roman"/>
          <w:b/>
          <w:bCs/>
          <w:color w:val="FF0000"/>
          <w:sz w:val="24"/>
          <w:szCs w:val="24"/>
        </w:rPr>
        <w:t xml:space="preserve"> support multilevel and multiple </w:t>
      </w:r>
      <w:proofErr w:type="gramStart"/>
      <w:r w:rsidRPr="00573095">
        <w:rPr>
          <w:rFonts w:ascii="Times New Roman" w:eastAsia="Times New Roman" w:hAnsi="Times New Roman" w:cs="Times New Roman"/>
          <w:b/>
          <w:bCs/>
          <w:color w:val="FF0000"/>
          <w:sz w:val="24"/>
          <w:szCs w:val="24"/>
        </w:rPr>
        <w:t>inheritance</w:t>
      </w:r>
      <w:proofErr w:type="gramEnd"/>
      <w:r w:rsidRPr="00573095">
        <w:rPr>
          <w:rFonts w:ascii="Times New Roman" w:eastAsia="Times New Roman" w:hAnsi="Times New Roman" w:cs="Times New Roman"/>
          <w:b/>
          <w:bCs/>
          <w:color w:val="FF0000"/>
          <w:sz w:val="24"/>
          <w:szCs w:val="24"/>
        </w:rPr>
        <w:t>?</w:t>
      </w:r>
      <w:r w:rsidRPr="00573095">
        <w:rPr>
          <w:rFonts w:ascii="Times New Roman" w:eastAsia="Times New Roman" w:hAnsi="Times New Roman" w:cs="Times New Roman"/>
          <w:sz w:val="24"/>
          <w:szCs w:val="24"/>
        </w:rPr>
        <w:br/>
        <w:t>Yes.</w:t>
      </w:r>
    </w:p>
    <w:p w14:paraId="42D7A965"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What are the advantages of inheritance?</w:t>
      </w:r>
      <w:r w:rsidRPr="00573095">
        <w:rPr>
          <w:rFonts w:ascii="Times New Roman" w:eastAsia="Times New Roman" w:hAnsi="Times New Roman" w:cs="Times New Roman"/>
          <w:sz w:val="24"/>
          <w:szCs w:val="24"/>
        </w:rPr>
        <w:br/>
        <w:t>• It permits code reusability.</w:t>
      </w:r>
      <w:r w:rsidRPr="00573095">
        <w:rPr>
          <w:rFonts w:ascii="Times New Roman" w:eastAsia="Times New Roman" w:hAnsi="Times New Roman" w:cs="Times New Roman"/>
          <w:sz w:val="24"/>
          <w:szCs w:val="24"/>
        </w:rPr>
        <w:br/>
        <w:t>• Reusability saves time in program development.</w:t>
      </w:r>
      <w:r w:rsidRPr="00573095">
        <w:rPr>
          <w:rFonts w:ascii="Times New Roman" w:eastAsia="Times New Roman" w:hAnsi="Times New Roman" w:cs="Times New Roman"/>
          <w:sz w:val="24"/>
          <w:szCs w:val="24"/>
        </w:rPr>
        <w:br/>
        <w:t>• It encourages the reuse of proven and debugged high-quality software, thus reducing problem after a system becomes functional.</w:t>
      </w:r>
    </w:p>
    <w:p w14:paraId="668A619A"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What is the difference between declaration and definition?</w:t>
      </w:r>
      <w:r w:rsidRPr="00573095">
        <w:rPr>
          <w:rFonts w:ascii="Times New Roman" w:eastAsia="Times New Roman" w:hAnsi="Times New Roman" w:cs="Times New Roman"/>
          <w:sz w:val="24"/>
          <w:szCs w:val="24"/>
        </w:rPr>
        <w:br/>
        <w:t>The declaration tells the compiler that at some later point we plan to present the definition of this declaration.</w:t>
      </w:r>
      <w:r w:rsidRPr="00573095">
        <w:rPr>
          <w:rFonts w:ascii="Times New Roman" w:eastAsia="Times New Roman" w:hAnsi="Times New Roman" w:cs="Times New Roman"/>
          <w:sz w:val="24"/>
          <w:szCs w:val="24"/>
        </w:rPr>
        <w:br/>
        <w:t>E.g.: void stars () //function declaration</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The</w:t>
      </w:r>
      <w:proofErr w:type="gramEnd"/>
      <w:r w:rsidRPr="00573095">
        <w:rPr>
          <w:rFonts w:ascii="Times New Roman" w:eastAsia="Times New Roman" w:hAnsi="Times New Roman" w:cs="Times New Roman"/>
          <w:sz w:val="24"/>
          <w:szCs w:val="24"/>
        </w:rPr>
        <w:t xml:space="preserve"> definition contains the actual implementation.</w:t>
      </w:r>
      <w:r w:rsidRPr="00573095">
        <w:rPr>
          <w:rFonts w:ascii="Times New Roman" w:eastAsia="Times New Roman" w:hAnsi="Times New Roman" w:cs="Times New Roman"/>
          <w:sz w:val="24"/>
          <w:szCs w:val="24"/>
        </w:rPr>
        <w:br/>
        <w:t xml:space="preserve">E.g.: void stars () // </w:t>
      </w:r>
      <w:proofErr w:type="spellStart"/>
      <w:proofErr w:type="gramStart"/>
      <w:r w:rsidRPr="00573095">
        <w:rPr>
          <w:rFonts w:ascii="Times New Roman" w:eastAsia="Times New Roman" w:hAnsi="Times New Roman" w:cs="Times New Roman"/>
          <w:sz w:val="24"/>
          <w:szCs w:val="24"/>
        </w:rPr>
        <w:t>declarator</w:t>
      </w:r>
      <w:proofErr w:type="spellEnd"/>
      <w:proofErr w:type="gramEnd"/>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for(</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j=10; j&gt;=0; j--) //function body</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&lt;&lt;”*”;</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cout</w:t>
      </w:r>
      <w:proofErr w:type="spellEnd"/>
      <w:r w:rsidRPr="00573095">
        <w:rPr>
          <w:rFonts w:ascii="Times New Roman" w:eastAsia="Times New Roman" w:hAnsi="Times New Roman" w:cs="Times New Roman"/>
          <w:sz w:val="24"/>
          <w:szCs w:val="24"/>
        </w:rPr>
        <w:t>&lt;&lt;</w:t>
      </w:r>
      <w:proofErr w:type="spellStart"/>
      <w:r w:rsidRPr="00573095">
        <w:rPr>
          <w:rFonts w:ascii="Times New Roman" w:eastAsia="Times New Roman" w:hAnsi="Times New Roman" w:cs="Times New Roman"/>
          <w:sz w:val="24"/>
          <w:szCs w:val="24"/>
        </w:rPr>
        <w:t>endl</w:t>
      </w:r>
      <w:proofErr w:type="spellEnd"/>
      <w:r w:rsidRPr="00573095">
        <w:rPr>
          <w:rFonts w:ascii="Times New Roman" w:eastAsia="Times New Roman" w:hAnsi="Times New Roman" w:cs="Times New Roman"/>
          <w:sz w:val="24"/>
          <w:szCs w:val="24"/>
        </w:rPr>
        <w:t>; }</w:t>
      </w:r>
    </w:p>
    <w:p w14:paraId="65CF4FF2" w14:textId="77777777" w:rsidR="00573095" w:rsidRPr="00573095" w:rsidRDefault="00573095" w:rsidP="00573095">
      <w:pPr>
        <w:pBdr>
          <w:bottom w:val="single" w:sz="6" w:space="1" w:color="auto"/>
        </w:pBdr>
        <w:spacing w:after="0" w:line="240" w:lineRule="auto"/>
        <w:jc w:val="center"/>
        <w:rPr>
          <w:rFonts w:ascii="Arial" w:eastAsia="Times New Roman" w:hAnsi="Arial" w:cs="Arial"/>
          <w:vanish/>
          <w:sz w:val="16"/>
          <w:szCs w:val="16"/>
        </w:rPr>
      </w:pPr>
      <w:r w:rsidRPr="00573095">
        <w:rPr>
          <w:rFonts w:ascii="Arial" w:eastAsia="Times New Roman" w:hAnsi="Arial" w:cs="Arial"/>
          <w:vanish/>
          <w:sz w:val="16"/>
          <w:szCs w:val="16"/>
        </w:rPr>
        <w:t>Top of Form</w:t>
      </w:r>
    </w:p>
    <w:tbl>
      <w:tblPr>
        <w:tblW w:w="0" w:type="auto"/>
        <w:jc w:val="center"/>
        <w:tblCellSpacing w:w="15" w:type="dxa"/>
        <w:shd w:val="clear" w:color="auto" w:fill="ADD7F7"/>
        <w:tblCellMar>
          <w:top w:w="15" w:type="dxa"/>
          <w:left w:w="15" w:type="dxa"/>
          <w:bottom w:w="15" w:type="dxa"/>
          <w:right w:w="15" w:type="dxa"/>
        </w:tblCellMar>
        <w:tblLook w:val="04A0" w:firstRow="1" w:lastRow="0" w:firstColumn="1" w:lastColumn="0" w:noHBand="0" w:noVBand="1"/>
      </w:tblPr>
      <w:tblGrid>
        <w:gridCol w:w="96"/>
      </w:tblGrid>
      <w:tr w:rsidR="00573095" w:rsidRPr="00573095" w14:paraId="3977B376" w14:textId="77777777" w:rsidTr="00573095">
        <w:trPr>
          <w:trHeight w:val="480"/>
          <w:tblCellSpacing w:w="15" w:type="dxa"/>
          <w:jc w:val="center"/>
        </w:trPr>
        <w:tc>
          <w:tcPr>
            <w:tcW w:w="0" w:type="auto"/>
            <w:shd w:val="clear" w:color="auto" w:fill="ADD7F7"/>
            <w:noWrap/>
            <w:hideMark/>
          </w:tcPr>
          <w:p w14:paraId="5D3AF28B" w14:textId="77777777" w:rsidR="00573095" w:rsidRPr="00573095" w:rsidRDefault="00573095" w:rsidP="00573095">
            <w:pPr>
              <w:spacing w:after="0" w:line="240" w:lineRule="auto"/>
              <w:rPr>
                <w:rFonts w:ascii="Times New Roman" w:eastAsia="Times New Roman" w:hAnsi="Times New Roman" w:cs="Times New Roman"/>
                <w:sz w:val="24"/>
                <w:szCs w:val="24"/>
              </w:rPr>
            </w:pPr>
          </w:p>
        </w:tc>
      </w:tr>
    </w:tbl>
    <w:p w14:paraId="402C7E19" w14:textId="77777777" w:rsidR="00573095" w:rsidRPr="00573095" w:rsidRDefault="00573095" w:rsidP="00573095">
      <w:pPr>
        <w:pBdr>
          <w:top w:val="single" w:sz="6" w:space="1" w:color="auto"/>
        </w:pBdr>
        <w:spacing w:after="0" w:line="240" w:lineRule="auto"/>
        <w:jc w:val="center"/>
        <w:rPr>
          <w:rFonts w:ascii="Arial" w:eastAsia="Times New Roman" w:hAnsi="Arial" w:cs="Arial"/>
          <w:vanish/>
          <w:sz w:val="16"/>
          <w:szCs w:val="16"/>
        </w:rPr>
      </w:pPr>
      <w:r w:rsidRPr="00573095">
        <w:rPr>
          <w:rFonts w:ascii="Arial" w:eastAsia="Times New Roman" w:hAnsi="Arial" w:cs="Arial"/>
          <w:vanish/>
          <w:sz w:val="16"/>
          <w:szCs w:val="16"/>
        </w:rPr>
        <w:t>Bottom of Form</w:t>
      </w:r>
    </w:p>
    <w:p w14:paraId="05EE62D2" w14:textId="77777777" w:rsidR="00573095" w:rsidRPr="00573095" w:rsidRDefault="00573095" w:rsidP="005730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3095">
        <w:rPr>
          <w:rFonts w:ascii="Times New Roman" w:eastAsia="Times New Roman" w:hAnsi="Times New Roman" w:cs="Times New Roman"/>
          <w:b/>
          <w:bCs/>
          <w:kern w:val="36"/>
          <w:sz w:val="48"/>
          <w:szCs w:val="48"/>
        </w:rPr>
        <w:t>C++ Interview Questions and Answers</w:t>
      </w:r>
    </w:p>
    <w:tbl>
      <w:tblPr>
        <w:tblW w:w="0" w:type="auto"/>
        <w:tblCellSpacing w:w="0" w:type="dxa"/>
        <w:tblCellMar>
          <w:left w:w="0" w:type="dxa"/>
          <w:right w:w="0" w:type="dxa"/>
        </w:tblCellMar>
        <w:tblLook w:val="04A0" w:firstRow="1" w:lastRow="0" w:firstColumn="1" w:lastColumn="0" w:noHBand="0" w:noVBand="1"/>
      </w:tblPr>
      <w:tblGrid>
        <w:gridCol w:w="6"/>
      </w:tblGrid>
      <w:tr w:rsidR="00573095" w:rsidRPr="00573095" w14:paraId="4E72D27C" w14:textId="77777777" w:rsidTr="00573095">
        <w:trPr>
          <w:tblCellSpacing w:w="0" w:type="dxa"/>
        </w:trPr>
        <w:tc>
          <w:tcPr>
            <w:tcW w:w="0" w:type="auto"/>
            <w:vAlign w:val="center"/>
            <w:hideMark/>
          </w:tcPr>
          <w:p w14:paraId="2551CEAF" w14:textId="77777777" w:rsidR="00573095" w:rsidRPr="00573095" w:rsidRDefault="00573095" w:rsidP="00573095">
            <w:pPr>
              <w:spacing w:after="0" w:line="240" w:lineRule="auto"/>
              <w:rPr>
                <w:rFonts w:ascii="Times New Roman" w:eastAsia="Times New Roman" w:hAnsi="Times New Roman" w:cs="Times New Roman"/>
                <w:sz w:val="24"/>
                <w:szCs w:val="24"/>
              </w:rPr>
            </w:pPr>
          </w:p>
        </w:tc>
      </w:tr>
    </w:tbl>
    <w:p w14:paraId="2601C0C1"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What is the difference between an ARRAY and a LIST?</w:t>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sz w:val="24"/>
          <w:szCs w:val="24"/>
        </w:rPr>
        <w:t>Answer1</w:t>
      </w:r>
      <w:r w:rsidRPr="00573095">
        <w:rPr>
          <w:rFonts w:ascii="Times New Roman" w:eastAsia="Times New Roman" w:hAnsi="Times New Roman" w:cs="Times New Roman"/>
          <w:sz w:val="24"/>
          <w:szCs w:val="24"/>
        </w:rPr>
        <w:br/>
        <w:t>Array is collection of homogeneous elements.</w:t>
      </w:r>
      <w:r w:rsidRPr="00573095">
        <w:rPr>
          <w:rFonts w:ascii="Times New Roman" w:eastAsia="Times New Roman" w:hAnsi="Times New Roman" w:cs="Times New Roman"/>
          <w:sz w:val="24"/>
          <w:szCs w:val="24"/>
        </w:rPr>
        <w:br/>
        <w:t xml:space="preserve">List is collection of heterogeneous elements.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For Array memory allocated is static and continuous.</w:t>
      </w:r>
      <w:r w:rsidRPr="00573095">
        <w:rPr>
          <w:rFonts w:ascii="Times New Roman" w:eastAsia="Times New Roman" w:hAnsi="Times New Roman" w:cs="Times New Roman"/>
          <w:sz w:val="24"/>
          <w:szCs w:val="24"/>
        </w:rPr>
        <w:br/>
        <w:t xml:space="preserve">For List memory allocated is dynamic and </w:t>
      </w:r>
      <w:proofErr w:type="gramStart"/>
      <w:r w:rsidRPr="00573095">
        <w:rPr>
          <w:rFonts w:ascii="Times New Roman" w:eastAsia="Times New Roman" w:hAnsi="Times New Roman" w:cs="Times New Roman"/>
          <w:sz w:val="24"/>
          <w:szCs w:val="24"/>
        </w:rPr>
        <w:t>Random</w:t>
      </w:r>
      <w:proofErr w:type="gramEnd"/>
      <w:r w:rsidRPr="00573095">
        <w:rPr>
          <w:rFonts w:ascii="Times New Roman" w:eastAsia="Times New Roman" w:hAnsi="Times New Roman" w:cs="Times New Roman"/>
          <w:sz w:val="24"/>
          <w:szCs w:val="24"/>
        </w:rPr>
        <w:t xml:space="preserve">.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Array: User need not have to keep in track of next memory allocation.</w:t>
      </w:r>
      <w:r w:rsidRPr="00573095">
        <w:rPr>
          <w:rFonts w:ascii="Times New Roman" w:eastAsia="Times New Roman" w:hAnsi="Times New Roman" w:cs="Times New Roman"/>
          <w:sz w:val="24"/>
          <w:szCs w:val="24"/>
        </w:rPr>
        <w:br/>
        <w:t xml:space="preserve">List: User has to keep in Track of next location where memory is allocated.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Answer2</w:t>
      </w:r>
      <w:r w:rsidRPr="00573095">
        <w:rPr>
          <w:rFonts w:ascii="Times New Roman" w:eastAsia="Times New Roman" w:hAnsi="Times New Roman" w:cs="Times New Roman"/>
          <w:sz w:val="24"/>
          <w:szCs w:val="24"/>
        </w:rPr>
        <w:br/>
        <w:t xml:space="preserve">Array uses direct access of stored </w:t>
      </w:r>
      <w:proofErr w:type="gramStart"/>
      <w:r w:rsidRPr="00573095">
        <w:rPr>
          <w:rFonts w:ascii="Times New Roman" w:eastAsia="Times New Roman" w:hAnsi="Times New Roman" w:cs="Times New Roman"/>
          <w:sz w:val="24"/>
          <w:szCs w:val="24"/>
        </w:rPr>
        <w:t>members,</w:t>
      </w:r>
      <w:proofErr w:type="gramEnd"/>
      <w:r w:rsidRPr="00573095">
        <w:rPr>
          <w:rFonts w:ascii="Times New Roman" w:eastAsia="Times New Roman" w:hAnsi="Times New Roman" w:cs="Times New Roman"/>
          <w:sz w:val="24"/>
          <w:szCs w:val="24"/>
        </w:rPr>
        <w:t xml:space="preserve"> list uses </w:t>
      </w:r>
      <w:proofErr w:type="spellStart"/>
      <w:r w:rsidRPr="00573095">
        <w:rPr>
          <w:rFonts w:ascii="Times New Roman" w:eastAsia="Times New Roman" w:hAnsi="Times New Roman" w:cs="Times New Roman"/>
          <w:sz w:val="24"/>
          <w:szCs w:val="24"/>
        </w:rPr>
        <w:t>sequencial</w:t>
      </w:r>
      <w:proofErr w:type="spellEnd"/>
      <w:r w:rsidRPr="00573095">
        <w:rPr>
          <w:rFonts w:ascii="Times New Roman" w:eastAsia="Times New Roman" w:hAnsi="Times New Roman" w:cs="Times New Roman"/>
          <w:sz w:val="24"/>
          <w:szCs w:val="24"/>
        </w:rPr>
        <w:t xml:space="preserve"> access for members.</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//With Array you have direct access to memory position 5</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lastRenderedPageBreak/>
        <w:t>Object x = a[5]; // x takes directly a reference to 5th element of array</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//With the list you have to cross all previous nodes in order to get the 5th node:</w:t>
      </w:r>
      <w:r w:rsidRPr="00573095">
        <w:rPr>
          <w:rFonts w:ascii="Times New Roman" w:eastAsia="Times New Roman" w:hAnsi="Times New Roman" w:cs="Times New Roman"/>
          <w:sz w:val="24"/>
          <w:szCs w:val="24"/>
        </w:rPr>
        <w:br/>
        <w:t xml:space="preserve">list </w:t>
      </w:r>
      <w:proofErr w:type="spellStart"/>
      <w:r w:rsidRPr="00573095">
        <w:rPr>
          <w:rFonts w:ascii="Times New Roman" w:eastAsia="Times New Roman" w:hAnsi="Times New Roman" w:cs="Times New Roman"/>
          <w:sz w:val="24"/>
          <w:szCs w:val="24"/>
        </w:rPr>
        <w:t>mylist</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t>list::iterator it;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for( it = </w:t>
      </w:r>
      <w:proofErr w:type="spellStart"/>
      <w:r w:rsidRPr="00573095">
        <w:rPr>
          <w:rFonts w:ascii="Times New Roman" w:eastAsia="Times New Roman" w:hAnsi="Times New Roman" w:cs="Times New Roman"/>
          <w:sz w:val="24"/>
          <w:szCs w:val="24"/>
        </w:rPr>
        <w:t>list.begin</w:t>
      </w:r>
      <w:proofErr w:type="spellEnd"/>
      <w:r w:rsidRPr="00573095">
        <w:rPr>
          <w:rFonts w:ascii="Times New Roman" w:eastAsia="Times New Roman" w:hAnsi="Times New Roman" w:cs="Times New Roman"/>
          <w:sz w:val="24"/>
          <w:szCs w:val="24"/>
        </w:rPr>
        <w:t xml:space="preserve">() ; it != </w:t>
      </w:r>
      <w:proofErr w:type="spellStart"/>
      <w:r w:rsidRPr="00573095">
        <w:rPr>
          <w:rFonts w:ascii="Times New Roman" w:eastAsia="Times New Roman" w:hAnsi="Times New Roman" w:cs="Times New Roman"/>
          <w:sz w:val="24"/>
          <w:szCs w:val="24"/>
        </w:rPr>
        <w:t>list.end</w:t>
      </w:r>
      <w:proofErr w:type="spellEnd"/>
      <w:r w:rsidRPr="00573095">
        <w:rPr>
          <w:rFonts w:ascii="Times New Roman" w:eastAsia="Times New Roman" w:hAnsi="Times New Roman" w:cs="Times New Roman"/>
          <w:sz w:val="24"/>
          <w:szCs w:val="24"/>
        </w:rPr>
        <w:t>() ; it++ )</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if( i==5)</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x = *it;</w:t>
      </w:r>
      <w:r w:rsidRPr="00573095">
        <w:rPr>
          <w:rFonts w:ascii="Times New Roman" w:eastAsia="Times New Roman" w:hAnsi="Times New Roman" w:cs="Times New Roman"/>
          <w:sz w:val="24"/>
          <w:szCs w:val="24"/>
        </w:rPr>
        <w:br/>
        <w:t>break;</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i++;</w:t>
      </w:r>
      <w:r w:rsidRPr="00573095">
        <w:rPr>
          <w:rFonts w:ascii="Times New Roman" w:eastAsia="Times New Roman" w:hAnsi="Times New Roman" w:cs="Times New Roman"/>
          <w:sz w:val="24"/>
          <w:szCs w:val="24"/>
        </w:rPr>
        <w:br/>
        <w:t>}</w:t>
      </w:r>
    </w:p>
    <w:p w14:paraId="2C4C808F"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 xml:space="preserve">Does </w:t>
      </w:r>
      <w:proofErr w:type="spellStart"/>
      <w:r w:rsidRPr="00573095">
        <w:rPr>
          <w:rFonts w:ascii="Times New Roman" w:eastAsia="Times New Roman" w:hAnsi="Times New Roman" w:cs="Times New Roman"/>
          <w:b/>
          <w:bCs/>
          <w:sz w:val="24"/>
          <w:szCs w:val="24"/>
        </w:rPr>
        <w:t>c++</w:t>
      </w:r>
      <w:proofErr w:type="spellEnd"/>
      <w:r w:rsidRPr="00573095">
        <w:rPr>
          <w:rFonts w:ascii="Times New Roman" w:eastAsia="Times New Roman" w:hAnsi="Times New Roman" w:cs="Times New Roman"/>
          <w:b/>
          <w:bCs/>
          <w:sz w:val="24"/>
          <w:szCs w:val="24"/>
        </w:rPr>
        <w:t xml:space="preserve"> support multilevel and multiple </w:t>
      </w:r>
      <w:proofErr w:type="gramStart"/>
      <w:r w:rsidRPr="00573095">
        <w:rPr>
          <w:rFonts w:ascii="Times New Roman" w:eastAsia="Times New Roman" w:hAnsi="Times New Roman" w:cs="Times New Roman"/>
          <w:b/>
          <w:bCs/>
          <w:sz w:val="24"/>
          <w:szCs w:val="24"/>
        </w:rPr>
        <w:t>inheritance</w:t>
      </w:r>
      <w:proofErr w:type="gramEnd"/>
      <w:r w:rsidRPr="00573095">
        <w:rPr>
          <w:rFonts w:ascii="Times New Roman" w:eastAsia="Times New Roman" w:hAnsi="Times New Roman" w:cs="Times New Roman"/>
          <w:b/>
          <w:bCs/>
          <w:sz w:val="24"/>
          <w:szCs w:val="24"/>
        </w:rPr>
        <w:t xml:space="preserve">? </w:t>
      </w:r>
      <w:r w:rsidRPr="00573095">
        <w:rPr>
          <w:rFonts w:ascii="Times New Roman" w:eastAsia="Times New Roman" w:hAnsi="Times New Roman" w:cs="Times New Roman"/>
          <w:sz w:val="24"/>
          <w:szCs w:val="24"/>
        </w:rPr>
        <w:br/>
        <w:t xml:space="preserve">Yes. </w:t>
      </w:r>
    </w:p>
    <w:p w14:paraId="0DECBCA1"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a template? </w:t>
      </w:r>
      <w:r w:rsidRPr="00573095">
        <w:rPr>
          <w:rFonts w:ascii="Times New Roman" w:eastAsia="Times New Roman" w:hAnsi="Times New Roman" w:cs="Times New Roman"/>
          <w:sz w:val="24"/>
          <w:szCs w:val="24"/>
        </w:rPr>
        <w:br/>
        <w:t xml:space="preserve">Templates allow </w:t>
      </w:r>
      <w:proofErr w:type="gramStart"/>
      <w:r w:rsidRPr="00573095">
        <w:rPr>
          <w:rFonts w:ascii="Times New Roman" w:eastAsia="Times New Roman" w:hAnsi="Times New Roman" w:cs="Times New Roman"/>
          <w:sz w:val="24"/>
          <w:szCs w:val="24"/>
        </w:rPr>
        <w:t>to create</w:t>
      </w:r>
      <w:proofErr w:type="gramEnd"/>
      <w:r w:rsidRPr="00573095">
        <w:rPr>
          <w:rFonts w:ascii="Times New Roman" w:eastAsia="Times New Roman" w:hAnsi="Times New Roman" w:cs="Times New Roman"/>
          <w:sz w:val="24"/>
          <w:szCs w:val="24"/>
        </w:rPr>
        <w:t xml:space="preserve"> generic functions that admit any data type as parameters and return value without having to overload the function with all the possible data types. Until certain point they fulfill the functionality of a macro. Its prototype is any of the two following ones:</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template &lt;class </w:t>
      </w:r>
      <w:proofErr w:type="spellStart"/>
      <w:r w:rsidRPr="00573095">
        <w:rPr>
          <w:rFonts w:ascii="Times New Roman" w:eastAsia="Times New Roman" w:hAnsi="Times New Roman" w:cs="Times New Roman"/>
          <w:sz w:val="24"/>
          <w:szCs w:val="24"/>
        </w:rPr>
        <w:t>indetifier</w:t>
      </w:r>
      <w:proofErr w:type="spellEnd"/>
      <w:r w:rsidRPr="00573095">
        <w:rPr>
          <w:rFonts w:ascii="Times New Roman" w:eastAsia="Times New Roman" w:hAnsi="Times New Roman" w:cs="Times New Roman"/>
          <w:sz w:val="24"/>
          <w:szCs w:val="24"/>
        </w:rPr>
        <w:t xml:space="preserve">&gt; </w:t>
      </w:r>
      <w:proofErr w:type="spellStart"/>
      <w:r w:rsidRPr="00573095">
        <w:rPr>
          <w:rFonts w:ascii="Times New Roman" w:eastAsia="Times New Roman" w:hAnsi="Times New Roman" w:cs="Times New Roman"/>
          <w:sz w:val="24"/>
          <w:szCs w:val="24"/>
        </w:rPr>
        <w:t>function_declaration</w:t>
      </w:r>
      <w:proofErr w:type="spellEnd"/>
      <w:r w:rsidRPr="00573095">
        <w:rPr>
          <w:rFonts w:ascii="Times New Roman" w:eastAsia="Times New Roman" w:hAnsi="Times New Roman" w:cs="Times New Roman"/>
          <w:sz w:val="24"/>
          <w:szCs w:val="24"/>
        </w:rPr>
        <w:t>; template &lt;</w:t>
      </w:r>
      <w:proofErr w:type="spellStart"/>
      <w:r w:rsidRPr="00573095">
        <w:rPr>
          <w:rFonts w:ascii="Times New Roman" w:eastAsia="Times New Roman" w:hAnsi="Times New Roman" w:cs="Times New Roman"/>
          <w:sz w:val="24"/>
          <w:szCs w:val="24"/>
        </w:rPr>
        <w:t>typename</w:t>
      </w:r>
      <w:proofErr w:type="spell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indetifier</w:t>
      </w:r>
      <w:proofErr w:type="spellEnd"/>
      <w:r w:rsidRPr="00573095">
        <w:rPr>
          <w:rFonts w:ascii="Times New Roman" w:eastAsia="Times New Roman" w:hAnsi="Times New Roman" w:cs="Times New Roman"/>
          <w:sz w:val="24"/>
          <w:szCs w:val="24"/>
        </w:rPr>
        <w:t xml:space="preserve">&gt; </w:t>
      </w:r>
      <w:proofErr w:type="spellStart"/>
      <w:r w:rsidRPr="00573095">
        <w:rPr>
          <w:rFonts w:ascii="Times New Roman" w:eastAsia="Times New Roman" w:hAnsi="Times New Roman" w:cs="Times New Roman"/>
          <w:sz w:val="24"/>
          <w:szCs w:val="24"/>
        </w:rPr>
        <w:t>function_declaration</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t xml:space="preserve">The only difference between both prototypes is the use of keyword class or </w:t>
      </w:r>
      <w:proofErr w:type="spellStart"/>
      <w:r w:rsidRPr="00573095">
        <w:rPr>
          <w:rFonts w:ascii="Times New Roman" w:eastAsia="Times New Roman" w:hAnsi="Times New Roman" w:cs="Times New Roman"/>
          <w:sz w:val="24"/>
          <w:szCs w:val="24"/>
        </w:rPr>
        <w:t>typename</w:t>
      </w:r>
      <w:proofErr w:type="spellEnd"/>
      <w:r w:rsidRPr="00573095">
        <w:rPr>
          <w:rFonts w:ascii="Times New Roman" w:eastAsia="Times New Roman" w:hAnsi="Times New Roman" w:cs="Times New Roman"/>
          <w:sz w:val="24"/>
          <w:szCs w:val="24"/>
        </w:rPr>
        <w:t xml:space="preserve">, its use is indistinct since both expressions have exactly the same meaning and behave exactly the same way. </w:t>
      </w:r>
    </w:p>
    <w:p w14:paraId="4E0D1553"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 xml:space="preserve">Define a constructor - What it is and how it might be called </w:t>
      </w:r>
      <w:r w:rsidRPr="00573095">
        <w:rPr>
          <w:rFonts w:ascii="Times New Roman" w:eastAsia="Times New Roman" w:hAnsi="Times New Roman" w:cs="Times New Roman"/>
          <w:sz w:val="24"/>
          <w:szCs w:val="24"/>
        </w:rPr>
        <w:t xml:space="preserve">(2 methods). </w:t>
      </w:r>
      <w:r w:rsidRPr="00573095">
        <w:rPr>
          <w:rFonts w:ascii="Times New Roman" w:eastAsia="Times New Roman" w:hAnsi="Times New Roman" w:cs="Times New Roman"/>
          <w:sz w:val="24"/>
          <w:szCs w:val="24"/>
        </w:rPr>
        <w:br/>
        <w:t>Answer1</w:t>
      </w:r>
      <w:r w:rsidRPr="00573095">
        <w:rPr>
          <w:rFonts w:ascii="Times New Roman" w:eastAsia="Times New Roman" w:hAnsi="Times New Roman" w:cs="Times New Roman"/>
          <w:sz w:val="24"/>
          <w:szCs w:val="24"/>
        </w:rPr>
        <w:br/>
        <w:t xml:space="preserve">constructor is a member function of the class, with the name of the function being the same as the class name. It also specifies how the object should be initialized.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Ways of calling constructor</w:t>
      </w:r>
      <w:proofErr w:type="gramStart"/>
      <w:r w:rsidRPr="00573095">
        <w:rPr>
          <w:rFonts w:ascii="Times New Roman" w:eastAsia="Times New Roman" w:hAnsi="Times New Roman" w:cs="Times New Roman"/>
          <w:sz w:val="24"/>
          <w:szCs w:val="24"/>
        </w:rPr>
        <w:t>:</w:t>
      </w:r>
      <w:proofErr w:type="gramEnd"/>
      <w:r w:rsidRPr="00573095">
        <w:rPr>
          <w:rFonts w:ascii="Times New Roman" w:eastAsia="Times New Roman" w:hAnsi="Times New Roman" w:cs="Times New Roman"/>
          <w:sz w:val="24"/>
          <w:szCs w:val="24"/>
        </w:rPr>
        <w:br/>
        <w:t>1) Implicitly: automatically by complier when an object is created.</w:t>
      </w:r>
      <w:r w:rsidRPr="00573095">
        <w:rPr>
          <w:rFonts w:ascii="Times New Roman" w:eastAsia="Times New Roman" w:hAnsi="Times New Roman" w:cs="Times New Roman"/>
          <w:sz w:val="24"/>
          <w:szCs w:val="24"/>
        </w:rPr>
        <w:br/>
        <w:t>2) Calling the constructors explicitly is possible, but it makes the code unverifiable.</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Answer2</w:t>
      </w:r>
      <w:r w:rsidRPr="00573095">
        <w:rPr>
          <w:rFonts w:ascii="Times New Roman" w:eastAsia="Times New Roman" w:hAnsi="Times New Roman" w:cs="Times New Roman"/>
          <w:sz w:val="24"/>
          <w:szCs w:val="24"/>
        </w:rPr>
        <w:br/>
        <w:t>class Point2D{</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x;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y;</w:t>
      </w:r>
      <w:r w:rsidRPr="00573095">
        <w:rPr>
          <w:rFonts w:ascii="Times New Roman" w:eastAsia="Times New Roman" w:hAnsi="Times New Roman" w:cs="Times New Roman"/>
          <w:sz w:val="24"/>
          <w:szCs w:val="24"/>
        </w:rPr>
        <w:br/>
        <w:t>public Point2D() : x(0) , y(0) {} //default (no argument) constructor</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lastRenderedPageBreak/>
        <w:t>main(){</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Point2D </w:t>
      </w:r>
      <w:proofErr w:type="spellStart"/>
      <w:r w:rsidRPr="00573095">
        <w:rPr>
          <w:rFonts w:ascii="Times New Roman" w:eastAsia="Times New Roman" w:hAnsi="Times New Roman" w:cs="Times New Roman"/>
          <w:sz w:val="24"/>
          <w:szCs w:val="24"/>
        </w:rPr>
        <w:t>MyPoint</w:t>
      </w:r>
      <w:proofErr w:type="spellEnd"/>
      <w:r w:rsidRPr="00573095">
        <w:rPr>
          <w:rFonts w:ascii="Times New Roman" w:eastAsia="Times New Roman" w:hAnsi="Times New Roman" w:cs="Times New Roman"/>
          <w:sz w:val="24"/>
          <w:szCs w:val="24"/>
        </w:rPr>
        <w:t>; // Implicit Constructor call. In order to allocate memory on stack, the default constructor is implicitly called.</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Point2D * </w:t>
      </w:r>
      <w:proofErr w:type="spellStart"/>
      <w:r w:rsidRPr="00573095">
        <w:rPr>
          <w:rFonts w:ascii="Times New Roman" w:eastAsia="Times New Roman" w:hAnsi="Times New Roman" w:cs="Times New Roman"/>
          <w:sz w:val="24"/>
          <w:szCs w:val="24"/>
        </w:rPr>
        <w:t>pPoint</w:t>
      </w:r>
      <w:proofErr w:type="spellEnd"/>
      <w:r w:rsidRPr="00573095">
        <w:rPr>
          <w:rFonts w:ascii="Times New Roman" w:eastAsia="Times New Roman" w:hAnsi="Times New Roman" w:cs="Times New Roman"/>
          <w:sz w:val="24"/>
          <w:szCs w:val="24"/>
        </w:rPr>
        <w:t xml:space="preserve"> = new </w:t>
      </w:r>
      <w:proofErr w:type="gramStart"/>
      <w:r w:rsidRPr="00573095">
        <w:rPr>
          <w:rFonts w:ascii="Times New Roman" w:eastAsia="Times New Roman" w:hAnsi="Times New Roman" w:cs="Times New Roman"/>
          <w:sz w:val="24"/>
          <w:szCs w:val="24"/>
        </w:rPr>
        <w:t>Point2D(</w:t>
      </w:r>
      <w:proofErr w:type="gramEnd"/>
      <w:r w:rsidRPr="00573095">
        <w:rPr>
          <w:rFonts w:ascii="Times New Roman" w:eastAsia="Times New Roman" w:hAnsi="Times New Roman" w:cs="Times New Roman"/>
          <w:sz w:val="24"/>
          <w:szCs w:val="24"/>
        </w:rPr>
        <w:t>); // Explicit Constructor call. In order to allocate memory on HEAP we call the default constructor. </w:t>
      </w:r>
    </w:p>
    <w:p w14:paraId="66F7EAC4"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t xml:space="preserve">You have two pairs: </w:t>
      </w:r>
      <w:proofErr w:type="gramStart"/>
      <w:r w:rsidRPr="00573095">
        <w:rPr>
          <w:rFonts w:ascii="Times New Roman" w:eastAsia="Times New Roman" w:hAnsi="Times New Roman" w:cs="Times New Roman"/>
          <w:b/>
          <w:bCs/>
          <w:sz w:val="24"/>
          <w:szCs w:val="24"/>
        </w:rPr>
        <w:t>new(</w:t>
      </w:r>
      <w:proofErr w:type="gramEnd"/>
      <w:r w:rsidRPr="00573095">
        <w:rPr>
          <w:rFonts w:ascii="Times New Roman" w:eastAsia="Times New Roman" w:hAnsi="Times New Roman" w:cs="Times New Roman"/>
          <w:b/>
          <w:bCs/>
          <w:sz w:val="24"/>
          <w:szCs w:val="24"/>
        </w:rPr>
        <w:t xml:space="preserve">) and delete() and another pair : </w:t>
      </w:r>
      <w:proofErr w:type="spellStart"/>
      <w:r w:rsidRPr="00573095">
        <w:rPr>
          <w:rFonts w:ascii="Times New Roman" w:eastAsia="Times New Roman" w:hAnsi="Times New Roman" w:cs="Times New Roman"/>
          <w:b/>
          <w:bCs/>
          <w:sz w:val="24"/>
          <w:szCs w:val="24"/>
        </w:rPr>
        <w:t>alloc</w:t>
      </w:r>
      <w:proofErr w:type="spellEnd"/>
      <w:r w:rsidRPr="00573095">
        <w:rPr>
          <w:rFonts w:ascii="Times New Roman" w:eastAsia="Times New Roman" w:hAnsi="Times New Roman" w:cs="Times New Roman"/>
          <w:b/>
          <w:bCs/>
          <w:sz w:val="24"/>
          <w:szCs w:val="24"/>
        </w:rPr>
        <w:t xml:space="preserve">() and free(). </w:t>
      </w:r>
      <w:r w:rsidRPr="00573095">
        <w:rPr>
          <w:rFonts w:ascii="Times New Roman" w:eastAsia="Times New Roman" w:hAnsi="Times New Roman" w:cs="Times New Roman"/>
          <w:b/>
          <w:bCs/>
          <w:color w:val="0000FF"/>
          <w:sz w:val="24"/>
          <w:szCs w:val="24"/>
        </w:rPr>
        <w:br/>
        <w:t xml:space="preserve">Explain differences between </w:t>
      </w:r>
      <w:proofErr w:type="spellStart"/>
      <w:r w:rsidRPr="00573095">
        <w:rPr>
          <w:rFonts w:ascii="Times New Roman" w:eastAsia="Times New Roman" w:hAnsi="Times New Roman" w:cs="Times New Roman"/>
          <w:b/>
          <w:bCs/>
          <w:color w:val="0000FF"/>
          <w:sz w:val="24"/>
          <w:szCs w:val="24"/>
        </w:rPr>
        <w:t>eg</w:t>
      </w:r>
      <w:proofErr w:type="spellEnd"/>
      <w:r w:rsidRPr="00573095">
        <w:rPr>
          <w:rFonts w:ascii="Times New Roman" w:eastAsia="Times New Roman" w:hAnsi="Times New Roman" w:cs="Times New Roman"/>
          <w:b/>
          <w:bCs/>
          <w:color w:val="0000FF"/>
          <w:sz w:val="24"/>
          <w:szCs w:val="24"/>
        </w:rPr>
        <w:t xml:space="preserve">. </w:t>
      </w:r>
      <w:proofErr w:type="gramStart"/>
      <w:r w:rsidRPr="00573095">
        <w:rPr>
          <w:rFonts w:ascii="Times New Roman" w:eastAsia="Times New Roman" w:hAnsi="Times New Roman" w:cs="Times New Roman"/>
          <w:b/>
          <w:bCs/>
          <w:color w:val="0000FF"/>
          <w:sz w:val="24"/>
          <w:szCs w:val="24"/>
        </w:rPr>
        <w:t>new(</w:t>
      </w:r>
      <w:proofErr w:type="gramEnd"/>
      <w:r w:rsidRPr="00573095">
        <w:rPr>
          <w:rFonts w:ascii="Times New Roman" w:eastAsia="Times New Roman" w:hAnsi="Times New Roman" w:cs="Times New Roman"/>
          <w:b/>
          <w:bCs/>
          <w:color w:val="0000FF"/>
          <w:sz w:val="24"/>
          <w:szCs w:val="24"/>
        </w:rPr>
        <w:t xml:space="preserve">) and </w:t>
      </w:r>
      <w:proofErr w:type="spellStart"/>
      <w:r w:rsidRPr="00573095">
        <w:rPr>
          <w:rFonts w:ascii="Times New Roman" w:eastAsia="Times New Roman" w:hAnsi="Times New Roman" w:cs="Times New Roman"/>
          <w:b/>
          <w:bCs/>
          <w:color w:val="0000FF"/>
          <w:sz w:val="24"/>
          <w:szCs w:val="24"/>
        </w:rPr>
        <w:t>malloc</w:t>
      </w:r>
      <w:proofErr w:type="spellEnd"/>
      <w:r w:rsidRPr="00573095">
        <w:rPr>
          <w:rFonts w:ascii="Times New Roman" w:eastAsia="Times New Roman" w:hAnsi="Times New Roman" w:cs="Times New Roman"/>
          <w:b/>
          <w:bCs/>
          <w:color w:val="0000FF"/>
          <w:sz w:val="24"/>
          <w:szCs w:val="24"/>
        </w:rPr>
        <w:t xml:space="preserve">() </w:t>
      </w:r>
      <w:r w:rsidRPr="00573095">
        <w:rPr>
          <w:rFonts w:ascii="Times New Roman" w:eastAsia="Times New Roman" w:hAnsi="Times New Roman" w:cs="Times New Roman"/>
          <w:sz w:val="24"/>
          <w:szCs w:val="24"/>
        </w:rPr>
        <w:br/>
        <w:t>Answer1</w:t>
      </w:r>
      <w:r w:rsidRPr="00573095">
        <w:rPr>
          <w:rFonts w:ascii="Times New Roman" w:eastAsia="Times New Roman" w:hAnsi="Times New Roman" w:cs="Times New Roman"/>
          <w:sz w:val="24"/>
          <w:szCs w:val="24"/>
        </w:rPr>
        <w:br/>
        <w:t>1.) “</w:t>
      </w:r>
      <w:proofErr w:type="gramStart"/>
      <w:r w:rsidRPr="00573095">
        <w:rPr>
          <w:rFonts w:ascii="Times New Roman" w:eastAsia="Times New Roman" w:hAnsi="Times New Roman" w:cs="Times New Roman"/>
          <w:sz w:val="24"/>
          <w:szCs w:val="24"/>
        </w:rPr>
        <w:t>new</w:t>
      </w:r>
      <w:proofErr w:type="gramEnd"/>
      <w:r w:rsidRPr="00573095">
        <w:rPr>
          <w:rFonts w:ascii="Times New Roman" w:eastAsia="Times New Roman" w:hAnsi="Times New Roman" w:cs="Times New Roman"/>
          <w:sz w:val="24"/>
          <w:szCs w:val="24"/>
        </w:rPr>
        <w:t xml:space="preserve"> and delete” are preprocessors while “</w:t>
      </w:r>
      <w:proofErr w:type="spellStart"/>
      <w:r w:rsidRPr="00573095">
        <w:rPr>
          <w:rFonts w:ascii="Times New Roman" w:eastAsia="Times New Roman" w:hAnsi="Times New Roman" w:cs="Times New Roman"/>
          <w:sz w:val="24"/>
          <w:szCs w:val="24"/>
        </w:rPr>
        <w:t>malloc</w:t>
      </w:r>
      <w:proofErr w:type="spellEnd"/>
      <w:r w:rsidRPr="00573095">
        <w:rPr>
          <w:rFonts w:ascii="Times New Roman" w:eastAsia="Times New Roman" w:hAnsi="Times New Roman" w:cs="Times New Roman"/>
          <w:sz w:val="24"/>
          <w:szCs w:val="24"/>
        </w:rPr>
        <w:t>() and free()” are functions. [</w:t>
      </w:r>
      <w:proofErr w:type="gramStart"/>
      <w:r w:rsidRPr="00573095">
        <w:rPr>
          <w:rFonts w:ascii="Times New Roman" w:eastAsia="Times New Roman" w:hAnsi="Times New Roman" w:cs="Times New Roman"/>
          <w:sz w:val="24"/>
          <w:szCs w:val="24"/>
        </w:rPr>
        <w:t>we</w:t>
      </w:r>
      <w:proofErr w:type="gram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dont</w:t>
      </w:r>
      <w:proofErr w:type="spellEnd"/>
      <w:r w:rsidRPr="00573095">
        <w:rPr>
          <w:rFonts w:ascii="Times New Roman" w:eastAsia="Times New Roman" w:hAnsi="Times New Roman" w:cs="Times New Roman"/>
          <w:sz w:val="24"/>
          <w:szCs w:val="24"/>
        </w:rPr>
        <w:t xml:space="preserve"> use brackets will calling new or delete]. </w:t>
      </w:r>
      <w:r w:rsidRPr="00573095">
        <w:rPr>
          <w:rFonts w:ascii="Times New Roman" w:eastAsia="Times New Roman" w:hAnsi="Times New Roman" w:cs="Times New Roman"/>
          <w:sz w:val="24"/>
          <w:szCs w:val="24"/>
        </w:rPr>
        <w:br/>
        <w:t xml:space="preserve">2.) </w:t>
      </w:r>
      <w:proofErr w:type="gramStart"/>
      <w:r w:rsidRPr="00573095">
        <w:rPr>
          <w:rFonts w:ascii="Times New Roman" w:eastAsia="Times New Roman" w:hAnsi="Times New Roman" w:cs="Times New Roman"/>
          <w:sz w:val="24"/>
          <w:szCs w:val="24"/>
        </w:rPr>
        <w:t>no</w:t>
      </w:r>
      <w:proofErr w:type="gramEnd"/>
      <w:r w:rsidRPr="00573095">
        <w:rPr>
          <w:rFonts w:ascii="Times New Roman" w:eastAsia="Times New Roman" w:hAnsi="Times New Roman" w:cs="Times New Roman"/>
          <w:sz w:val="24"/>
          <w:szCs w:val="24"/>
        </w:rPr>
        <w:t xml:space="preserve"> need of allocate the memory while using “new” but in “</w:t>
      </w:r>
      <w:proofErr w:type="spellStart"/>
      <w:r w:rsidRPr="00573095">
        <w:rPr>
          <w:rFonts w:ascii="Times New Roman" w:eastAsia="Times New Roman" w:hAnsi="Times New Roman" w:cs="Times New Roman"/>
          <w:sz w:val="24"/>
          <w:szCs w:val="24"/>
        </w:rPr>
        <w:t>malloc</w:t>
      </w:r>
      <w:proofErr w:type="spellEnd"/>
      <w:r w:rsidRPr="00573095">
        <w:rPr>
          <w:rFonts w:ascii="Times New Roman" w:eastAsia="Times New Roman" w:hAnsi="Times New Roman" w:cs="Times New Roman"/>
          <w:sz w:val="24"/>
          <w:szCs w:val="24"/>
        </w:rPr>
        <w:t>()” we have to use “</w:t>
      </w:r>
      <w:proofErr w:type="spellStart"/>
      <w:r w:rsidRPr="00573095">
        <w:rPr>
          <w:rFonts w:ascii="Times New Roman" w:eastAsia="Times New Roman" w:hAnsi="Times New Roman" w:cs="Times New Roman"/>
          <w:sz w:val="24"/>
          <w:szCs w:val="24"/>
        </w:rPr>
        <w:t>sizeof</w:t>
      </w:r>
      <w:proofErr w:type="spellEnd"/>
      <w:r w:rsidRPr="00573095">
        <w:rPr>
          <w:rFonts w:ascii="Times New Roman" w:eastAsia="Times New Roman" w:hAnsi="Times New Roman" w:cs="Times New Roman"/>
          <w:sz w:val="24"/>
          <w:szCs w:val="24"/>
        </w:rPr>
        <w:t xml:space="preserve">()”. </w:t>
      </w:r>
      <w:r w:rsidRPr="00573095">
        <w:rPr>
          <w:rFonts w:ascii="Times New Roman" w:eastAsia="Times New Roman" w:hAnsi="Times New Roman" w:cs="Times New Roman"/>
          <w:sz w:val="24"/>
          <w:szCs w:val="24"/>
        </w:rPr>
        <w:br/>
        <w:t>3.) “</w:t>
      </w:r>
      <w:proofErr w:type="gramStart"/>
      <w:r w:rsidRPr="00573095">
        <w:rPr>
          <w:rFonts w:ascii="Times New Roman" w:eastAsia="Times New Roman" w:hAnsi="Times New Roman" w:cs="Times New Roman"/>
          <w:sz w:val="24"/>
          <w:szCs w:val="24"/>
        </w:rPr>
        <w:t>new</w:t>
      </w:r>
      <w:proofErr w:type="gramEnd"/>
      <w:r w:rsidRPr="00573095">
        <w:rPr>
          <w:rFonts w:ascii="Times New Roman" w:eastAsia="Times New Roman" w:hAnsi="Times New Roman" w:cs="Times New Roman"/>
          <w:sz w:val="24"/>
          <w:szCs w:val="24"/>
        </w:rPr>
        <w:t xml:space="preserve">” will </w:t>
      </w:r>
      <w:proofErr w:type="spellStart"/>
      <w:r w:rsidRPr="00573095">
        <w:rPr>
          <w:rFonts w:ascii="Times New Roman" w:eastAsia="Times New Roman" w:hAnsi="Times New Roman" w:cs="Times New Roman"/>
          <w:sz w:val="24"/>
          <w:szCs w:val="24"/>
        </w:rPr>
        <w:t>initlize</w:t>
      </w:r>
      <w:proofErr w:type="spellEnd"/>
      <w:r w:rsidRPr="00573095">
        <w:rPr>
          <w:rFonts w:ascii="Times New Roman" w:eastAsia="Times New Roman" w:hAnsi="Times New Roman" w:cs="Times New Roman"/>
          <w:sz w:val="24"/>
          <w:szCs w:val="24"/>
        </w:rPr>
        <w:t xml:space="preserve"> the new memory to 0 but “</w:t>
      </w:r>
      <w:proofErr w:type="spellStart"/>
      <w:r w:rsidRPr="00573095">
        <w:rPr>
          <w:rFonts w:ascii="Times New Roman" w:eastAsia="Times New Roman" w:hAnsi="Times New Roman" w:cs="Times New Roman"/>
          <w:sz w:val="24"/>
          <w:szCs w:val="24"/>
        </w:rPr>
        <w:t>malloc</w:t>
      </w:r>
      <w:proofErr w:type="spellEnd"/>
      <w:r w:rsidRPr="00573095">
        <w:rPr>
          <w:rFonts w:ascii="Times New Roman" w:eastAsia="Times New Roman" w:hAnsi="Times New Roman" w:cs="Times New Roman"/>
          <w:sz w:val="24"/>
          <w:szCs w:val="24"/>
        </w:rPr>
        <w:t xml:space="preserve">()” gives random value in the new </w:t>
      </w:r>
      <w:proofErr w:type="spellStart"/>
      <w:r w:rsidRPr="00573095">
        <w:rPr>
          <w:rFonts w:ascii="Times New Roman" w:eastAsia="Times New Roman" w:hAnsi="Times New Roman" w:cs="Times New Roman"/>
          <w:sz w:val="24"/>
          <w:szCs w:val="24"/>
        </w:rPr>
        <w:t>alloted</w:t>
      </w:r>
      <w:proofErr w:type="spellEnd"/>
      <w:r w:rsidRPr="00573095">
        <w:rPr>
          <w:rFonts w:ascii="Times New Roman" w:eastAsia="Times New Roman" w:hAnsi="Times New Roman" w:cs="Times New Roman"/>
          <w:sz w:val="24"/>
          <w:szCs w:val="24"/>
        </w:rPr>
        <w:t xml:space="preserve"> memory location [better to use </w:t>
      </w:r>
      <w:proofErr w:type="spellStart"/>
      <w:r w:rsidRPr="00573095">
        <w:rPr>
          <w:rFonts w:ascii="Times New Roman" w:eastAsia="Times New Roman" w:hAnsi="Times New Roman" w:cs="Times New Roman"/>
          <w:sz w:val="24"/>
          <w:szCs w:val="24"/>
        </w:rPr>
        <w:t>calloc</w:t>
      </w:r>
      <w:proofErr w:type="spellEnd"/>
      <w:r w:rsidRPr="00573095">
        <w:rPr>
          <w:rFonts w:ascii="Times New Roman" w:eastAsia="Times New Roman" w:hAnsi="Times New Roman" w:cs="Times New Roman"/>
          <w:sz w:val="24"/>
          <w:szCs w:val="24"/>
        </w:rPr>
        <w:t xml:space="preserve">()]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Answer2</w:t>
      </w:r>
      <w:r w:rsidRPr="00573095">
        <w:rPr>
          <w:rFonts w:ascii="Times New Roman" w:eastAsia="Times New Roman" w:hAnsi="Times New Roman" w:cs="Times New Roman"/>
          <w:sz w:val="24"/>
          <w:szCs w:val="24"/>
        </w:rPr>
        <w:br/>
        <w:t xml:space="preserve">new() allocates </w:t>
      </w:r>
      <w:proofErr w:type="spellStart"/>
      <w:r w:rsidRPr="00573095">
        <w:rPr>
          <w:rFonts w:ascii="Times New Roman" w:eastAsia="Times New Roman" w:hAnsi="Times New Roman" w:cs="Times New Roman"/>
          <w:sz w:val="24"/>
          <w:szCs w:val="24"/>
        </w:rPr>
        <w:t>continous</w:t>
      </w:r>
      <w:proofErr w:type="spellEnd"/>
      <w:r w:rsidRPr="00573095">
        <w:rPr>
          <w:rFonts w:ascii="Times New Roman" w:eastAsia="Times New Roman" w:hAnsi="Times New Roman" w:cs="Times New Roman"/>
          <w:sz w:val="24"/>
          <w:szCs w:val="24"/>
        </w:rPr>
        <w:t xml:space="preserve"> space for the object </w:t>
      </w:r>
      <w:proofErr w:type="spellStart"/>
      <w:r w:rsidRPr="00573095">
        <w:rPr>
          <w:rFonts w:ascii="Times New Roman" w:eastAsia="Times New Roman" w:hAnsi="Times New Roman" w:cs="Times New Roman"/>
          <w:sz w:val="24"/>
          <w:szCs w:val="24"/>
        </w:rPr>
        <w:t>instace</w:t>
      </w:r>
      <w:proofErr w:type="spellEnd"/>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malloc</w:t>
      </w:r>
      <w:proofErr w:type="spellEnd"/>
      <w:r w:rsidRPr="00573095">
        <w:rPr>
          <w:rFonts w:ascii="Times New Roman" w:eastAsia="Times New Roman" w:hAnsi="Times New Roman" w:cs="Times New Roman"/>
          <w:sz w:val="24"/>
          <w:szCs w:val="24"/>
        </w:rPr>
        <w:t>() allocates distributed space.</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new(</w:t>
      </w:r>
      <w:proofErr w:type="gramEnd"/>
      <w:r w:rsidRPr="00573095">
        <w:rPr>
          <w:rFonts w:ascii="Times New Roman" w:eastAsia="Times New Roman" w:hAnsi="Times New Roman" w:cs="Times New Roman"/>
          <w:sz w:val="24"/>
          <w:szCs w:val="24"/>
        </w:rPr>
        <w:t xml:space="preserve">) is </w:t>
      </w:r>
      <w:proofErr w:type="spellStart"/>
      <w:r w:rsidRPr="00573095">
        <w:rPr>
          <w:rFonts w:ascii="Times New Roman" w:eastAsia="Times New Roman" w:hAnsi="Times New Roman" w:cs="Times New Roman"/>
          <w:sz w:val="24"/>
          <w:szCs w:val="24"/>
        </w:rPr>
        <w:t>castless</w:t>
      </w:r>
      <w:proofErr w:type="spellEnd"/>
      <w:r w:rsidRPr="00573095">
        <w:rPr>
          <w:rFonts w:ascii="Times New Roman" w:eastAsia="Times New Roman" w:hAnsi="Times New Roman" w:cs="Times New Roman"/>
          <w:sz w:val="24"/>
          <w:szCs w:val="24"/>
        </w:rPr>
        <w:t>, meaning that allocates memory for this specific type,</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malloc</w:t>
      </w:r>
      <w:proofErr w:type="spell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calloc</w:t>
      </w:r>
      <w:proofErr w:type="spellEnd"/>
      <w:r w:rsidRPr="00573095">
        <w:rPr>
          <w:rFonts w:ascii="Times New Roman" w:eastAsia="Times New Roman" w:hAnsi="Times New Roman" w:cs="Times New Roman"/>
          <w:sz w:val="24"/>
          <w:szCs w:val="24"/>
        </w:rPr>
        <w:t xml:space="preserve">() allocate space for void * that is </w:t>
      </w:r>
      <w:proofErr w:type="spellStart"/>
      <w:r w:rsidRPr="00573095">
        <w:rPr>
          <w:rFonts w:ascii="Times New Roman" w:eastAsia="Times New Roman" w:hAnsi="Times New Roman" w:cs="Times New Roman"/>
          <w:sz w:val="24"/>
          <w:szCs w:val="24"/>
        </w:rPr>
        <w:t>cated</w:t>
      </w:r>
      <w:proofErr w:type="spellEnd"/>
      <w:r w:rsidRPr="00573095">
        <w:rPr>
          <w:rFonts w:ascii="Times New Roman" w:eastAsia="Times New Roman" w:hAnsi="Times New Roman" w:cs="Times New Roman"/>
          <w:sz w:val="24"/>
          <w:szCs w:val="24"/>
        </w:rPr>
        <w:t xml:space="preserve"> to the specific class type pointer. </w:t>
      </w:r>
    </w:p>
    <w:p w14:paraId="4FF64455"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the difference between class and structure? </w:t>
      </w:r>
      <w:r w:rsidRPr="00573095">
        <w:rPr>
          <w:rFonts w:ascii="Times New Roman" w:eastAsia="Times New Roman" w:hAnsi="Times New Roman" w:cs="Times New Roman"/>
          <w:sz w:val="24"/>
          <w:szCs w:val="24"/>
        </w:rPr>
        <w:br/>
        <w:t xml:space="preserve">Structure: Initially (in C) a structure was used to bundle different type of data types together to perform a particular functionality. But C++ extended the structure to contain functions also. The major difference is that all declarations inside a structure are by default public. </w:t>
      </w:r>
      <w:r w:rsidRPr="00573095">
        <w:rPr>
          <w:rFonts w:ascii="Times New Roman" w:eastAsia="Times New Roman" w:hAnsi="Times New Roman" w:cs="Times New Roman"/>
          <w:sz w:val="24"/>
          <w:szCs w:val="24"/>
        </w:rPr>
        <w:br/>
        <w:t>Class: Class is a successor of Structure. By default all the members inside the class are private.</w:t>
      </w:r>
    </w:p>
    <w:tbl>
      <w:tblPr>
        <w:tblW w:w="0" w:type="auto"/>
        <w:tblCellSpacing w:w="0" w:type="dxa"/>
        <w:tblCellMar>
          <w:left w:w="0" w:type="dxa"/>
          <w:right w:w="0" w:type="dxa"/>
        </w:tblCellMar>
        <w:tblLook w:val="04A0" w:firstRow="1" w:lastRow="0" w:firstColumn="1" w:lastColumn="0" w:noHBand="0" w:noVBand="1"/>
      </w:tblPr>
      <w:tblGrid>
        <w:gridCol w:w="6"/>
      </w:tblGrid>
      <w:tr w:rsidR="00573095" w:rsidRPr="00573095" w14:paraId="161051F5" w14:textId="77777777" w:rsidTr="00573095">
        <w:trPr>
          <w:tblCellSpacing w:w="0" w:type="dxa"/>
        </w:trPr>
        <w:tc>
          <w:tcPr>
            <w:tcW w:w="0" w:type="auto"/>
            <w:vAlign w:val="center"/>
            <w:hideMark/>
          </w:tcPr>
          <w:p w14:paraId="35A856A2" w14:textId="77777777" w:rsidR="00573095" w:rsidRPr="00573095" w:rsidRDefault="00573095" w:rsidP="00573095">
            <w:pPr>
              <w:spacing w:after="0" w:line="240" w:lineRule="auto"/>
              <w:rPr>
                <w:rFonts w:ascii="Times New Roman" w:eastAsia="Times New Roman" w:hAnsi="Times New Roman" w:cs="Times New Roman"/>
                <w:sz w:val="24"/>
                <w:szCs w:val="24"/>
              </w:rPr>
            </w:pPr>
          </w:p>
        </w:tc>
      </w:tr>
    </w:tbl>
    <w:p w14:paraId="0B24D3F6"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What is RTTI?</w:t>
      </w:r>
      <w:r w:rsidRPr="00573095">
        <w:rPr>
          <w:rFonts w:ascii="Times New Roman" w:eastAsia="Times New Roman" w:hAnsi="Times New Roman" w:cs="Times New Roman"/>
          <w:b/>
          <w:bCs/>
          <w:color w:val="FF0000"/>
          <w:sz w:val="24"/>
          <w:szCs w:val="24"/>
        </w:rPr>
        <w:br/>
      </w:r>
      <w:r w:rsidRPr="00573095">
        <w:rPr>
          <w:rFonts w:ascii="Times New Roman" w:eastAsia="Times New Roman" w:hAnsi="Times New Roman" w:cs="Times New Roman"/>
          <w:sz w:val="24"/>
          <w:szCs w:val="24"/>
        </w:rPr>
        <w:t xml:space="preserve">Runtime type identification (RTTI) lets you find the dynamic type of an object when you have only a pointer or a reference to the base type. RTTI is the official way in standard C++ to discover the type of an object and to convert the type of a pointer or reference (that is, dynamic typing). The need came from practical experience with C++. RTTI replaces many Interview Questions - Homegrown versions with a solid, consistent approach. </w:t>
      </w:r>
    </w:p>
    <w:p w14:paraId="1EE44170"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encapsulation? </w:t>
      </w:r>
      <w:r w:rsidRPr="00573095">
        <w:rPr>
          <w:rFonts w:ascii="Times New Roman" w:eastAsia="Times New Roman" w:hAnsi="Times New Roman" w:cs="Times New Roman"/>
          <w:sz w:val="24"/>
          <w:szCs w:val="24"/>
        </w:rPr>
        <w:br/>
        <w:t xml:space="preserve">Packaging an object’s variables within its methods is called encapsulation. </w:t>
      </w:r>
    </w:p>
    <w:p w14:paraId="35AF1A96"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Explain term POLIMORPHISM and give an example using </w:t>
      </w:r>
      <w:proofErr w:type="spellStart"/>
      <w:r w:rsidRPr="00573095">
        <w:rPr>
          <w:rFonts w:ascii="Times New Roman" w:eastAsia="Times New Roman" w:hAnsi="Times New Roman" w:cs="Times New Roman"/>
          <w:b/>
          <w:bCs/>
          <w:color w:val="FF0000"/>
          <w:sz w:val="24"/>
          <w:szCs w:val="24"/>
        </w:rPr>
        <w:t>eg</w:t>
      </w:r>
      <w:proofErr w:type="spellEnd"/>
      <w:r w:rsidRPr="00573095">
        <w:rPr>
          <w:rFonts w:ascii="Times New Roman" w:eastAsia="Times New Roman" w:hAnsi="Times New Roman" w:cs="Times New Roman"/>
          <w:b/>
          <w:bCs/>
          <w:color w:val="FF0000"/>
          <w:sz w:val="24"/>
          <w:szCs w:val="24"/>
        </w:rPr>
        <w:t xml:space="preserve">. SHAPE object: If I have a base class SHAPE, how would I define DRAW methods for two objects CIRCLE and SQUARE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Answer1</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lastRenderedPageBreak/>
        <w:t>POLYMORPHISM :</w:t>
      </w:r>
      <w:proofErr w:type="gramEnd"/>
      <w:r w:rsidRPr="00573095">
        <w:rPr>
          <w:rFonts w:ascii="Times New Roman" w:eastAsia="Times New Roman" w:hAnsi="Times New Roman" w:cs="Times New Roman"/>
          <w:sz w:val="24"/>
          <w:szCs w:val="24"/>
        </w:rPr>
        <w:t xml:space="preserve"> A phenomenon which enables an object to react differently to the same function call.</w:t>
      </w:r>
      <w:r w:rsidRPr="00573095">
        <w:rPr>
          <w:rFonts w:ascii="Times New Roman" w:eastAsia="Times New Roman" w:hAnsi="Times New Roman" w:cs="Times New Roman"/>
          <w:sz w:val="24"/>
          <w:szCs w:val="24"/>
        </w:rPr>
        <w:br/>
        <w:t>in C++ it is attained by using a keyword virtual</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Example</w:t>
      </w:r>
      <w:r w:rsidRPr="00573095">
        <w:rPr>
          <w:rFonts w:ascii="Times New Roman" w:eastAsia="Times New Roman" w:hAnsi="Times New Roman" w:cs="Times New Roman"/>
          <w:sz w:val="24"/>
          <w:szCs w:val="24"/>
        </w:rPr>
        <w:br/>
        <w:t>public class SHAPE</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public virtual void SHAPE::DRAW()=0;</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 xml:space="preserve">Note here the function DRAW() is pure virtual which means the sub classes must implement the DRAW() method and SHAPE cannot be </w:t>
      </w:r>
      <w:proofErr w:type="spellStart"/>
      <w:r w:rsidRPr="00573095">
        <w:rPr>
          <w:rFonts w:ascii="Times New Roman" w:eastAsia="Times New Roman" w:hAnsi="Times New Roman" w:cs="Times New Roman"/>
          <w:sz w:val="24"/>
          <w:szCs w:val="24"/>
        </w:rPr>
        <w:t>instatiated</w:t>
      </w:r>
      <w:proofErr w:type="spellEnd"/>
      <w:r w:rsidRPr="00573095">
        <w:rPr>
          <w:rFonts w:ascii="Times New Roman" w:eastAsia="Times New Roman" w:hAnsi="Times New Roman" w:cs="Times New Roman"/>
          <w:sz w:val="24"/>
          <w:szCs w:val="24"/>
        </w:rPr>
        <w:t xml:space="preserve">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public class CIRCLE::public SHAPE</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public void CIRCLE::DRAW()</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 TODO drawing circle</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public class SQUARE::public SHAPE</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public void SQUARE::DRAW()</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 TODO drawing square</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t>now from the user class the calls would be like</w:t>
      </w:r>
      <w:r w:rsidRPr="00573095">
        <w:rPr>
          <w:rFonts w:ascii="Times New Roman" w:eastAsia="Times New Roman" w:hAnsi="Times New Roman" w:cs="Times New Roman"/>
          <w:sz w:val="24"/>
          <w:szCs w:val="24"/>
        </w:rPr>
        <w:br/>
        <w:t>globally</w:t>
      </w:r>
      <w:r w:rsidRPr="00573095">
        <w:rPr>
          <w:rFonts w:ascii="Times New Roman" w:eastAsia="Times New Roman" w:hAnsi="Times New Roman" w:cs="Times New Roman"/>
          <w:sz w:val="24"/>
          <w:szCs w:val="24"/>
        </w:rPr>
        <w:br/>
        <w:t>SHAPE *</w:t>
      </w:r>
      <w:proofErr w:type="spellStart"/>
      <w:r w:rsidRPr="00573095">
        <w:rPr>
          <w:rFonts w:ascii="Times New Roman" w:eastAsia="Times New Roman" w:hAnsi="Times New Roman" w:cs="Times New Roman"/>
          <w:sz w:val="24"/>
          <w:szCs w:val="24"/>
        </w:rPr>
        <w:t>newShape</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When user action is to draw</w:t>
      </w:r>
      <w:r w:rsidRPr="00573095">
        <w:rPr>
          <w:rFonts w:ascii="Times New Roman" w:eastAsia="Times New Roman" w:hAnsi="Times New Roman" w:cs="Times New Roman"/>
          <w:sz w:val="24"/>
          <w:szCs w:val="24"/>
        </w:rPr>
        <w:br/>
        <w:t>public void MENU::</w:t>
      </w:r>
      <w:proofErr w:type="spellStart"/>
      <w:r w:rsidRPr="00573095">
        <w:rPr>
          <w:rFonts w:ascii="Times New Roman" w:eastAsia="Times New Roman" w:hAnsi="Times New Roman" w:cs="Times New Roman"/>
          <w:sz w:val="24"/>
          <w:szCs w:val="24"/>
        </w:rPr>
        <w:t>OnClickDrawCircle</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newShape</w:t>
      </w:r>
      <w:proofErr w:type="spellEnd"/>
      <w:r w:rsidRPr="00573095">
        <w:rPr>
          <w:rFonts w:ascii="Times New Roman" w:eastAsia="Times New Roman" w:hAnsi="Times New Roman" w:cs="Times New Roman"/>
          <w:sz w:val="24"/>
          <w:szCs w:val="24"/>
        </w:rPr>
        <w:t xml:space="preserve"> = new CIRCLE();</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public void MENU::</w:t>
      </w:r>
      <w:proofErr w:type="spellStart"/>
      <w:r w:rsidRPr="00573095">
        <w:rPr>
          <w:rFonts w:ascii="Times New Roman" w:eastAsia="Times New Roman" w:hAnsi="Times New Roman" w:cs="Times New Roman"/>
          <w:sz w:val="24"/>
          <w:szCs w:val="24"/>
        </w:rPr>
        <w:t>OnClickDrawCircle</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newShape</w:t>
      </w:r>
      <w:proofErr w:type="spellEnd"/>
      <w:r w:rsidRPr="00573095">
        <w:rPr>
          <w:rFonts w:ascii="Times New Roman" w:eastAsia="Times New Roman" w:hAnsi="Times New Roman" w:cs="Times New Roman"/>
          <w:sz w:val="24"/>
          <w:szCs w:val="24"/>
        </w:rPr>
        <w:t xml:space="preserve"> = new SQUARE();</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the when user actually draws</w:t>
      </w:r>
      <w:r w:rsidRPr="00573095">
        <w:rPr>
          <w:rFonts w:ascii="Times New Roman" w:eastAsia="Times New Roman" w:hAnsi="Times New Roman" w:cs="Times New Roman"/>
          <w:sz w:val="24"/>
          <w:szCs w:val="24"/>
        </w:rPr>
        <w:br/>
        <w:t>public void CANVAS::</w:t>
      </w:r>
      <w:proofErr w:type="spellStart"/>
      <w:r w:rsidRPr="00573095">
        <w:rPr>
          <w:rFonts w:ascii="Times New Roman" w:eastAsia="Times New Roman" w:hAnsi="Times New Roman" w:cs="Times New Roman"/>
          <w:sz w:val="24"/>
          <w:szCs w:val="24"/>
        </w:rPr>
        <w:t>OnMouseOperations</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newShape</w:t>
      </w:r>
      <w:proofErr w:type="spellEnd"/>
      <w:r w:rsidRPr="00573095">
        <w:rPr>
          <w:rFonts w:ascii="Times New Roman" w:eastAsia="Times New Roman" w:hAnsi="Times New Roman" w:cs="Times New Roman"/>
          <w:sz w:val="24"/>
          <w:szCs w:val="24"/>
        </w:rPr>
        <w:t>-&gt;DRAW();</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lastRenderedPageBreak/>
        <w:t>Answer2</w:t>
      </w:r>
      <w:r w:rsidRPr="00573095">
        <w:rPr>
          <w:rFonts w:ascii="Times New Roman" w:eastAsia="Times New Roman" w:hAnsi="Times New Roman" w:cs="Times New Roman"/>
          <w:sz w:val="24"/>
          <w:szCs w:val="24"/>
        </w:rPr>
        <w:br/>
        <w:t>class SHAPE{</w:t>
      </w:r>
      <w:r w:rsidRPr="00573095">
        <w:rPr>
          <w:rFonts w:ascii="Times New Roman" w:eastAsia="Times New Roman" w:hAnsi="Times New Roman" w:cs="Times New Roman"/>
          <w:sz w:val="24"/>
          <w:szCs w:val="24"/>
        </w:rPr>
        <w:br/>
        <w:t>public virtual Draw() = 0; //abstract class with a pure virtual method</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class CIRCLE{</w:t>
      </w:r>
      <w:r w:rsidRPr="00573095">
        <w:rPr>
          <w:rFonts w:ascii="Times New Roman" w:eastAsia="Times New Roman" w:hAnsi="Times New Roman" w:cs="Times New Roman"/>
          <w:sz w:val="24"/>
          <w:szCs w:val="24"/>
        </w:rPr>
        <w:br/>
        <w:t xml:space="preserve">public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r;</w:t>
      </w:r>
      <w:r w:rsidRPr="00573095">
        <w:rPr>
          <w:rFonts w:ascii="Times New Roman" w:eastAsia="Times New Roman" w:hAnsi="Times New Roman" w:cs="Times New Roman"/>
          <w:sz w:val="24"/>
          <w:szCs w:val="24"/>
        </w:rPr>
        <w:br/>
        <w:t>public virtual Draw() { this-&gt;</w:t>
      </w:r>
      <w:proofErr w:type="spellStart"/>
      <w:r w:rsidRPr="00573095">
        <w:rPr>
          <w:rFonts w:ascii="Times New Roman" w:eastAsia="Times New Roman" w:hAnsi="Times New Roman" w:cs="Times New Roman"/>
          <w:sz w:val="24"/>
          <w:szCs w:val="24"/>
        </w:rPr>
        <w:t>drawCircle</w:t>
      </w:r>
      <w:proofErr w:type="spellEnd"/>
      <w:r w:rsidRPr="00573095">
        <w:rPr>
          <w:rFonts w:ascii="Times New Roman" w:eastAsia="Times New Roman" w:hAnsi="Times New Roman" w:cs="Times New Roman"/>
          <w:sz w:val="24"/>
          <w:szCs w:val="24"/>
        </w:rPr>
        <w:t>(0,0,r); }</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class SQURE</w:t>
      </w:r>
      <w:r w:rsidRPr="00573095">
        <w:rPr>
          <w:rFonts w:ascii="Times New Roman" w:eastAsia="Times New Roman" w:hAnsi="Times New Roman" w:cs="Times New Roman"/>
          <w:sz w:val="24"/>
          <w:szCs w:val="24"/>
        </w:rPr>
        <w:br/>
        <w:t xml:space="preserve">public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a;</w:t>
      </w:r>
      <w:r w:rsidRPr="00573095">
        <w:rPr>
          <w:rFonts w:ascii="Times New Roman" w:eastAsia="Times New Roman" w:hAnsi="Times New Roman" w:cs="Times New Roman"/>
          <w:sz w:val="24"/>
          <w:szCs w:val="24"/>
        </w:rPr>
        <w:br/>
        <w:t>public virtual Draw() { this-&gt;</w:t>
      </w:r>
      <w:proofErr w:type="spellStart"/>
      <w:r w:rsidRPr="00573095">
        <w:rPr>
          <w:rFonts w:ascii="Times New Roman" w:eastAsia="Times New Roman" w:hAnsi="Times New Roman" w:cs="Times New Roman"/>
          <w:sz w:val="24"/>
          <w:szCs w:val="24"/>
        </w:rPr>
        <w:t>drawRectangular</w:t>
      </w:r>
      <w:proofErr w:type="spellEnd"/>
      <w:r w:rsidRPr="00573095">
        <w:rPr>
          <w:rFonts w:ascii="Times New Roman" w:eastAsia="Times New Roman" w:hAnsi="Times New Roman" w:cs="Times New Roman"/>
          <w:sz w:val="24"/>
          <w:szCs w:val="24"/>
        </w:rPr>
        <w:t>(0,0,a,a); }</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Each object is driven down from SHAPE implementing Draw() function in its own way. </w:t>
      </w:r>
    </w:p>
    <w:p w14:paraId="199BCF7A"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an object? </w:t>
      </w:r>
      <w:r w:rsidRPr="00573095">
        <w:rPr>
          <w:rFonts w:ascii="Times New Roman" w:eastAsia="Times New Roman" w:hAnsi="Times New Roman" w:cs="Times New Roman"/>
          <w:sz w:val="24"/>
          <w:szCs w:val="24"/>
        </w:rPr>
        <w:br/>
        <w:t xml:space="preserve">Object is a software bundle of variables and related methods. Objects have state and behavior. </w:t>
      </w:r>
    </w:p>
    <w:p w14:paraId="09732CC7"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How can you tell what shell you are running on UNIX system? </w:t>
      </w:r>
      <w:r w:rsidRPr="00573095">
        <w:rPr>
          <w:rFonts w:ascii="Times New Roman" w:eastAsia="Times New Roman" w:hAnsi="Times New Roman" w:cs="Times New Roman"/>
          <w:sz w:val="24"/>
          <w:szCs w:val="24"/>
        </w:rPr>
        <w:br/>
        <w:t xml:space="preserve">You can do the Echo $RANDOM. It will return a undefined variable if you are from the C-Shell, just a return prompt if you are from the Bourne shell, and a 5 digit random numbers if you are from the </w:t>
      </w:r>
      <w:proofErr w:type="spellStart"/>
      <w:r w:rsidRPr="00573095">
        <w:rPr>
          <w:rFonts w:ascii="Times New Roman" w:eastAsia="Times New Roman" w:hAnsi="Times New Roman" w:cs="Times New Roman"/>
          <w:sz w:val="24"/>
          <w:szCs w:val="24"/>
        </w:rPr>
        <w:t>Korn</w:t>
      </w:r>
      <w:proofErr w:type="spellEnd"/>
      <w:r w:rsidRPr="00573095">
        <w:rPr>
          <w:rFonts w:ascii="Times New Roman" w:eastAsia="Times New Roman" w:hAnsi="Times New Roman" w:cs="Times New Roman"/>
          <w:sz w:val="24"/>
          <w:szCs w:val="24"/>
        </w:rPr>
        <w:t xml:space="preserve"> shell. You could also do </w:t>
      </w:r>
      <w:proofErr w:type="gramStart"/>
      <w:r w:rsidRPr="00573095">
        <w:rPr>
          <w:rFonts w:ascii="Times New Roman" w:eastAsia="Times New Roman" w:hAnsi="Times New Roman" w:cs="Times New Roman"/>
          <w:sz w:val="24"/>
          <w:szCs w:val="24"/>
        </w:rPr>
        <w:t xml:space="preserve">a </w:t>
      </w:r>
      <w:proofErr w:type="spellStart"/>
      <w:r w:rsidRPr="00573095">
        <w:rPr>
          <w:rFonts w:ascii="Times New Roman" w:eastAsia="Times New Roman" w:hAnsi="Times New Roman" w:cs="Times New Roman"/>
          <w:sz w:val="24"/>
          <w:szCs w:val="24"/>
        </w:rPr>
        <w:t>ps</w:t>
      </w:r>
      <w:proofErr w:type="spellEnd"/>
      <w:proofErr w:type="gramEnd"/>
      <w:r w:rsidRPr="00573095">
        <w:rPr>
          <w:rFonts w:ascii="Times New Roman" w:eastAsia="Times New Roman" w:hAnsi="Times New Roman" w:cs="Times New Roman"/>
          <w:sz w:val="24"/>
          <w:szCs w:val="24"/>
        </w:rPr>
        <w:t xml:space="preserve"> -l and look for the shell with the highest PID.</w:t>
      </w:r>
    </w:p>
    <w:p w14:paraId="22897D46"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do you mean by inheritance? </w:t>
      </w:r>
      <w:r w:rsidRPr="00573095">
        <w:rPr>
          <w:rFonts w:ascii="Times New Roman" w:eastAsia="Times New Roman" w:hAnsi="Times New Roman" w:cs="Times New Roman"/>
          <w:sz w:val="24"/>
          <w:szCs w:val="24"/>
        </w:rPr>
        <w:br/>
        <w:t>Inheritance is the process of creating new classes, called derived classes, from existing classes or base classes. The derived class inherits all the capabilities of the base class, but can add embellishments and refinements of its own.</w:t>
      </w:r>
    </w:p>
    <w:tbl>
      <w:tblPr>
        <w:tblW w:w="0" w:type="auto"/>
        <w:tblCellSpacing w:w="0" w:type="dxa"/>
        <w:tblCellMar>
          <w:left w:w="0" w:type="dxa"/>
          <w:right w:w="0" w:type="dxa"/>
        </w:tblCellMar>
        <w:tblLook w:val="04A0" w:firstRow="1" w:lastRow="0" w:firstColumn="1" w:lastColumn="0" w:noHBand="0" w:noVBand="1"/>
      </w:tblPr>
      <w:tblGrid>
        <w:gridCol w:w="6"/>
      </w:tblGrid>
      <w:tr w:rsidR="00573095" w:rsidRPr="00573095" w14:paraId="4B14101C" w14:textId="77777777" w:rsidTr="00573095">
        <w:trPr>
          <w:tblCellSpacing w:w="0" w:type="dxa"/>
        </w:trPr>
        <w:tc>
          <w:tcPr>
            <w:tcW w:w="0" w:type="auto"/>
            <w:vAlign w:val="center"/>
            <w:hideMark/>
          </w:tcPr>
          <w:p w14:paraId="0F97BC00" w14:textId="77777777" w:rsidR="00573095" w:rsidRPr="00573095" w:rsidRDefault="00573095" w:rsidP="00573095">
            <w:pPr>
              <w:spacing w:after="0" w:line="240" w:lineRule="auto"/>
              <w:rPr>
                <w:rFonts w:ascii="Times New Roman" w:eastAsia="Times New Roman" w:hAnsi="Times New Roman" w:cs="Times New Roman"/>
                <w:sz w:val="24"/>
                <w:szCs w:val="24"/>
              </w:rPr>
            </w:pPr>
          </w:p>
        </w:tc>
      </w:tr>
    </w:tbl>
    <w:p w14:paraId="5BBAE048"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Describe PRIVATE, PROTECTED and PUBLIC – the differences and give examples.</w:t>
      </w:r>
      <w:r w:rsidRPr="00573095">
        <w:rPr>
          <w:rFonts w:ascii="Times New Roman" w:eastAsia="Times New Roman" w:hAnsi="Times New Roman" w:cs="Times New Roman"/>
          <w:b/>
          <w:bCs/>
          <w:color w:val="0000FF"/>
          <w:sz w:val="24"/>
          <w:szCs w:val="24"/>
        </w:rPr>
        <w:br/>
      </w:r>
      <w:r w:rsidRPr="00573095">
        <w:rPr>
          <w:rFonts w:ascii="Times New Roman" w:eastAsia="Times New Roman" w:hAnsi="Times New Roman" w:cs="Times New Roman"/>
          <w:sz w:val="24"/>
          <w:szCs w:val="24"/>
        </w:rPr>
        <w:t>class Point2D{</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x;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y;</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public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color;</w:t>
      </w:r>
      <w:r w:rsidRPr="00573095">
        <w:rPr>
          <w:rFonts w:ascii="Times New Roman" w:eastAsia="Times New Roman" w:hAnsi="Times New Roman" w:cs="Times New Roman"/>
          <w:sz w:val="24"/>
          <w:szCs w:val="24"/>
        </w:rPr>
        <w:br/>
        <w:t xml:space="preserve">protected </w:t>
      </w:r>
      <w:proofErr w:type="spellStart"/>
      <w:r w:rsidRPr="00573095">
        <w:rPr>
          <w:rFonts w:ascii="Times New Roman" w:eastAsia="Times New Roman" w:hAnsi="Times New Roman" w:cs="Times New Roman"/>
          <w:sz w:val="24"/>
          <w:szCs w:val="24"/>
        </w:rPr>
        <w:t>bool</w:t>
      </w:r>
      <w:proofErr w:type="spellEnd"/>
      <w:r w:rsidRPr="00573095">
        <w:rPr>
          <w:rFonts w:ascii="Times New Roman" w:eastAsia="Times New Roman" w:hAnsi="Times New Roman" w:cs="Times New Roman"/>
          <w:sz w:val="24"/>
          <w:szCs w:val="24"/>
        </w:rPr>
        <w:t xml:space="preserve"> pinned;</w:t>
      </w:r>
      <w:r w:rsidRPr="00573095">
        <w:rPr>
          <w:rFonts w:ascii="Times New Roman" w:eastAsia="Times New Roman" w:hAnsi="Times New Roman" w:cs="Times New Roman"/>
          <w:sz w:val="24"/>
          <w:szCs w:val="24"/>
        </w:rPr>
        <w:br/>
        <w:t>public Point2D() : x(0) , y(0) {} //default (no argument) constructor</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Point2D </w:t>
      </w:r>
      <w:proofErr w:type="spellStart"/>
      <w:r w:rsidRPr="00573095">
        <w:rPr>
          <w:rFonts w:ascii="Times New Roman" w:eastAsia="Times New Roman" w:hAnsi="Times New Roman" w:cs="Times New Roman"/>
          <w:sz w:val="24"/>
          <w:szCs w:val="24"/>
        </w:rPr>
        <w:t>MyPoint</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You cannot directly access private data members when they are declared (implicitly) private: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MyPoint.x</w:t>
      </w:r>
      <w:proofErr w:type="spellEnd"/>
      <w:r w:rsidRPr="00573095">
        <w:rPr>
          <w:rFonts w:ascii="Times New Roman" w:eastAsia="Times New Roman" w:hAnsi="Times New Roman" w:cs="Times New Roman"/>
          <w:sz w:val="24"/>
          <w:szCs w:val="24"/>
        </w:rPr>
        <w:t xml:space="preserve"> = 5; // Compiler will issue a compile ERROR</w:t>
      </w:r>
      <w:r w:rsidRPr="00573095">
        <w:rPr>
          <w:rFonts w:ascii="Times New Roman" w:eastAsia="Times New Roman" w:hAnsi="Times New Roman" w:cs="Times New Roman"/>
          <w:sz w:val="24"/>
          <w:szCs w:val="24"/>
        </w:rPr>
        <w:br/>
        <w:t xml:space="preserve">//Nor </w:t>
      </w:r>
      <w:proofErr w:type="spellStart"/>
      <w:r w:rsidRPr="00573095">
        <w:rPr>
          <w:rFonts w:ascii="Times New Roman" w:eastAsia="Times New Roman" w:hAnsi="Times New Roman" w:cs="Times New Roman"/>
          <w:sz w:val="24"/>
          <w:szCs w:val="24"/>
        </w:rPr>
        <w:t>yoy</w:t>
      </w:r>
      <w:proofErr w:type="spellEnd"/>
      <w:r w:rsidRPr="00573095">
        <w:rPr>
          <w:rFonts w:ascii="Times New Roman" w:eastAsia="Times New Roman" w:hAnsi="Times New Roman" w:cs="Times New Roman"/>
          <w:sz w:val="24"/>
          <w:szCs w:val="24"/>
        </w:rPr>
        <w:t xml:space="preserve"> can see them:</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lastRenderedPageBreak/>
        <w:t>int</w:t>
      </w:r>
      <w:proofErr w:type="spell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x_dim</w:t>
      </w:r>
      <w:proofErr w:type="spellEnd"/>
      <w:r w:rsidRPr="00573095">
        <w:rPr>
          <w:rFonts w:ascii="Times New Roman" w:eastAsia="Times New Roman" w:hAnsi="Times New Roman" w:cs="Times New Roman"/>
          <w:sz w:val="24"/>
          <w:szCs w:val="24"/>
        </w:rPr>
        <w:t xml:space="preserve"> = </w:t>
      </w:r>
      <w:proofErr w:type="spellStart"/>
      <w:r w:rsidRPr="00573095">
        <w:rPr>
          <w:rFonts w:ascii="Times New Roman" w:eastAsia="Times New Roman" w:hAnsi="Times New Roman" w:cs="Times New Roman"/>
          <w:sz w:val="24"/>
          <w:szCs w:val="24"/>
        </w:rPr>
        <w:t>MyPoint.x</w:t>
      </w:r>
      <w:proofErr w:type="spellEnd"/>
      <w:r w:rsidRPr="00573095">
        <w:rPr>
          <w:rFonts w:ascii="Times New Roman" w:eastAsia="Times New Roman" w:hAnsi="Times New Roman" w:cs="Times New Roman"/>
          <w:sz w:val="24"/>
          <w:szCs w:val="24"/>
        </w:rPr>
        <w:t>; // Compiler will issue a compile ERROR</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On the other hand, you can assign and read the public data members: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MyPoint.color</w:t>
      </w:r>
      <w:proofErr w:type="spellEnd"/>
      <w:r w:rsidRPr="00573095">
        <w:rPr>
          <w:rFonts w:ascii="Times New Roman" w:eastAsia="Times New Roman" w:hAnsi="Times New Roman" w:cs="Times New Roman"/>
          <w:sz w:val="24"/>
          <w:szCs w:val="24"/>
        </w:rPr>
        <w:t xml:space="preserve"> = 255; // no problem</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col = </w:t>
      </w:r>
      <w:proofErr w:type="spellStart"/>
      <w:r w:rsidRPr="00573095">
        <w:rPr>
          <w:rFonts w:ascii="Times New Roman" w:eastAsia="Times New Roman" w:hAnsi="Times New Roman" w:cs="Times New Roman"/>
          <w:sz w:val="24"/>
          <w:szCs w:val="24"/>
        </w:rPr>
        <w:t>MyPoint.color</w:t>
      </w:r>
      <w:proofErr w:type="spellEnd"/>
      <w:r w:rsidRPr="00573095">
        <w:rPr>
          <w:rFonts w:ascii="Times New Roman" w:eastAsia="Times New Roman" w:hAnsi="Times New Roman" w:cs="Times New Roman"/>
          <w:sz w:val="24"/>
          <w:szCs w:val="24"/>
        </w:rPr>
        <w:t>; // no problem</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With protected data members you can read them but not write them: </w:t>
      </w:r>
      <w:proofErr w:type="spellStart"/>
      <w:r w:rsidRPr="00573095">
        <w:rPr>
          <w:rFonts w:ascii="Times New Roman" w:eastAsia="Times New Roman" w:hAnsi="Times New Roman" w:cs="Times New Roman"/>
          <w:sz w:val="24"/>
          <w:szCs w:val="24"/>
        </w:rPr>
        <w:t>MyPoint.pinned</w:t>
      </w:r>
      <w:proofErr w:type="spellEnd"/>
      <w:r w:rsidRPr="00573095">
        <w:rPr>
          <w:rFonts w:ascii="Times New Roman" w:eastAsia="Times New Roman" w:hAnsi="Times New Roman" w:cs="Times New Roman"/>
          <w:sz w:val="24"/>
          <w:szCs w:val="24"/>
        </w:rPr>
        <w:t xml:space="preserve"> = true; // Compiler will issue a compile ERROR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bool</w:t>
      </w:r>
      <w:proofErr w:type="spellEnd"/>
      <w:r w:rsidRPr="00573095">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isPinned</w:t>
      </w:r>
      <w:proofErr w:type="spellEnd"/>
      <w:r w:rsidRPr="00573095">
        <w:rPr>
          <w:rFonts w:ascii="Times New Roman" w:eastAsia="Times New Roman" w:hAnsi="Times New Roman" w:cs="Times New Roman"/>
          <w:sz w:val="24"/>
          <w:szCs w:val="24"/>
        </w:rPr>
        <w:t xml:space="preserve"> = </w:t>
      </w:r>
      <w:proofErr w:type="spellStart"/>
      <w:r w:rsidRPr="00573095">
        <w:rPr>
          <w:rFonts w:ascii="Times New Roman" w:eastAsia="Times New Roman" w:hAnsi="Times New Roman" w:cs="Times New Roman"/>
          <w:sz w:val="24"/>
          <w:szCs w:val="24"/>
        </w:rPr>
        <w:t>MyPoint.pinned</w:t>
      </w:r>
      <w:proofErr w:type="spellEnd"/>
      <w:r w:rsidRPr="00573095">
        <w:rPr>
          <w:rFonts w:ascii="Times New Roman" w:eastAsia="Times New Roman" w:hAnsi="Times New Roman" w:cs="Times New Roman"/>
          <w:sz w:val="24"/>
          <w:szCs w:val="24"/>
        </w:rPr>
        <w:t>; // no problem</w:t>
      </w:r>
    </w:p>
    <w:p w14:paraId="2B3B0964"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namespace? </w:t>
      </w:r>
      <w:r w:rsidRPr="00573095">
        <w:rPr>
          <w:rFonts w:ascii="Times New Roman" w:eastAsia="Times New Roman" w:hAnsi="Times New Roman" w:cs="Times New Roman"/>
          <w:sz w:val="24"/>
          <w:szCs w:val="24"/>
        </w:rPr>
        <w:br/>
        <w:t>Namespaces allow us to group a set of global classes, objects and/or functions under a name. To say it somehow, they serve to split the global scope in sub-scopes known as namespaces.</w:t>
      </w:r>
      <w:r w:rsidRPr="00573095">
        <w:rPr>
          <w:rFonts w:ascii="Times New Roman" w:eastAsia="Times New Roman" w:hAnsi="Times New Roman" w:cs="Times New Roman"/>
          <w:sz w:val="24"/>
          <w:szCs w:val="24"/>
        </w:rPr>
        <w:br/>
        <w:t>The form to use namespaces is</w:t>
      </w:r>
      <w:proofErr w:type="gramStart"/>
      <w:r w:rsidRPr="00573095">
        <w:rPr>
          <w:rFonts w:ascii="Times New Roman" w:eastAsia="Times New Roman" w:hAnsi="Times New Roman" w:cs="Times New Roman"/>
          <w:sz w:val="24"/>
          <w:szCs w:val="24"/>
        </w:rPr>
        <w:t>:</w:t>
      </w:r>
      <w:proofErr w:type="gramEnd"/>
      <w:r w:rsidRPr="00573095">
        <w:rPr>
          <w:rFonts w:ascii="Times New Roman" w:eastAsia="Times New Roman" w:hAnsi="Times New Roman" w:cs="Times New Roman"/>
          <w:sz w:val="24"/>
          <w:szCs w:val="24"/>
        </w:rPr>
        <w:br/>
        <w:t>namespace identifier { namespace-body }</w:t>
      </w:r>
      <w:r w:rsidRPr="00573095">
        <w:rPr>
          <w:rFonts w:ascii="Times New Roman" w:eastAsia="Times New Roman" w:hAnsi="Times New Roman" w:cs="Times New Roman"/>
          <w:sz w:val="24"/>
          <w:szCs w:val="24"/>
        </w:rPr>
        <w:br/>
        <w:t>Where identifier is any valid identifier and namespace-body is the set of classes, objects and functions that are included within the namespace. For example</w:t>
      </w:r>
      <w:proofErr w:type="gramStart"/>
      <w:r w:rsidRPr="00573095">
        <w:rPr>
          <w:rFonts w:ascii="Times New Roman" w:eastAsia="Times New Roman" w:hAnsi="Times New Roman" w:cs="Times New Roman"/>
          <w:sz w:val="24"/>
          <w:szCs w:val="24"/>
        </w:rPr>
        <w:t>:</w:t>
      </w:r>
      <w:proofErr w:type="gramEnd"/>
      <w:r w:rsidRPr="00573095">
        <w:rPr>
          <w:rFonts w:ascii="Times New Roman" w:eastAsia="Times New Roman" w:hAnsi="Times New Roman" w:cs="Times New Roman"/>
          <w:sz w:val="24"/>
          <w:szCs w:val="24"/>
        </w:rPr>
        <w:br/>
        <w:t xml:space="preserve">namespace general {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a, b; } In this case, a and b are normal variables integrated within the general namespace. In order to access to these variables from outside the namespace we have to use the scope </w:t>
      </w:r>
      <w:proofErr w:type="gramStart"/>
      <w:r w:rsidRPr="00573095">
        <w:rPr>
          <w:rFonts w:ascii="Times New Roman" w:eastAsia="Times New Roman" w:hAnsi="Times New Roman" w:cs="Times New Roman"/>
          <w:sz w:val="24"/>
          <w:szCs w:val="24"/>
        </w:rPr>
        <w:t>operator :</w:t>
      </w:r>
      <w:proofErr w:type="gramEnd"/>
      <w:r w:rsidRPr="00573095">
        <w:rPr>
          <w:rFonts w:ascii="Times New Roman" w:eastAsia="Times New Roman" w:hAnsi="Times New Roman" w:cs="Times New Roman"/>
          <w:sz w:val="24"/>
          <w:szCs w:val="24"/>
        </w:rPr>
        <w:t>:. For example, to access the previous variables we would have to put</w:t>
      </w:r>
      <w:proofErr w:type="gramStart"/>
      <w:r w:rsidRPr="00573095">
        <w:rPr>
          <w:rFonts w:ascii="Times New Roman" w:eastAsia="Times New Roman" w:hAnsi="Times New Roman" w:cs="Times New Roman"/>
          <w:sz w:val="24"/>
          <w:szCs w:val="24"/>
        </w:rPr>
        <w:t>:</w:t>
      </w:r>
      <w:proofErr w:type="gramEnd"/>
      <w:r w:rsidRPr="00573095">
        <w:rPr>
          <w:rFonts w:ascii="Times New Roman" w:eastAsia="Times New Roman" w:hAnsi="Times New Roman" w:cs="Times New Roman"/>
          <w:sz w:val="24"/>
          <w:szCs w:val="24"/>
        </w:rPr>
        <w:br/>
        <w:t>general::a general::b</w:t>
      </w:r>
      <w:r w:rsidR="00B53D68">
        <w:rPr>
          <w:rFonts w:ascii="Times New Roman" w:eastAsia="Times New Roman" w:hAnsi="Times New Roman" w:cs="Times New Roman"/>
          <w:sz w:val="24"/>
          <w:szCs w:val="24"/>
        </w:rPr>
        <w:t xml:space="preserve"> </w:t>
      </w:r>
      <w:r w:rsidRPr="00573095">
        <w:rPr>
          <w:rFonts w:ascii="Times New Roman" w:eastAsia="Times New Roman" w:hAnsi="Times New Roman" w:cs="Times New Roman"/>
          <w:sz w:val="24"/>
          <w:szCs w:val="24"/>
        </w:rPr>
        <w:br/>
        <w:t xml:space="preserve">The functionality of namespaces is </w:t>
      </w:r>
      <w:proofErr w:type="spellStart"/>
      <w:r w:rsidRPr="00573095">
        <w:rPr>
          <w:rFonts w:ascii="Times New Roman" w:eastAsia="Times New Roman" w:hAnsi="Times New Roman" w:cs="Times New Roman"/>
          <w:sz w:val="24"/>
          <w:szCs w:val="24"/>
        </w:rPr>
        <w:t>specially</w:t>
      </w:r>
      <w:proofErr w:type="spellEnd"/>
      <w:r w:rsidRPr="00573095">
        <w:rPr>
          <w:rFonts w:ascii="Times New Roman" w:eastAsia="Times New Roman" w:hAnsi="Times New Roman" w:cs="Times New Roman"/>
          <w:sz w:val="24"/>
          <w:szCs w:val="24"/>
        </w:rPr>
        <w:t xml:space="preserve"> useful in case that there is a possibility that a global object or function can have the same name than another one, causing a redefinition error.</w:t>
      </w:r>
    </w:p>
    <w:p w14:paraId="12E41600"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a COPY CONSTRUCTOR and when is it called? </w:t>
      </w:r>
      <w:r w:rsidRPr="00573095">
        <w:rPr>
          <w:rFonts w:ascii="Times New Roman" w:eastAsia="Times New Roman" w:hAnsi="Times New Roman" w:cs="Times New Roman"/>
          <w:sz w:val="24"/>
          <w:szCs w:val="24"/>
        </w:rPr>
        <w:br/>
        <w:t>A copy constructor is a method that accepts an o</w:t>
      </w:r>
      <w:r w:rsidR="00B53D68">
        <w:rPr>
          <w:rFonts w:ascii="Times New Roman" w:eastAsia="Times New Roman" w:hAnsi="Times New Roman" w:cs="Times New Roman"/>
          <w:sz w:val="24"/>
          <w:szCs w:val="24"/>
        </w:rPr>
        <w:t xml:space="preserve"> </w:t>
      </w:r>
      <w:proofErr w:type="spellStart"/>
      <w:r w:rsidRPr="00573095">
        <w:rPr>
          <w:rFonts w:ascii="Times New Roman" w:eastAsia="Times New Roman" w:hAnsi="Times New Roman" w:cs="Times New Roman"/>
          <w:sz w:val="24"/>
          <w:szCs w:val="24"/>
        </w:rPr>
        <w:t>bject</w:t>
      </w:r>
      <w:proofErr w:type="spellEnd"/>
      <w:r w:rsidRPr="00573095">
        <w:rPr>
          <w:rFonts w:ascii="Times New Roman" w:eastAsia="Times New Roman" w:hAnsi="Times New Roman" w:cs="Times New Roman"/>
          <w:sz w:val="24"/>
          <w:szCs w:val="24"/>
        </w:rPr>
        <w:t xml:space="preserve"> of the same class and copies it’s data members to the object on the left part of </w:t>
      </w:r>
      <w:proofErr w:type="spellStart"/>
      <w:r w:rsidRPr="00573095">
        <w:rPr>
          <w:rFonts w:ascii="Times New Roman" w:eastAsia="Times New Roman" w:hAnsi="Times New Roman" w:cs="Times New Roman"/>
          <w:sz w:val="24"/>
          <w:szCs w:val="24"/>
        </w:rPr>
        <w:t>assignement</w:t>
      </w:r>
      <w:proofErr w:type="spellEnd"/>
      <w:r w:rsidRPr="00573095">
        <w:rPr>
          <w:rFonts w:ascii="Times New Roman" w:eastAsia="Times New Roman" w:hAnsi="Times New Roman" w:cs="Times New Roman"/>
          <w:sz w:val="24"/>
          <w:szCs w:val="24"/>
        </w:rPr>
        <w:t xml:space="preserve">: </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class Point2D{</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x;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y;</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t xml:space="preserve">public </w:t>
      </w:r>
      <w:proofErr w:type="spellStart"/>
      <w:r w:rsidRPr="00573095">
        <w:rPr>
          <w:rFonts w:ascii="Times New Roman" w:eastAsia="Times New Roman" w:hAnsi="Times New Roman" w:cs="Times New Roman"/>
          <w:sz w:val="24"/>
          <w:szCs w:val="24"/>
        </w:rPr>
        <w:t>int</w:t>
      </w:r>
      <w:proofErr w:type="spellEnd"/>
      <w:r w:rsidRPr="00573095">
        <w:rPr>
          <w:rFonts w:ascii="Times New Roman" w:eastAsia="Times New Roman" w:hAnsi="Times New Roman" w:cs="Times New Roman"/>
          <w:sz w:val="24"/>
          <w:szCs w:val="24"/>
        </w:rPr>
        <w:t xml:space="preserve"> color;</w:t>
      </w:r>
      <w:r w:rsidRPr="00573095">
        <w:rPr>
          <w:rFonts w:ascii="Times New Roman" w:eastAsia="Times New Roman" w:hAnsi="Times New Roman" w:cs="Times New Roman"/>
          <w:sz w:val="24"/>
          <w:szCs w:val="24"/>
        </w:rPr>
        <w:br/>
        <w:t xml:space="preserve">protected </w:t>
      </w:r>
      <w:proofErr w:type="spellStart"/>
      <w:r w:rsidRPr="00573095">
        <w:rPr>
          <w:rFonts w:ascii="Times New Roman" w:eastAsia="Times New Roman" w:hAnsi="Times New Roman" w:cs="Times New Roman"/>
          <w:sz w:val="24"/>
          <w:szCs w:val="24"/>
        </w:rPr>
        <w:t>bool</w:t>
      </w:r>
      <w:proofErr w:type="spellEnd"/>
      <w:r w:rsidRPr="00573095">
        <w:rPr>
          <w:rFonts w:ascii="Times New Roman" w:eastAsia="Times New Roman" w:hAnsi="Times New Roman" w:cs="Times New Roman"/>
          <w:sz w:val="24"/>
          <w:szCs w:val="24"/>
        </w:rPr>
        <w:t xml:space="preserve"> pinned;</w:t>
      </w:r>
      <w:r w:rsidRPr="00573095">
        <w:rPr>
          <w:rFonts w:ascii="Times New Roman" w:eastAsia="Times New Roman" w:hAnsi="Times New Roman" w:cs="Times New Roman"/>
          <w:sz w:val="24"/>
          <w:szCs w:val="24"/>
        </w:rPr>
        <w:br/>
        <w:t>public Point2D() : x(0) , y(0) {} //default (no argument) constructor</w:t>
      </w:r>
      <w:r w:rsidRPr="00573095">
        <w:rPr>
          <w:rFonts w:ascii="Times New Roman" w:eastAsia="Times New Roman" w:hAnsi="Times New Roman" w:cs="Times New Roman"/>
          <w:sz w:val="24"/>
          <w:szCs w:val="24"/>
        </w:rPr>
        <w:br/>
        <w:t xml:space="preserve">public Point2D( </w:t>
      </w:r>
      <w:proofErr w:type="spellStart"/>
      <w:r w:rsidRPr="00573095">
        <w:rPr>
          <w:rFonts w:ascii="Times New Roman" w:eastAsia="Times New Roman" w:hAnsi="Times New Roman" w:cs="Times New Roman"/>
          <w:sz w:val="24"/>
          <w:szCs w:val="24"/>
        </w:rPr>
        <w:t>const</w:t>
      </w:r>
      <w:proofErr w:type="spellEnd"/>
      <w:r w:rsidRPr="00573095">
        <w:rPr>
          <w:rFonts w:ascii="Times New Roman" w:eastAsia="Times New Roman" w:hAnsi="Times New Roman" w:cs="Times New Roman"/>
          <w:sz w:val="24"/>
          <w:szCs w:val="24"/>
        </w:rPr>
        <w:t xml:space="preserve"> Point2D &amp; ) ;</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r w:rsidR="00104A27">
        <w:rPr>
          <w:rFonts w:ascii="Times New Roman" w:eastAsia="Times New Roman" w:hAnsi="Times New Roman" w:cs="Times New Roman"/>
          <w:sz w:val="24"/>
          <w:szCs w:val="24"/>
        </w:rPr>
        <w:t xml:space="preserve">   </w:t>
      </w:r>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t xml:space="preserve">this-&gt;x = </w:t>
      </w:r>
      <w:proofErr w:type="spellStart"/>
      <w:r w:rsidRPr="00573095">
        <w:rPr>
          <w:rFonts w:ascii="Times New Roman" w:eastAsia="Times New Roman" w:hAnsi="Times New Roman" w:cs="Times New Roman"/>
          <w:sz w:val="24"/>
          <w:szCs w:val="24"/>
        </w:rPr>
        <w:t>p.x</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t xml:space="preserve">this-&gt;y = </w:t>
      </w:r>
      <w:proofErr w:type="spellStart"/>
      <w:r w:rsidRPr="00573095">
        <w:rPr>
          <w:rFonts w:ascii="Times New Roman" w:eastAsia="Times New Roman" w:hAnsi="Times New Roman" w:cs="Times New Roman"/>
          <w:sz w:val="24"/>
          <w:szCs w:val="24"/>
        </w:rPr>
        <w:t>p.y</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t xml:space="preserve">this-&gt;color = </w:t>
      </w:r>
      <w:proofErr w:type="spellStart"/>
      <w:r w:rsidRPr="00573095">
        <w:rPr>
          <w:rFonts w:ascii="Times New Roman" w:eastAsia="Times New Roman" w:hAnsi="Times New Roman" w:cs="Times New Roman"/>
          <w:sz w:val="24"/>
          <w:szCs w:val="24"/>
        </w:rPr>
        <w:t>p.color</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t xml:space="preserve">this-&gt;pinned = </w:t>
      </w:r>
      <w:proofErr w:type="spellStart"/>
      <w:r w:rsidRPr="00573095">
        <w:rPr>
          <w:rFonts w:ascii="Times New Roman" w:eastAsia="Times New Roman" w:hAnsi="Times New Roman" w:cs="Times New Roman"/>
          <w:sz w:val="24"/>
          <w:szCs w:val="24"/>
        </w:rPr>
        <w:t>p.pinned</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t>}</w:t>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br/>
      </w:r>
      <w:r w:rsidRPr="00573095">
        <w:rPr>
          <w:rFonts w:ascii="Times New Roman" w:eastAsia="Times New Roman" w:hAnsi="Times New Roman" w:cs="Times New Roman"/>
          <w:sz w:val="24"/>
          <w:szCs w:val="24"/>
        </w:rPr>
        <w:lastRenderedPageBreak/>
        <w:t>main(){</w:t>
      </w:r>
      <w:r w:rsidRPr="00573095">
        <w:rPr>
          <w:rFonts w:ascii="Times New Roman" w:eastAsia="Times New Roman" w:hAnsi="Times New Roman" w:cs="Times New Roman"/>
          <w:sz w:val="24"/>
          <w:szCs w:val="24"/>
        </w:rPr>
        <w:br/>
        <w:t xml:space="preserve">Point2D </w:t>
      </w:r>
      <w:proofErr w:type="spellStart"/>
      <w:r w:rsidRPr="00573095">
        <w:rPr>
          <w:rFonts w:ascii="Times New Roman" w:eastAsia="Times New Roman" w:hAnsi="Times New Roman" w:cs="Times New Roman"/>
          <w:sz w:val="24"/>
          <w:szCs w:val="24"/>
        </w:rPr>
        <w:t>MyPoint</w:t>
      </w:r>
      <w:proofErr w:type="spellEnd"/>
      <w:r w:rsidRPr="00573095">
        <w:rPr>
          <w:rFonts w:ascii="Times New Roman" w:eastAsia="Times New Roman" w:hAnsi="Times New Roman" w:cs="Times New Roman"/>
          <w:sz w:val="24"/>
          <w:szCs w:val="24"/>
        </w:rPr>
        <w:t>;</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MyPoint.color</w:t>
      </w:r>
      <w:proofErr w:type="spellEnd"/>
      <w:r w:rsidRPr="00573095">
        <w:rPr>
          <w:rFonts w:ascii="Times New Roman" w:eastAsia="Times New Roman" w:hAnsi="Times New Roman" w:cs="Times New Roman"/>
          <w:sz w:val="24"/>
          <w:szCs w:val="24"/>
        </w:rPr>
        <w:t xml:space="preserve"> = 345;</w:t>
      </w:r>
      <w:r w:rsidRPr="00573095">
        <w:rPr>
          <w:rFonts w:ascii="Times New Roman" w:eastAsia="Times New Roman" w:hAnsi="Times New Roman" w:cs="Times New Roman"/>
          <w:sz w:val="24"/>
          <w:szCs w:val="24"/>
        </w:rPr>
        <w:br/>
        <w:t xml:space="preserve">Point2D </w:t>
      </w:r>
      <w:proofErr w:type="spellStart"/>
      <w:r w:rsidRPr="00573095">
        <w:rPr>
          <w:rFonts w:ascii="Times New Roman" w:eastAsia="Times New Roman" w:hAnsi="Times New Roman" w:cs="Times New Roman"/>
          <w:sz w:val="24"/>
          <w:szCs w:val="24"/>
        </w:rPr>
        <w:t>AnotherPoint</w:t>
      </w:r>
      <w:proofErr w:type="spellEnd"/>
      <w:r w:rsidRPr="00573095">
        <w:rPr>
          <w:rFonts w:ascii="Times New Roman" w:eastAsia="Times New Roman" w:hAnsi="Times New Roman" w:cs="Times New Roman"/>
          <w:sz w:val="24"/>
          <w:szCs w:val="24"/>
        </w:rPr>
        <w:t xml:space="preserve"> = Point2D( </w:t>
      </w:r>
      <w:proofErr w:type="spellStart"/>
      <w:r w:rsidRPr="00573095">
        <w:rPr>
          <w:rFonts w:ascii="Times New Roman" w:eastAsia="Times New Roman" w:hAnsi="Times New Roman" w:cs="Times New Roman"/>
          <w:sz w:val="24"/>
          <w:szCs w:val="24"/>
        </w:rPr>
        <w:t>MyPoint</w:t>
      </w:r>
      <w:proofErr w:type="spellEnd"/>
      <w:r w:rsidRPr="00573095">
        <w:rPr>
          <w:rFonts w:ascii="Times New Roman" w:eastAsia="Times New Roman" w:hAnsi="Times New Roman" w:cs="Times New Roman"/>
          <w:sz w:val="24"/>
          <w:szCs w:val="24"/>
        </w:rPr>
        <w:t xml:space="preserve"> ); // now </w:t>
      </w:r>
      <w:proofErr w:type="spellStart"/>
      <w:r w:rsidRPr="00573095">
        <w:rPr>
          <w:rFonts w:ascii="Times New Roman" w:eastAsia="Times New Roman" w:hAnsi="Times New Roman" w:cs="Times New Roman"/>
          <w:sz w:val="24"/>
          <w:szCs w:val="24"/>
        </w:rPr>
        <w:t>AnotherPoint</w:t>
      </w:r>
      <w:proofErr w:type="spellEnd"/>
      <w:r w:rsidRPr="00573095">
        <w:rPr>
          <w:rFonts w:ascii="Times New Roman" w:eastAsia="Times New Roman" w:hAnsi="Times New Roman" w:cs="Times New Roman"/>
          <w:sz w:val="24"/>
          <w:szCs w:val="24"/>
        </w:rPr>
        <w:t xml:space="preserve"> has color = 345 </w:t>
      </w:r>
    </w:p>
    <w:p w14:paraId="532CBB37"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Boyce </w:t>
      </w:r>
      <w:proofErr w:type="spellStart"/>
      <w:r w:rsidRPr="00573095">
        <w:rPr>
          <w:rFonts w:ascii="Times New Roman" w:eastAsia="Times New Roman" w:hAnsi="Times New Roman" w:cs="Times New Roman"/>
          <w:b/>
          <w:bCs/>
          <w:color w:val="0000FF"/>
          <w:sz w:val="24"/>
          <w:szCs w:val="24"/>
        </w:rPr>
        <w:t>Codd</w:t>
      </w:r>
      <w:proofErr w:type="spellEnd"/>
      <w:r w:rsidRPr="00573095">
        <w:rPr>
          <w:rFonts w:ascii="Times New Roman" w:eastAsia="Times New Roman" w:hAnsi="Times New Roman" w:cs="Times New Roman"/>
          <w:b/>
          <w:bCs/>
          <w:color w:val="0000FF"/>
          <w:sz w:val="24"/>
          <w:szCs w:val="24"/>
        </w:rPr>
        <w:t xml:space="preserve"> Normal form? </w:t>
      </w:r>
      <w:r w:rsidRPr="00573095">
        <w:rPr>
          <w:rFonts w:ascii="Times New Roman" w:eastAsia="Times New Roman" w:hAnsi="Times New Roman" w:cs="Times New Roman"/>
          <w:sz w:val="24"/>
          <w:szCs w:val="24"/>
        </w:rPr>
        <w:br/>
        <w:t>A relation schema R is in BCNF with respect to a set F of functional dependencies if for all functional dependencies in F+ of the form a-</w:t>
      </w:r>
      <w:proofErr w:type="gramStart"/>
      <w:r w:rsidRPr="00573095">
        <w:rPr>
          <w:rFonts w:ascii="Times New Roman" w:eastAsia="Times New Roman" w:hAnsi="Times New Roman" w:cs="Times New Roman"/>
          <w:sz w:val="24"/>
          <w:szCs w:val="24"/>
        </w:rPr>
        <w:t>&gt; ,</w:t>
      </w:r>
      <w:proofErr w:type="gramEnd"/>
      <w:r w:rsidRPr="00573095">
        <w:rPr>
          <w:rFonts w:ascii="Times New Roman" w:eastAsia="Times New Roman" w:hAnsi="Times New Roman" w:cs="Times New Roman"/>
          <w:sz w:val="24"/>
          <w:szCs w:val="24"/>
        </w:rPr>
        <w:t xml:space="preserve"> where a and b is a subset of R, at least one of the following holds:</w:t>
      </w:r>
      <w:r w:rsidRPr="00573095">
        <w:rPr>
          <w:rFonts w:ascii="Times New Roman" w:eastAsia="Times New Roman" w:hAnsi="Times New Roman" w:cs="Times New Roman"/>
          <w:sz w:val="24"/>
          <w:szCs w:val="24"/>
        </w:rPr>
        <w:br/>
        <w:t>* a- &gt; b is a trivial functional dependency (b is a subset of a)</w:t>
      </w:r>
      <w:r w:rsidRPr="00573095">
        <w:rPr>
          <w:rFonts w:ascii="Times New Roman" w:eastAsia="Times New Roman" w:hAnsi="Times New Roman" w:cs="Times New Roman"/>
          <w:sz w:val="24"/>
          <w:szCs w:val="24"/>
        </w:rPr>
        <w:br/>
        <w:t xml:space="preserve">* a is a </w:t>
      </w:r>
      <w:proofErr w:type="spellStart"/>
      <w:r w:rsidRPr="00573095">
        <w:rPr>
          <w:rFonts w:ascii="Times New Roman" w:eastAsia="Times New Roman" w:hAnsi="Times New Roman" w:cs="Times New Roman"/>
          <w:sz w:val="24"/>
          <w:szCs w:val="24"/>
        </w:rPr>
        <w:t>superkey</w:t>
      </w:r>
      <w:proofErr w:type="spellEnd"/>
      <w:r w:rsidRPr="00573095">
        <w:rPr>
          <w:rFonts w:ascii="Times New Roman" w:eastAsia="Times New Roman" w:hAnsi="Times New Roman" w:cs="Times New Roman"/>
          <w:sz w:val="24"/>
          <w:szCs w:val="24"/>
        </w:rPr>
        <w:t xml:space="preserve"> for schema R </w:t>
      </w:r>
    </w:p>
    <w:p w14:paraId="7617162D"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What is virtual class and friend class?</w:t>
      </w:r>
      <w:r w:rsidRPr="00573095">
        <w:rPr>
          <w:rFonts w:ascii="Times New Roman" w:eastAsia="Times New Roman" w:hAnsi="Times New Roman" w:cs="Times New Roman"/>
          <w:color w:val="0000FF"/>
          <w:sz w:val="24"/>
          <w:szCs w:val="24"/>
        </w:rPr>
        <w:t xml:space="preserve"> </w:t>
      </w:r>
      <w:r w:rsidRPr="00573095">
        <w:rPr>
          <w:rFonts w:ascii="Times New Roman" w:eastAsia="Times New Roman" w:hAnsi="Times New Roman" w:cs="Times New Roman"/>
          <w:sz w:val="24"/>
          <w:szCs w:val="24"/>
        </w:rPr>
        <w:br/>
        <w:t xml:space="preserve">Friend classes are used when two or more classes are designed to work together and need access to each other's implementation in ways that the rest of the world shouldn't be allowed to have. In other words, they help keep private things private. For instance, it may be desirable for class </w:t>
      </w:r>
      <w:proofErr w:type="spellStart"/>
      <w:r w:rsidRPr="00573095">
        <w:rPr>
          <w:rFonts w:ascii="Times New Roman" w:eastAsia="Times New Roman" w:hAnsi="Times New Roman" w:cs="Times New Roman"/>
          <w:sz w:val="24"/>
          <w:szCs w:val="24"/>
        </w:rPr>
        <w:t>DatabaseCursor</w:t>
      </w:r>
      <w:proofErr w:type="spellEnd"/>
      <w:r w:rsidRPr="00573095">
        <w:rPr>
          <w:rFonts w:ascii="Times New Roman" w:eastAsia="Times New Roman" w:hAnsi="Times New Roman" w:cs="Times New Roman"/>
          <w:sz w:val="24"/>
          <w:szCs w:val="24"/>
        </w:rPr>
        <w:t xml:space="preserve"> to have more privilege to the internals of class Database than </w:t>
      </w:r>
      <w:proofErr w:type="gramStart"/>
      <w:r w:rsidRPr="00573095">
        <w:rPr>
          <w:rFonts w:ascii="Times New Roman" w:eastAsia="Times New Roman" w:hAnsi="Times New Roman" w:cs="Times New Roman"/>
          <w:sz w:val="24"/>
          <w:szCs w:val="24"/>
        </w:rPr>
        <w:t>main(</w:t>
      </w:r>
      <w:proofErr w:type="gramEnd"/>
      <w:r w:rsidRPr="00573095">
        <w:rPr>
          <w:rFonts w:ascii="Times New Roman" w:eastAsia="Times New Roman" w:hAnsi="Times New Roman" w:cs="Times New Roman"/>
          <w:sz w:val="24"/>
          <w:szCs w:val="24"/>
        </w:rPr>
        <w:t xml:space="preserve">) has. </w:t>
      </w:r>
    </w:p>
    <w:p w14:paraId="6EBABD72"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is the word you will use when defining a function in base class to allow this function to be a </w:t>
      </w:r>
      <w:proofErr w:type="spellStart"/>
      <w:r w:rsidRPr="00573095">
        <w:rPr>
          <w:rFonts w:ascii="Times New Roman" w:eastAsia="Times New Roman" w:hAnsi="Times New Roman" w:cs="Times New Roman"/>
          <w:b/>
          <w:bCs/>
          <w:color w:val="0000FF"/>
          <w:sz w:val="24"/>
          <w:szCs w:val="24"/>
        </w:rPr>
        <w:t>polimorphic</w:t>
      </w:r>
      <w:proofErr w:type="spellEnd"/>
      <w:r w:rsidRPr="00573095">
        <w:rPr>
          <w:rFonts w:ascii="Times New Roman" w:eastAsia="Times New Roman" w:hAnsi="Times New Roman" w:cs="Times New Roman"/>
          <w:b/>
          <w:bCs/>
          <w:color w:val="0000FF"/>
          <w:sz w:val="24"/>
          <w:szCs w:val="24"/>
        </w:rPr>
        <w:t xml:space="preserve"> function? </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virtual</w:t>
      </w:r>
      <w:proofErr w:type="gramEnd"/>
      <w:r w:rsidRPr="00573095">
        <w:rPr>
          <w:rFonts w:ascii="Times New Roman" w:eastAsia="Times New Roman" w:hAnsi="Times New Roman" w:cs="Times New Roman"/>
          <w:sz w:val="24"/>
          <w:szCs w:val="24"/>
        </w:rPr>
        <w:t> </w:t>
      </w:r>
    </w:p>
    <w:p w14:paraId="0D02BD6C"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0000FF"/>
          <w:sz w:val="24"/>
          <w:szCs w:val="24"/>
        </w:rPr>
        <w:t xml:space="preserve">What do you mean by binding of data and functions? </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Encapsulation.</w:t>
      </w:r>
      <w:proofErr w:type="gramEnd"/>
    </w:p>
    <w:tbl>
      <w:tblPr>
        <w:tblW w:w="0" w:type="auto"/>
        <w:tblCellSpacing w:w="0" w:type="dxa"/>
        <w:tblCellMar>
          <w:left w:w="0" w:type="dxa"/>
          <w:right w:w="0" w:type="dxa"/>
        </w:tblCellMar>
        <w:tblLook w:val="04A0" w:firstRow="1" w:lastRow="0" w:firstColumn="1" w:lastColumn="0" w:noHBand="0" w:noVBand="1"/>
      </w:tblPr>
      <w:tblGrid>
        <w:gridCol w:w="6"/>
      </w:tblGrid>
      <w:tr w:rsidR="00573095" w:rsidRPr="00573095" w14:paraId="7D351E8C" w14:textId="77777777" w:rsidTr="00573095">
        <w:trPr>
          <w:tblCellSpacing w:w="0" w:type="dxa"/>
        </w:trPr>
        <w:tc>
          <w:tcPr>
            <w:tcW w:w="0" w:type="auto"/>
            <w:vAlign w:val="center"/>
            <w:hideMark/>
          </w:tcPr>
          <w:p w14:paraId="3D298737" w14:textId="77777777" w:rsidR="00573095" w:rsidRPr="00573095" w:rsidRDefault="00573095" w:rsidP="00573095">
            <w:pPr>
              <w:spacing w:after="0" w:line="240" w:lineRule="auto"/>
              <w:rPr>
                <w:rFonts w:ascii="Times New Roman" w:eastAsia="Times New Roman" w:hAnsi="Times New Roman" w:cs="Times New Roman"/>
                <w:sz w:val="24"/>
                <w:szCs w:val="24"/>
              </w:rPr>
            </w:pPr>
          </w:p>
        </w:tc>
      </w:tr>
    </w:tbl>
    <w:p w14:paraId="79E1CB54"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What are 2 ways of exporting a function from a DLL?</w:t>
      </w:r>
      <w:r w:rsidRPr="00573095">
        <w:rPr>
          <w:rFonts w:ascii="Times New Roman" w:eastAsia="Times New Roman" w:hAnsi="Times New Roman" w:cs="Times New Roman"/>
          <w:b/>
          <w:bCs/>
          <w:color w:val="FF0000"/>
          <w:sz w:val="24"/>
          <w:szCs w:val="24"/>
        </w:rPr>
        <w:br/>
      </w:r>
      <w:proofErr w:type="gramStart"/>
      <w:r w:rsidRPr="00573095">
        <w:rPr>
          <w:rFonts w:ascii="Times New Roman" w:eastAsia="Times New Roman" w:hAnsi="Times New Roman" w:cs="Times New Roman"/>
          <w:sz w:val="24"/>
          <w:szCs w:val="24"/>
        </w:rPr>
        <w:t>1.Taking</w:t>
      </w:r>
      <w:proofErr w:type="gramEnd"/>
      <w:r w:rsidRPr="00573095">
        <w:rPr>
          <w:rFonts w:ascii="Times New Roman" w:eastAsia="Times New Roman" w:hAnsi="Times New Roman" w:cs="Times New Roman"/>
          <w:sz w:val="24"/>
          <w:szCs w:val="24"/>
        </w:rPr>
        <w:t xml:space="preserve"> a reference to the function from the DLL instance.</w:t>
      </w:r>
      <w:r w:rsidRPr="00573095">
        <w:rPr>
          <w:rFonts w:ascii="Times New Roman" w:eastAsia="Times New Roman" w:hAnsi="Times New Roman" w:cs="Times New Roman"/>
          <w:sz w:val="24"/>
          <w:szCs w:val="24"/>
        </w:rPr>
        <w:br/>
        <w:t xml:space="preserve">2. Using the </w:t>
      </w:r>
      <w:proofErr w:type="gramStart"/>
      <w:r w:rsidRPr="00573095">
        <w:rPr>
          <w:rFonts w:ascii="Times New Roman" w:eastAsia="Times New Roman" w:hAnsi="Times New Roman" w:cs="Times New Roman"/>
          <w:sz w:val="24"/>
          <w:szCs w:val="24"/>
        </w:rPr>
        <w:t>DLL ’s</w:t>
      </w:r>
      <w:proofErr w:type="gramEnd"/>
      <w:r w:rsidRPr="00573095">
        <w:rPr>
          <w:rFonts w:ascii="Times New Roman" w:eastAsia="Times New Roman" w:hAnsi="Times New Roman" w:cs="Times New Roman"/>
          <w:sz w:val="24"/>
          <w:szCs w:val="24"/>
        </w:rPr>
        <w:t xml:space="preserve"> Type Library</w:t>
      </w:r>
    </w:p>
    <w:p w14:paraId="66425A10"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the difference between an object and a class? </w:t>
      </w:r>
      <w:r w:rsidRPr="00573095">
        <w:rPr>
          <w:rFonts w:ascii="Times New Roman" w:eastAsia="Times New Roman" w:hAnsi="Times New Roman" w:cs="Times New Roman"/>
          <w:sz w:val="24"/>
          <w:szCs w:val="24"/>
        </w:rPr>
        <w:br/>
        <w:t>Classes and objects are separate but related concepts. Every object belongs to a class and every class contains one or more related objects.</w:t>
      </w:r>
      <w:r w:rsidRPr="00573095">
        <w:rPr>
          <w:rFonts w:ascii="Times New Roman" w:eastAsia="Times New Roman" w:hAnsi="Times New Roman" w:cs="Times New Roman"/>
          <w:sz w:val="24"/>
          <w:szCs w:val="24"/>
        </w:rPr>
        <w:br/>
        <w:t>- A Class is static. All of the attributes of a class are fixed before, during, and after the execution of a program. The attributes of a class don't change.</w:t>
      </w:r>
      <w:r w:rsidRPr="00573095">
        <w:rPr>
          <w:rFonts w:ascii="Times New Roman" w:eastAsia="Times New Roman" w:hAnsi="Times New Roman" w:cs="Times New Roman"/>
          <w:sz w:val="24"/>
          <w:szCs w:val="24"/>
        </w:rPr>
        <w:br/>
        <w:t xml:space="preserve">- The class to which an object belongs is also (usually) static. </w:t>
      </w:r>
      <w:proofErr w:type="gramStart"/>
      <w:r w:rsidRPr="00573095">
        <w:rPr>
          <w:rFonts w:ascii="Times New Roman" w:eastAsia="Times New Roman" w:hAnsi="Times New Roman" w:cs="Times New Roman"/>
          <w:sz w:val="24"/>
          <w:szCs w:val="24"/>
        </w:rPr>
        <w:t>If a particular object belongs to a certain class at the time that it is created then it almost certainly will still belong to that class right up until the time that it is destroyed.</w:t>
      </w:r>
      <w:proofErr w:type="gramEnd"/>
      <w:r w:rsidRPr="00573095">
        <w:rPr>
          <w:rFonts w:ascii="Times New Roman" w:eastAsia="Times New Roman" w:hAnsi="Times New Roman" w:cs="Times New Roman"/>
          <w:sz w:val="24"/>
          <w:szCs w:val="24"/>
        </w:rPr>
        <w:br/>
        <w:t xml:space="preserve">- An Object on the other hand has a limited lifespan. Objects are created and eventually destroyed. Also during that lifetime, the attributes of the object may undergo significant change. </w:t>
      </w:r>
    </w:p>
    <w:p w14:paraId="1A85FE18"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Suppose that data is an array of 1000 integers. Write a single function call that will sort the 100 elements data [222] through data [321]. </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quicksort</w:t>
      </w:r>
      <w:proofErr w:type="gramEnd"/>
      <w:r w:rsidRPr="00573095">
        <w:rPr>
          <w:rFonts w:ascii="Times New Roman" w:eastAsia="Times New Roman" w:hAnsi="Times New Roman" w:cs="Times New Roman"/>
          <w:sz w:val="24"/>
          <w:szCs w:val="24"/>
        </w:rPr>
        <w:t xml:space="preserve"> ((data + 222), 100); </w:t>
      </w:r>
    </w:p>
    <w:p w14:paraId="21718FE0"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sz w:val="24"/>
          <w:szCs w:val="24"/>
        </w:rPr>
        <w:lastRenderedPageBreak/>
        <w:t xml:space="preserve">What is a class? </w:t>
      </w:r>
      <w:r w:rsidRPr="00573095">
        <w:rPr>
          <w:rFonts w:ascii="Times New Roman" w:eastAsia="Times New Roman" w:hAnsi="Times New Roman" w:cs="Times New Roman"/>
          <w:sz w:val="24"/>
          <w:szCs w:val="24"/>
        </w:rPr>
        <w:br/>
        <w:t xml:space="preserve">Class is a user-defined data type in C++. It can be created to solve a particular kind of problem. After creation the user need not know the specifics of the working of a class. </w:t>
      </w:r>
    </w:p>
    <w:p w14:paraId="1CA93DD9"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friend function? </w:t>
      </w:r>
      <w:r w:rsidRPr="00573095">
        <w:rPr>
          <w:rFonts w:ascii="Times New Roman" w:eastAsia="Times New Roman" w:hAnsi="Times New Roman" w:cs="Times New Roman"/>
          <w:sz w:val="24"/>
          <w:szCs w:val="24"/>
        </w:rPr>
        <w:br/>
        <w:t xml:space="preserve">As the name suggests, the function acts as a friend to a class. As a friend of a class, it can access its private and protected members. A friend function is not a member of the class. But it must be listed in the class definition. </w:t>
      </w:r>
    </w:p>
    <w:p w14:paraId="23B66D86"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Which recursive sorting technique always makes recursive calls to sort </w:t>
      </w:r>
      <w:proofErr w:type="spellStart"/>
      <w:r w:rsidRPr="00573095">
        <w:rPr>
          <w:rFonts w:ascii="Times New Roman" w:eastAsia="Times New Roman" w:hAnsi="Times New Roman" w:cs="Times New Roman"/>
          <w:b/>
          <w:bCs/>
          <w:color w:val="FF0000"/>
          <w:sz w:val="24"/>
          <w:szCs w:val="24"/>
        </w:rPr>
        <w:t>subarrays</w:t>
      </w:r>
      <w:proofErr w:type="spellEnd"/>
      <w:r w:rsidRPr="00573095">
        <w:rPr>
          <w:rFonts w:ascii="Times New Roman" w:eastAsia="Times New Roman" w:hAnsi="Times New Roman" w:cs="Times New Roman"/>
          <w:b/>
          <w:bCs/>
          <w:color w:val="FF0000"/>
          <w:sz w:val="24"/>
          <w:szCs w:val="24"/>
        </w:rPr>
        <w:t xml:space="preserve"> that are about half size of the original array? </w:t>
      </w:r>
      <w:r w:rsidRPr="00573095">
        <w:rPr>
          <w:rFonts w:ascii="Times New Roman" w:eastAsia="Times New Roman" w:hAnsi="Times New Roman" w:cs="Times New Roman"/>
          <w:sz w:val="24"/>
          <w:szCs w:val="24"/>
        </w:rPr>
        <w:br/>
      </w:r>
      <w:proofErr w:type="spellStart"/>
      <w:r w:rsidRPr="00573095">
        <w:rPr>
          <w:rFonts w:ascii="Times New Roman" w:eastAsia="Times New Roman" w:hAnsi="Times New Roman" w:cs="Times New Roman"/>
          <w:sz w:val="24"/>
          <w:szCs w:val="24"/>
        </w:rPr>
        <w:t>Mergesort</w:t>
      </w:r>
      <w:proofErr w:type="spellEnd"/>
      <w:r w:rsidRPr="00573095">
        <w:rPr>
          <w:rFonts w:ascii="Times New Roman" w:eastAsia="Times New Roman" w:hAnsi="Times New Roman" w:cs="Times New Roman"/>
          <w:sz w:val="24"/>
          <w:szCs w:val="24"/>
        </w:rPr>
        <w:t xml:space="preserve"> always makes recursive calls to sort </w:t>
      </w:r>
      <w:proofErr w:type="spellStart"/>
      <w:r w:rsidRPr="00573095">
        <w:rPr>
          <w:rFonts w:ascii="Times New Roman" w:eastAsia="Times New Roman" w:hAnsi="Times New Roman" w:cs="Times New Roman"/>
          <w:sz w:val="24"/>
          <w:szCs w:val="24"/>
        </w:rPr>
        <w:t>subarrays</w:t>
      </w:r>
      <w:proofErr w:type="spellEnd"/>
      <w:r w:rsidRPr="00573095">
        <w:rPr>
          <w:rFonts w:ascii="Times New Roman" w:eastAsia="Times New Roman" w:hAnsi="Times New Roman" w:cs="Times New Roman"/>
          <w:sz w:val="24"/>
          <w:szCs w:val="24"/>
        </w:rPr>
        <w:t xml:space="preserve"> that are about half size of the original array, resulting in </w:t>
      </w:r>
      <w:proofErr w:type="gramStart"/>
      <w:r w:rsidRPr="00573095">
        <w:rPr>
          <w:rFonts w:ascii="Times New Roman" w:eastAsia="Times New Roman" w:hAnsi="Times New Roman" w:cs="Times New Roman"/>
          <w:sz w:val="24"/>
          <w:szCs w:val="24"/>
        </w:rPr>
        <w:t>O(</w:t>
      </w:r>
      <w:proofErr w:type="gramEnd"/>
      <w:r w:rsidRPr="00573095">
        <w:rPr>
          <w:rFonts w:ascii="Times New Roman" w:eastAsia="Times New Roman" w:hAnsi="Times New Roman" w:cs="Times New Roman"/>
          <w:sz w:val="24"/>
          <w:szCs w:val="24"/>
        </w:rPr>
        <w:t xml:space="preserve">n log n) time. </w:t>
      </w:r>
    </w:p>
    <w:p w14:paraId="2894704B"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abstraction? </w:t>
      </w:r>
      <w:r w:rsidRPr="00573095">
        <w:rPr>
          <w:rFonts w:ascii="Times New Roman" w:eastAsia="Times New Roman" w:hAnsi="Times New Roman" w:cs="Times New Roman"/>
          <w:sz w:val="24"/>
          <w:szCs w:val="24"/>
        </w:rPr>
        <w:br/>
        <w:t xml:space="preserve">Abstraction is of the process of hiding unwanted details from the user. </w:t>
      </w:r>
    </w:p>
    <w:p w14:paraId="61A4B314"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are virtual functions? </w:t>
      </w:r>
      <w:r w:rsidRPr="00573095">
        <w:rPr>
          <w:rFonts w:ascii="Times New Roman" w:eastAsia="Times New Roman" w:hAnsi="Times New Roman" w:cs="Times New Roman"/>
          <w:sz w:val="24"/>
          <w:szCs w:val="24"/>
        </w:rPr>
        <w:br/>
        <w:t>A virtual function allows derived classes to replace the implementation provided by the base class. The compiler makes sure the replacement is always called whenever the object in question is actually of the derived class, even if the object is accessed by a base pointer rather than a derived pointer. This allows algorithms in the base class to be replaced in the derived class, even if users don't know about the derived class.</w:t>
      </w:r>
    </w:p>
    <w:p w14:paraId="0676EB33"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the difference between an external iterator and an internal iterator? Describe an advantage of an external iterator. </w:t>
      </w:r>
      <w:r w:rsidRPr="00573095">
        <w:rPr>
          <w:rFonts w:ascii="Times New Roman" w:eastAsia="Times New Roman" w:hAnsi="Times New Roman" w:cs="Times New Roman"/>
          <w:sz w:val="24"/>
          <w:szCs w:val="24"/>
        </w:rPr>
        <w:br/>
        <w:t>An internal iterator is implemented with member functions of the class that has items to step through. .An external iterator is implemented as a separate class that can be "attach" to the object that has items to step through. .An external iterator has the advantage that many difference iterators can be active simultaneously on the same object. </w:t>
      </w:r>
    </w:p>
    <w:p w14:paraId="1B29AA58"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a scope resolution operator? </w:t>
      </w:r>
      <w:r w:rsidRPr="00573095">
        <w:rPr>
          <w:rFonts w:ascii="Times New Roman" w:eastAsia="Times New Roman" w:hAnsi="Times New Roman" w:cs="Times New Roman"/>
          <w:sz w:val="24"/>
          <w:szCs w:val="24"/>
        </w:rPr>
        <w:br/>
        <w:t xml:space="preserve">A scope resolution operator (::), can be used to define the member functions of a class outside the class. </w:t>
      </w:r>
    </w:p>
    <w:p w14:paraId="2878A8E5"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do you mean by pure virtual functions? </w:t>
      </w:r>
      <w:r w:rsidRPr="00573095">
        <w:rPr>
          <w:rFonts w:ascii="Times New Roman" w:eastAsia="Times New Roman" w:hAnsi="Times New Roman" w:cs="Times New Roman"/>
          <w:sz w:val="24"/>
          <w:szCs w:val="24"/>
        </w:rPr>
        <w:br/>
        <w:t>A pure virtual member function is a member function that the base class forces derived classes to provide. Normally these member functions have no implementation. Pure virtual functions are equated to zero.</w:t>
      </w:r>
      <w:r w:rsidRPr="00573095">
        <w:rPr>
          <w:rFonts w:ascii="Times New Roman" w:eastAsia="Times New Roman" w:hAnsi="Times New Roman" w:cs="Times New Roman"/>
          <w:sz w:val="24"/>
          <w:szCs w:val="24"/>
        </w:rPr>
        <w:br/>
      </w:r>
      <w:proofErr w:type="gramStart"/>
      <w:r w:rsidRPr="00573095">
        <w:rPr>
          <w:rFonts w:ascii="Times New Roman" w:eastAsia="Times New Roman" w:hAnsi="Times New Roman" w:cs="Times New Roman"/>
          <w:sz w:val="24"/>
          <w:szCs w:val="24"/>
        </w:rPr>
        <w:t>class</w:t>
      </w:r>
      <w:proofErr w:type="gramEnd"/>
      <w:r w:rsidRPr="00573095">
        <w:rPr>
          <w:rFonts w:ascii="Times New Roman" w:eastAsia="Times New Roman" w:hAnsi="Times New Roman" w:cs="Times New Roman"/>
          <w:sz w:val="24"/>
          <w:szCs w:val="24"/>
        </w:rPr>
        <w:t xml:space="preserve"> Shape { public: virtual void draw() = 0; }; </w:t>
      </w:r>
    </w:p>
    <w:p w14:paraId="37F41223" w14:textId="77777777" w:rsidR="00573095" w:rsidRPr="00573095" w:rsidRDefault="00573095" w:rsidP="00573095">
      <w:pPr>
        <w:spacing w:before="100" w:beforeAutospacing="1" w:after="100" w:afterAutospacing="1" w:line="240" w:lineRule="auto"/>
        <w:rPr>
          <w:rFonts w:ascii="Times New Roman" w:eastAsia="Times New Roman" w:hAnsi="Times New Roman" w:cs="Times New Roman"/>
          <w:sz w:val="24"/>
          <w:szCs w:val="24"/>
        </w:rPr>
      </w:pPr>
      <w:r w:rsidRPr="00573095">
        <w:rPr>
          <w:rFonts w:ascii="Times New Roman" w:eastAsia="Times New Roman" w:hAnsi="Times New Roman" w:cs="Times New Roman"/>
          <w:b/>
          <w:bCs/>
          <w:color w:val="FF0000"/>
          <w:sz w:val="24"/>
          <w:szCs w:val="24"/>
        </w:rPr>
        <w:t xml:space="preserve">What is polymorphism? Explain with an example? </w:t>
      </w:r>
      <w:r w:rsidRPr="00573095">
        <w:rPr>
          <w:rFonts w:ascii="Times New Roman" w:eastAsia="Times New Roman" w:hAnsi="Times New Roman" w:cs="Times New Roman"/>
          <w:sz w:val="24"/>
          <w:szCs w:val="24"/>
        </w:rPr>
        <w:br/>
        <w:t>"Poly" means "many" and "morph" means "form". Polymorphism is the ability of an object (or reference) to assume (be replaced by) or become many different forms of object.</w:t>
      </w:r>
      <w:r w:rsidRPr="00573095">
        <w:rPr>
          <w:rFonts w:ascii="Times New Roman" w:eastAsia="Times New Roman" w:hAnsi="Times New Roman" w:cs="Times New Roman"/>
          <w:sz w:val="24"/>
          <w:szCs w:val="24"/>
        </w:rPr>
        <w:br/>
        <w:t>Example: function overloading, function overriding, virtual functions. Another example can be a plus ‘+’ sign, used for adding two integers or for using it to concatenate two strings.</w:t>
      </w:r>
    </w:p>
    <w:tbl>
      <w:tblPr>
        <w:tblW w:w="0" w:type="auto"/>
        <w:tblCellSpacing w:w="0" w:type="dxa"/>
        <w:tblCellMar>
          <w:left w:w="0" w:type="dxa"/>
          <w:right w:w="0" w:type="dxa"/>
        </w:tblCellMar>
        <w:tblLook w:val="04A0" w:firstRow="1" w:lastRow="0" w:firstColumn="1" w:lastColumn="0" w:noHBand="0" w:noVBand="1"/>
      </w:tblPr>
      <w:tblGrid>
        <w:gridCol w:w="6"/>
      </w:tblGrid>
      <w:tr w:rsidR="009056C0" w:rsidRPr="009056C0" w14:paraId="2E75F028" w14:textId="77777777" w:rsidTr="009056C0">
        <w:trPr>
          <w:tblCellSpacing w:w="0" w:type="dxa"/>
        </w:trPr>
        <w:tc>
          <w:tcPr>
            <w:tcW w:w="0" w:type="auto"/>
            <w:vAlign w:val="center"/>
            <w:hideMark/>
          </w:tcPr>
          <w:p w14:paraId="2968A45B" w14:textId="77777777" w:rsidR="009056C0" w:rsidRPr="009056C0" w:rsidRDefault="009056C0" w:rsidP="009056C0">
            <w:pPr>
              <w:spacing w:after="0" w:line="240" w:lineRule="auto"/>
              <w:rPr>
                <w:rFonts w:ascii="Times New Roman" w:eastAsia="Times New Roman" w:hAnsi="Times New Roman" w:cs="Times New Roman"/>
                <w:sz w:val="24"/>
                <w:szCs w:val="24"/>
              </w:rPr>
            </w:pPr>
          </w:p>
        </w:tc>
      </w:tr>
    </w:tbl>
    <w:p w14:paraId="7D8AF1BD"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0000FF"/>
          <w:sz w:val="24"/>
          <w:szCs w:val="24"/>
        </w:rPr>
        <w:t>What’s the output of the following program? Why?</w:t>
      </w:r>
      <w:r w:rsidRPr="009056C0">
        <w:rPr>
          <w:rFonts w:ascii="Times New Roman" w:eastAsia="Times New Roman" w:hAnsi="Times New Roman" w:cs="Times New Roman"/>
          <w:b/>
          <w:bCs/>
          <w:color w:val="0000FF"/>
          <w:sz w:val="24"/>
          <w:szCs w:val="24"/>
        </w:rPr>
        <w:br/>
      </w:r>
      <w:r w:rsidRPr="009056C0">
        <w:rPr>
          <w:rFonts w:ascii="Times New Roman" w:eastAsia="Times New Roman" w:hAnsi="Times New Roman" w:cs="Times New Roman"/>
          <w:sz w:val="24"/>
          <w:szCs w:val="24"/>
        </w:rPr>
        <w:t>#include &lt;</w:t>
      </w:r>
      <w:proofErr w:type="spellStart"/>
      <w:r w:rsidRPr="009056C0">
        <w:rPr>
          <w:rFonts w:ascii="Times New Roman" w:eastAsia="Times New Roman" w:hAnsi="Times New Roman" w:cs="Times New Roman"/>
          <w:sz w:val="24"/>
          <w:szCs w:val="24"/>
        </w:rPr>
        <w:t>stdio.h</w:t>
      </w:r>
      <w:proofErr w:type="spellEnd"/>
      <w:r w:rsidRPr="009056C0">
        <w:rPr>
          <w:rFonts w:ascii="Times New Roman" w:eastAsia="Times New Roman" w:hAnsi="Times New Roman" w:cs="Times New Roman"/>
          <w:sz w:val="24"/>
          <w:szCs w:val="24"/>
        </w:rPr>
        <w:t>&gt;</w:t>
      </w:r>
      <w:r w:rsidRPr="009056C0">
        <w:rPr>
          <w:rFonts w:ascii="Times New Roman" w:eastAsia="Times New Roman" w:hAnsi="Times New Roman" w:cs="Times New Roman"/>
          <w:sz w:val="24"/>
          <w:szCs w:val="24"/>
        </w:rPr>
        <w:br/>
        <w:t>main()</w:t>
      </w:r>
      <w:r w:rsidRPr="009056C0">
        <w:rPr>
          <w:rFonts w:ascii="Times New Roman" w:eastAsia="Times New Roman" w:hAnsi="Times New Roman" w:cs="Times New Roman"/>
          <w:sz w:val="24"/>
          <w:szCs w:val="24"/>
        </w:rPr>
        <w:br/>
        <w:t>{</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typedef</w:t>
      </w:r>
      <w:proofErr w:type="spellEnd"/>
      <w:r w:rsidRPr="009056C0">
        <w:rPr>
          <w:rFonts w:ascii="Times New Roman" w:eastAsia="Times New Roman" w:hAnsi="Times New Roman" w:cs="Times New Roman"/>
          <w:sz w:val="24"/>
          <w:szCs w:val="24"/>
        </w:rPr>
        <w:t xml:space="preserve"> union</w:t>
      </w:r>
      <w:r w:rsidRPr="009056C0">
        <w:rPr>
          <w:rFonts w:ascii="Times New Roman" w:eastAsia="Times New Roman" w:hAnsi="Times New Roman" w:cs="Times New Roman"/>
          <w:sz w:val="24"/>
          <w:szCs w:val="24"/>
        </w:rPr>
        <w:br/>
        <w:t>{</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int</w:t>
      </w:r>
      <w:proofErr w:type="spellEnd"/>
      <w:r w:rsidRPr="009056C0">
        <w:rPr>
          <w:rFonts w:ascii="Times New Roman" w:eastAsia="Times New Roman" w:hAnsi="Times New Roman" w:cs="Times New Roman"/>
          <w:sz w:val="24"/>
          <w:szCs w:val="24"/>
        </w:rPr>
        <w:t xml:space="preserve"> a;</w:t>
      </w:r>
      <w:r w:rsidRPr="009056C0">
        <w:rPr>
          <w:rFonts w:ascii="Times New Roman" w:eastAsia="Times New Roman" w:hAnsi="Times New Roman" w:cs="Times New Roman"/>
          <w:sz w:val="24"/>
          <w:szCs w:val="24"/>
        </w:rPr>
        <w:br/>
        <w:t>char b[10];</w:t>
      </w:r>
      <w:r w:rsidRPr="009056C0">
        <w:rPr>
          <w:rFonts w:ascii="Times New Roman" w:eastAsia="Times New Roman" w:hAnsi="Times New Roman" w:cs="Times New Roman"/>
          <w:sz w:val="24"/>
          <w:szCs w:val="24"/>
        </w:rPr>
        <w:br/>
        <w:t>float c;</w:t>
      </w:r>
      <w:r w:rsidRPr="009056C0">
        <w:rPr>
          <w:rFonts w:ascii="Times New Roman" w:eastAsia="Times New Roman" w:hAnsi="Times New Roman" w:cs="Times New Roman"/>
          <w:sz w:val="24"/>
          <w:szCs w:val="24"/>
        </w:rPr>
        <w:br/>
        <w:t>}</w:t>
      </w:r>
      <w:r w:rsidRPr="009056C0">
        <w:rPr>
          <w:rFonts w:ascii="Times New Roman" w:eastAsia="Times New Roman" w:hAnsi="Times New Roman" w:cs="Times New Roman"/>
          <w:sz w:val="24"/>
          <w:szCs w:val="24"/>
        </w:rPr>
        <w:br/>
        <w:t>Union;</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Union </w:t>
      </w:r>
      <w:proofErr w:type="spellStart"/>
      <w:r w:rsidRPr="009056C0">
        <w:rPr>
          <w:rFonts w:ascii="Times New Roman" w:eastAsia="Times New Roman" w:hAnsi="Times New Roman" w:cs="Times New Roman"/>
          <w:sz w:val="24"/>
          <w:szCs w:val="24"/>
        </w:rPr>
        <w:t>x,y</w:t>
      </w:r>
      <w:proofErr w:type="spellEnd"/>
      <w:r w:rsidRPr="009056C0">
        <w:rPr>
          <w:rFonts w:ascii="Times New Roman" w:eastAsia="Times New Roman" w:hAnsi="Times New Roman" w:cs="Times New Roman"/>
          <w:sz w:val="24"/>
          <w:szCs w:val="24"/>
        </w:rPr>
        <w:t xml:space="preserve"> = {100};</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x.a</w:t>
      </w:r>
      <w:proofErr w:type="spellEnd"/>
      <w:r w:rsidRPr="009056C0">
        <w:rPr>
          <w:rFonts w:ascii="Times New Roman" w:eastAsia="Times New Roman" w:hAnsi="Times New Roman" w:cs="Times New Roman"/>
          <w:sz w:val="24"/>
          <w:szCs w:val="24"/>
        </w:rPr>
        <w:t xml:space="preserve"> = 50;</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strcpy</w:t>
      </w:r>
      <w:proofErr w:type="spellEnd"/>
      <w:r w:rsidRPr="009056C0">
        <w:rPr>
          <w:rFonts w:ascii="Times New Roman" w:eastAsia="Times New Roman" w:hAnsi="Times New Roman" w:cs="Times New Roman"/>
          <w:sz w:val="24"/>
          <w:szCs w:val="24"/>
        </w:rPr>
        <w:t>(</w:t>
      </w:r>
      <w:proofErr w:type="spellStart"/>
      <w:r w:rsidRPr="009056C0">
        <w:rPr>
          <w:rFonts w:ascii="Times New Roman" w:eastAsia="Times New Roman" w:hAnsi="Times New Roman" w:cs="Times New Roman"/>
          <w:sz w:val="24"/>
          <w:szCs w:val="24"/>
        </w:rPr>
        <w:t>x.b</w:t>
      </w:r>
      <w:proofErr w:type="spellEnd"/>
      <w:r w:rsidRPr="009056C0">
        <w:rPr>
          <w:rFonts w:ascii="Times New Roman" w:eastAsia="Times New Roman" w:hAnsi="Times New Roman" w:cs="Times New Roman"/>
          <w:sz w:val="24"/>
          <w:szCs w:val="24"/>
        </w:rPr>
        <w:t>,\"hello\");</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x.c</w:t>
      </w:r>
      <w:proofErr w:type="spellEnd"/>
      <w:r w:rsidRPr="009056C0">
        <w:rPr>
          <w:rFonts w:ascii="Times New Roman" w:eastAsia="Times New Roman" w:hAnsi="Times New Roman" w:cs="Times New Roman"/>
          <w:sz w:val="24"/>
          <w:szCs w:val="24"/>
        </w:rPr>
        <w:t xml:space="preserve"> = 21.50;</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printf</w:t>
      </w:r>
      <w:proofErr w:type="spellEnd"/>
      <w:r w:rsidRPr="009056C0">
        <w:rPr>
          <w:rFonts w:ascii="Times New Roman" w:eastAsia="Times New Roman" w:hAnsi="Times New Roman" w:cs="Times New Roman"/>
          <w:sz w:val="24"/>
          <w:szCs w:val="24"/>
        </w:rPr>
        <w:t>(\"Union x : %d %s %f \n\",</w:t>
      </w:r>
      <w:proofErr w:type="spellStart"/>
      <w:r w:rsidRPr="009056C0">
        <w:rPr>
          <w:rFonts w:ascii="Times New Roman" w:eastAsia="Times New Roman" w:hAnsi="Times New Roman" w:cs="Times New Roman"/>
          <w:sz w:val="24"/>
          <w:szCs w:val="24"/>
        </w:rPr>
        <w:t>x.a,x.b,x.c</w:t>
      </w:r>
      <w:proofErr w:type="spellEnd"/>
      <w:r w:rsidRPr="009056C0">
        <w:rPr>
          <w:rFonts w:ascii="Times New Roman" w:eastAsia="Times New Roman" w:hAnsi="Times New Roman" w:cs="Times New Roman"/>
          <w:sz w:val="24"/>
          <w:szCs w:val="24"/>
        </w:rPr>
        <w:t xml:space="preserve"> );</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printf</w:t>
      </w:r>
      <w:proofErr w:type="spellEnd"/>
      <w:r w:rsidRPr="009056C0">
        <w:rPr>
          <w:rFonts w:ascii="Times New Roman" w:eastAsia="Times New Roman" w:hAnsi="Times New Roman" w:cs="Times New Roman"/>
          <w:sz w:val="24"/>
          <w:szCs w:val="24"/>
        </w:rPr>
        <w:t>(\"Union y :%d %</w:t>
      </w:r>
      <w:proofErr w:type="spellStart"/>
      <w:r w:rsidRPr="009056C0">
        <w:rPr>
          <w:rFonts w:ascii="Times New Roman" w:eastAsia="Times New Roman" w:hAnsi="Times New Roman" w:cs="Times New Roman"/>
          <w:sz w:val="24"/>
          <w:szCs w:val="24"/>
        </w:rPr>
        <w:t>s%f</w:t>
      </w:r>
      <w:proofErr w:type="spellEnd"/>
      <w:r w:rsidRPr="009056C0">
        <w:rPr>
          <w:rFonts w:ascii="Times New Roman" w:eastAsia="Times New Roman" w:hAnsi="Times New Roman" w:cs="Times New Roman"/>
          <w:sz w:val="24"/>
          <w:szCs w:val="24"/>
        </w:rPr>
        <w:t xml:space="preserve"> \n\",</w:t>
      </w:r>
      <w:proofErr w:type="spellStart"/>
      <w:r w:rsidRPr="009056C0">
        <w:rPr>
          <w:rFonts w:ascii="Times New Roman" w:eastAsia="Times New Roman" w:hAnsi="Times New Roman" w:cs="Times New Roman"/>
          <w:sz w:val="24"/>
          <w:szCs w:val="24"/>
        </w:rPr>
        <w:t>y.a,y.b,y.c</w:t>
      </w:r>
      <w:proofErr w:type="spellEnd"/>
      <w:r w:rsidRPr="009056C0">
        <w:rPr>
          <w:rFonts w:ascii="Times New Roman" w:eastAsia="Times New Roman" w:hAnsi="Times New Roman" w:cs="Times New Roman"/>
          <w:sz w:val="24"/>
          <w:szCs w:val="24"/>
        </w:rPr>
        <w:t>);</w:t>
      </w:r>
      <w:r w:rsidRPr="009056C0">
        <w:rPr>
          <w:rFonts w:ascii="Times New Roman" w:eastAsia="Times New Roman" w:hAnsi="Times New Roman" w:cs="Times New Roman"/>
          <w:sz w:val="24"/>
          <w:szCs w:val="24"/>
        </w:rPr>
        <w:br/>
        <w:t>}</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Given inputs X, Y, Z and operations | and &amp; (meaning bitwise OR and </w:t>
      </w:r>
      <w:proofErr w:type="spellStart"/>
      <w:r w:rsidRPr="009056C0">
        <w:rPr>
          <w:rFonts w:ascii="Times New Roman" w:eastAsia="Times New Roman" w:hAnsi="Times New Roman" w:cs="Times New Roman"/>
          <w:sz w:val="24"/>
          <w:szCs w:val="24"/>
        </w:rPr>
        <w:t>AND</w:t>
      </w:r>
      <w:proofErr w:type="spellEnd"/>
      <w:r w:rsidRPr="009056C0">
        <w:rPr>
          <w:rFonts w:ascii="Times New Roman" w:eastAsia="Times New Roman" w:hAnsi="Times New Roman" w:cs="Times New Roman"/>
          <w:sz w:val="24"/>
          <w:szCs w:val="24"/>
        </w:rPr>
        <w:t>, respectively)</w:t>
      </w:r>
      <w:r w:rsidRPr="009056C0">
        <w:rPr>
          <w:rFonts w:ascii="Times New Roman" w:eastAsia="Times New Roman" w:hAnsi="Times New Roman" w:cs="Times New Roman"/>
          <w:sz w:val="24"/>
          <w:szCs w:val="24"/>
        </w:rPr>
        <w:br/>
        <w:t xml:space="preserve">What is output equal to in </w:t>
      </w:r>
      <w:r w:rsidRPr="009056C0">
        <w:rPr>
          <w:rFonts w:ascii="Times New Roman" w:eastAsia="Times New Roman" w:hAnsi="Times New Roman" w:cs="Times New Roman"/>
          <w:sz w:val="24"/>
          <w:szCs w:val="24"/>
        </w:rPr>
        <w:br/>
        <w:t>output = (X &amp; Y) | (X &amp; Z) | (Y &amp; Z)</w:t>
      </w:r>
    </w:p>
    <w:p w14:paraId="5668DD3D"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sz w:val="24"/>
          <w:szCs w:val="24"/>
        </w:rPr>
        <w:t xml:space="preserve">Why </w:t>
      </w:r>
      <w:proofErr w:type="gramStart"/>
      <w:r w:rsidRPr="009056C0">
        <w:rPr>
          <w:rFonts w:ascii="Times New Roman" w:eastAsia="Times New Roman" w:hAnsi="Times New Roman" w:cs="Times New Roman"/>
          <w:b/>
          <w:bCs/>
          <w:sz w:val="24"/>
          <w:szCs w:val="24"/>
        </w:rPr>
        <w:t>are arrays</w:t>
      </w:r>
      <w:proofErr w:type="gramEnd"/>
      <w:r w:rsidRPr="009056C0">
        <w:rPr>
          <w:rFonts w:ascii="Times New Roman" w:eastAsia="Times New Roman" w:hAnsi="Times New Roman" w:cs="Times New Roman"/>
          <w:b/>
          <w:bCs/>
          <w:sz w:val="24"/>
          <w:szCs w:val="24"/>
        </w:rPr>
        <w:t xml:space="preserve"> usually processed with for loop? </w:t>
      </w:r>
      <w:r w:rsidRPr="009056C0">
        <w:rPr>
          <w:rFonts w:ascii="Times New Roman" w:eastAsia="Times New Roman" w:hAnsi="Times New Roman" w:cs="Times New Roman"/>
          <w:sz w:val="24"/>
          <w:szCs w:val="24"/>
        </w:rPr>
        <w:br/>
        <w:t xml:space="preserve">The real power of arrays comes from their facility of using an index variable to traverse the array, accessing each element with the same expression a[i]. All the is needed to make this work is </w:t>
      </w:r>
      <w:proofErr w:type="gramStart"/>
      <w:r w:rsidRPr="009056C0">
        <w:rPr>
          <w:rFonts w:ascii="Times New Roman" w:eastAsia="Times New Roman" w:hAnsi="Times New Roman" w:cs="Times New Roman"/>
          <w:sz w:val="24"/>
          <w:szCs w:val="24"/>
        </w:rPr>
        <w:t>a</w:t>
      </w:r>
      <w:proofErr w:type="gramEnd"/>
      <w:r w:rsidRPr="009056C0">
        <w:rPr>
          <w:rFonts w:ascii="Times New Roman" w:eastAsia="Times New Roman" w:hAnsi="Times New Roman" w:cs="Times New Roman"/>
          <w:sz w:val="24"/>
          <w:szCs w:val="24"/>
        </w:rPr>
        <w:t xml:space="preserve"> iterated statement in which the variable i serves as a counter, incrementing from 0 to </w:t>
      </w:r>
      <w:proofErr w:type="spellStart"/>
      <w:r w:rsidRPr="009056C0">
        <w:rPr>
          <w:rFonts w:ascii="Times New Roman" w:eastAsia="Times New Roman" w:hAnsi="Times New Roman" w:cs="Times New Roman"/>
          <w:sz w:val="24"/>
          <w:szCs w:val="24"/>
        </w:rPr>
        <w:t>a.length</w:t>
      </w:r>
      <w:proofErr w:type="spellEnd"/>
      <w:r w:rsidRPr="009056C0">
        <w:rPr>
          <w:rFonts w:ascii="Times New Roman" w:eastAsia="Times New Roman" w:hAnsi="Times New Roman" w:cs="Times New Roman"/>
          <w:sz w:val="24"/>
          <w:szCs w:val="24"/>
        </w:rPr>
        <w:t xml:space="preserve"> -1. That is exactly what a loop does. </w:t>
      </w:r>
    </w:p>
    <w:p w14:paraId="0FFC577D"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0000FF"/>
          <w:sz w:val="24"/>
          <w:szCs w:val="24"/>
        </w:rPr>
        <w:t xml:space="preserve">What is an HTML tag? </w:t>
      </w:r>
      <w:r w:rsidRPr="009056C0">
        <w:rPr>
          <w:rFonts w:ascii="Times New Roman" w:eastAsia="Times New Roman" w:hAnsi="Times New Roman" w:cs="Times New Roman"/>
          <w:sz w:val="24"/>
          <w:szCs w:val="24"/>
        </w:rPr>
        <w:br/>
        <w:t>Answer: An HTML tag is a syntactical construct in the HTML language that abbreviates specific instructions to be executed when the HTML script is loaded into a Web browser. It is like a method in Java, a function in C++, a procedure in Pascal, or a subroutine in FORTRAN.</w:t>
      </w:r>
    </w:p>
    <w:p w14:paraId="5EB50038"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sz w:val="24"/>
          <w:szCs w:val="24"/>
        </w:rPr>
        <w:t xml:space="preserve">Explain which of the following declarations will compile and what will be constant - a pointer or the value pointed at: * </w:t>
      </w:r>
      <w:proofErr w:type="spellStart"/>
      <w:r w:rsidRPr="009056C0">
        <w:rPr>
          <w:rFonts w:ascii="Times New Roman" w:eastAsia="Times New Roman" w:hAnsi="Times New Roman" w:cs="Times New Roman"/>
          <w:b/>
          <w:bCs/>
          <w:sz w:val="24"/>
          <w:szCs w:val="24"/>
        </w:rPr>
        <w:t>const</w:t>
      </w:r>
      <w:proofErr w:type="spellEnd"/>
      <w:r w:rsidRPr="009056C0">
        <w:rPr>
          <w:rFonts w:ascii="Times New Roman" w:eastAsia="Times New Roman" w:hAnsi="Times New Roman" w:cs="Times New Roman"/>
          <w:b/>
          <w:bCs/>
          <w:sz w:val="24"/>
          <w:szCs w:val="24"/>
        </w:rPr>
        <w:t xml:space="preserve"> char * </w:t>
      </w:r>
      <w:r w:rsidRPr="009056C0">
        <w:rPr>
          <w:rFonts w:ascii="Times New Roman" w:eastAsia="Times New Roman" w:hAnsi="Times New Roman" w:cs="Times New Roman"/>
          <w:b/>
          <w:bCs/>
          <w:sz w:val="24"/>
          <w:szCs w:val="24"/>
        </w:rPr>
        <w:br/>
        <w:t xml:space="preserve">* char </w:t>
      </w:r>
      <w:proofErr w:type="spellStart"/>
      <w:r w:rsidRPr="009056C0">
        <w:rPr>
          <w:rFonts w:ascii="Times New Roman" w:eastAsia="Times New Roman" w:hAnsi="Times New Roman" w:cs="Times New Roman"/>
          <w:b/>
          <w:bCs/>
          <w:sz w:val="24"/>
          <w:szCs w:val="24"/>
        </w:rPr>
        <w:t>const</w:t>
      </w:r>
      <w:proofErr w:type="spellEnd"/>
      <w:r w:rsidRPr="009056C0">
        <w:rPr>
          <w:rFonts w:ascii="Times New Roman" w:eastAsia="Times New Roman" w:hAnsi="Times New Roman" w:cs="Times New Roman"/>
          <w:b/>
          <w:bCs/>
          <w:sz w:val="24"/>
          <w:szCs w:val="24"/>
        </w:rPr>
        <w:t xml:space="preserve"> * </w:t>
      </w:r>
      <w:r w:rsidRPr="009056C0">
        <w:rPr>
          <w:rFonts w:ascii="Times New Roman" w:eastAsia="Times New Roman" w:hAnsi="Times New Roman" w:cs="Times New Roman"/>
          <w:b/>
          <w:bCs/>
          <w:sz w:val="24"/>
          <w:szCs w:val="24"/>
        </w:rPr>
        <w:br/>
        <w:t xml:space="preserve">* char * </w:t>
      </w:r>
      <w:proofErr w:type="spellStart"/>
      <w:r w:rsidRPr="009056C0">
        <w:rPr>
          <w:rFonts w:ascii="Times New Roman" w:eastAsia="Times New Roman" w:hAnsi="Times New Roman" w:cs="Times New Roman"/>
          <w:b/>
          <w:bCs/>
          <w:sz w:val="24"/>
          <w:szCs w:val="24"/>
        </w:rPr>
        <w:t>const</w:t>
      </w:r>
      <w:proofErr w:type="spellEnd"/>
      <w:r w:rsidRPr="009056C0">
        <w:rPr>
          <w:rFonts w:ascii="Times New Roman" w:eastAsia="Times New Roman" w:hAnsi="Times New Roman" w:cs="Times New Roman"/>
          <w:b/>
          <w:bCs/>
          <w:sz w:val="24"/>
          <w:szCs w:val="24"/>
        </w:rPr>
        <w:t xml:space="preserve">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Note: Ask the candidate whether the first declaration is pointing to a string or a single character. Both explanations are correct, but if he says that it’s a single character pointer, ask why a whole string is initialized as char* in C++. If he says this is a string declaration, ask him to declare a pointer to a single character. Competent candidates should not have problems pointing out why </w:t>
      </w:r>
      <w:proofErr w:type="spellStart"/>
      <w:r w:rsidRPr="009056C0">
        <w:rPr>
          <w:rFonts w:ascii="Times New Roman" w:eastAsia="Times New Roman" w:hAnsi="Times New Roman" w:cs="Times New Roman"/>
          <w:sz w:val="24"/>
          <w:szCs w:val="24"/>
        </w:rPr>
        <w:lastRenderedPageBreak/>
        <w:t>const</w:t>
      </w:r>
      <w:proofErr w:type="spellEnd"/>
      <w:r w:rsidRPr="009056C0">
        <w:rPr>
          <w:rFonts w:ascii="Times New Roman" w:eastAsia="Times New Roman" w:hAnsi="Times New Roman" w:cs="Times New Roman"/>
          <w:sz w:val="24"/>
          <w:szCs w:val="24"/>
        </w:rPr>
        <w:t xml:space="preserve"> char* can be both a character and a string declaration, incompetent ones will come up with invalid reasons.</w:t>
      </w:r>
    </w:p>
    <w:p w14:paraId="60D64BD1"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sz w:val="24"/>
          <w:szCs w:val="24"/>
        </w:rPr>
        <w:t xml:space="preserve">You’re given a simple code for the class Bank Customer. Write the following functions: </w:t>
      </w:r>
      <w:r w:rsidRPr="009056C0">
        <w:rPr>
          <w:rFonts w:ascii="Times New Roman" w:eastAsia="Times New Roman" w:hAnsi="Times New Roman" w:cs="Times New Roman"/>
          <w:b/>
          <w:bCs/>
          <w:sz w:val="24"/>
          <w:szCs w:val="24"/>
        </w:rPr>
        <w:br/>
        <w:t xml:space="preserve">* Copy constructor </w:t>
      </w:r>
      <w:r w:rsidRPr="009056C0">
        <w:rPr>
          <w:rFonts w:ascii="Times New Roman" w:eastAsia="Times New Roman" w:hAnsi="Times New Roman" w:cs="Times New Roman"/>
          <w:b/>
          <w:bCs/>
          <w:sz w:val="24"/>
          <w:szCs w:val="24"/>
        </w:rPr>
        <w:br/>
        <w:t>* = operator overload</w:t>
      </w:r>
      <w:r w:rsidRPr="009056C0">
        <w:rPr>
          <w:rFonts w:ascii="Times New Roman" w:eastAsia="Times New Roman" w:hAnsi="Times New Roman" w:cs="Times New Roman"/>
          <w:b/>
          <w:bCs/>
          <w:sz w:val="24"/>
          <w:szCs w:val="24"/>
        </w:rPr>
        <w:br/>
        <w:t>* == operator overload</w:t>
      </w:r>
      <w:r w:rsidRPr="009056C0">
        <w:rPr>
          <w:rFonts w:ascii="Times New Roman" w:eastAsia="Times New Roman" w:hAnsi="Times New Roman" w:cs="Times New Roman"/>
          <w:b/>
          <w:bCs/>
          <w:sz w:val="24"/>
          <w:szCs w:val="24"/>
        </w:rPr>
        <w:br/>
        <w:t xml:space="preserve">* + operator overload (customers’ balances should be added up, as an example of joint account between husband and wife)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Note</w:t>
      </w:r>
      <w:proofErr w:type="gramStart"/>
      <w:r w:rsidRPr="009056C0">
        <w:rPr>
          <w:rFonts w:ascii="Times New Roman" w:eastAsia="Times New Roman" w:hAnsi="Times New Roman" w:cs="Times New Roman"/>
          <w:sz w:val="24"/>
          <w:szCs w:val="24"/>
        </w:rPr>
        <w:t>:Anyone</w:t>
      </w:r>
      <w:proofErr w:type="spellEnd"/>
      <w:proofErr w:type="gramEnd"/>
      <w:r w:rsidRPr="009056C0">
        <w:rPr>
          <w:rFonts w:ascii="Times New Roman" w:eastAsia="Times New Roman" w:hAnsi="Times New Roman" w:cs="Times New Roman"/>
          <w:sz w:val="24"/>
          <w:szCs w:val="24"/>
        </w:rPr>
        <w:t xml:space="preserve"> confusing assignment and equality operators should be dismissed from the interview. The applicant might make a mistake of passing by value, not by reference. The candidate might also want to return a pointer, not a new object, from the addition operator. Slightly hint that you’d like the value to be changed outside the function, too, in the first case. Ask him whether the statement customer3 = customer1 + customer2 would work in the second case. </w:t>
      </w:r>
    </w:p>
    <w:p w14:paraId="18278B36"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sz w:val="24"/>
          <w:szCs w:val="24"/>
        </w:rPr>
        <w:t xml:space="preserve">What problems might the following macro bring to the application? </w:t>
      </w:r>
      <w:r w:rsidRPr="009056C0">
        <w:rPr>
          <w:rFonts w:ascii="Times New Roman" w:eastAsia="Times New Roman" w:hAnsi="Times New Roman" w:cs="Times New Roman"/>
          <w:sz w:val="24"/>
          <w:szCs w:val="24"/>
        </w:rPr>
        <w:br/>
        <w:t xml:space="preserve">#define </w:t>
      </w:r>
      <w:proofErr w:type="spellStart"/>
      <w:r w:rsidRPr="009056C0">
        <w:rPr>
          <w:rFonts w:ascii="Times New Roman" w:eastAsia="Times New Roman" w:hAnsi="Times New Roman" w:cs="Times New Roman"/>
          <w:sz w:val="24"/>
          <w:szCs w:val="24"/>
        </w:rPr>
        <w:t>sq</w:t>
      </w:r>
      <w:proofErr w:type="spellEnd"/>
      <w:r w:rsidRPr="009056C0">
        <w:rPr>
          <w:rFonts w:ascii="Times New Roman" w:eastAsia="Times New Roman" w:hAnsi="Times New Roman" w:cs="Times New Roman"/>
          <w:sz w:val="24"/>
          <w:szCs w:val="24"/>
        </w:rPr>
        <w:t>(x) x*x</w:t>
      </w:r>
    </w:p>
    <w:p w14:paraId="40145AE1"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proofErr w:type="gramStart"/>
      <w:r w:rsidRPr="009056C0">
        <w:rPr>
          <w:rFonts w:ascii="Times New Roman" w:eastAsia="Times New Roman" w:hAnsi="Times New Roman" w:cs="Times New Roman"/>
          <w:b/>
          <w:bCs/>
          <w:color w:val="0000FF"/>
          <w:sz w:val="24"/>
          <w:szCs w:val="24"/>
        </w:rPr>
        <w:t>Anything wrong with this code?</w:t>
      </w:r>
      <w:proofErr w:type="gramEnd"/>
      <w:r w:rsidRPr="009056C0">
        <w:rPr>
          <w:rFonts w:ascii="Times New Roman" w:eastAsia="Times New Roman" w:hAnsi="Times New Roman" w:cs="Times New Roman"/>
          <w:sz w:val="24"/>
          <w:szCs w:val="24"/>
        </w:rPr>
        <w:br/>
        <w:t xml:space="preserve">T *p = new </w:t>
      </w:r>
      <w:proofErr w:type="gramStart"/>
      <w:r w:rsidRPr="009056C0">
        <w:rPr>
          <w:rFonts w:ascii="Times New Roman" w:eastAsia="Times New Roman" w:hAnsi="Times New Roman" w:cs="Times New Roman"/>
          <w:sz w:val="24"/>
          <w:szCs w:val="24"/>
        </w:rPr>
        <w:t>T[</w:t>
      </w:r>
      <w:proofErr w:type="gramEnd"/>
      <w:r w:rsidRPr="009056C0">
        <w:rPr>
          <w:rFonts w:ascii="Times New Roman" w:eastAsia="Times New Roman" w:hAnsi="Times New Roman" w:cs="Times New Roman"/>
          <w:sz w:val="24"/>
          <w:szCs w:val="24"/>
        </w:rPr>
        <w:t xml:space="preserve">10]; </w:t>
      </w:r>
      <w:r w:rsidRPr="009056C0">
        <w:rPr>
          <w:rFonts w:ascii="Times New Roman" w:eastAsia="Times New Roman" w:hAnsi="Times New Roman" w:cs="Times New Roman"/>
          <w:sz w:val="24"/>
          <w:szCs w:val="24"/>
        </w:rPr>
        <w:br/>
        <w:t xml:space="preserve">delete p;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Everything is correct, Only the first element of the array will be deleted”, The entire array will be deleted, but only the first element destructor will be called. </w:t>
      </w:r>
    </w:p>
    <w:p w14:paraId="67EF2F6B"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proofErr w:type="gramStart"/>
      <w:r w:rsidRPr="009056C0">
        <w:rPr>
          <w:rFonts w:ascii="Times New Roman" w:eastAsia="Times New Roman" w:hAnsi="Times New Roman" w:cs="Times New Roman"/>
          <w:b/>
          <w:bCs/>
          <w:sz w:val="24"/>
          <w:szCs w:val="24"/>
        </w:rPr>
        <w:t>Anything wrong with this code?</w:t>
      </w:r>
      <w:proofErr w:type="gramEnd"/>
      <w:r w:rsidRPr="009056C0">
        <w:rPr>
          <w:rFonts w:ascii="Times New Roman" w:eastAsia="Times New Roman" w:hAnsi="Times New Roman" w:cs="Times New Roman"/>
          <w:b/>
          <w:bCs/>
          <w:sz w:val="24"/>
          <w:szCs w:val="24"/>
        </w:rPr>
        <w:br/>
        <w:t>T *p = 0</w:t>
      </w:r>
      <w:proofErr w:type="gramStart"/>
      <w:r w:rsidRPr="009056C0">
        <w:rPr>
          <w:rFonts w:ascii="Times New Roman" w:eastAsia="Times New Roman" w:hAnsi="Times New Roman" w:cs="Times New Roman"/>
          <w:b/>
          <w:bCs/>
          <w:sz w:val="24"/>
          <w:szCs w:val="24"/>
        </w:rPr>
        <w:t>;</w:t>
      </w:r>
      <w:proofErr w:type="gramEnd"/>
      <w:r w:rsidRPr="009056C0">
        <w:rPr>
          <w:rFonts w:ascii="Times New Roman" w:eastAsia="Times New Roman" w:hAnsi="Times New Roman" w:cs="Times New Roman"/>
          <w:b/>
          <w:bCs/>
          <w:sz w:val="24"/>
          <w:szCs w:val="24"/>
        </w:rPr>
        <w:br/>
        <w:t xml:space="preserve">delete p;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Yes, the program will crash in an attempt to delete a null pointer.</w:t>
      </w:r>
    </w:p>
    <w:p w14:paraId="5DFB193A"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0000FF"/>
          <w:sz w:val="24"/>
          <w:szCs w:val="24"/>
        </w:rPr>
        <w:t xml:space="preserve">How do you decide which integer type to use? </w:t>
      </w:r>
      <w:r w:rsidRPr="009056C0">
        <w:rPr>
          <w:rFonts w:ascii="Times New Roman" w:eastAsia="Times New Roman" w:hAnsi="Times New Roman" w:cs="Times New Roman"/>
          <w:sz w:val="24"/>
          <w:szCs w:val="24"/>
        </w:rPr>
        <w:br/>
        <w:t xml:space="preserve">It depends on our requirement. When we are required an integer to be stored in 1 byte (means less than or equal to 255) we use short </w:t>
      </w:r>
      <w:proofErr w:type="spellStart"/>
      <w:r w:rsidRPr="009056C0">
        <w:rPr>
          <w:rFonts w:ascii="Times New Roman" w:eastAsia="Times New Roman" w:hAnsi="Times New Roman" w:cs="Times New Roman"/>
          <w:sz w:val="24"/>
          <w:szCs w:val="24"/>
        </w:rPr>
        <w:t>int</w:t>
      </w:r>
      <w:proofErr w:type="spellEnd"/>
      <w:r w:rsidRPr="009056C0">
        <w:rPr>
          <w:rFonts w:ascii="Times New Roman" w:eastAsia="Times New Roman" w:hAnsi="Times New Roman" w:cs="Times New Roman"/>
          <w:sz w:val="24"/>
          <w:szCs w:val="24"/>
        </w:rPr>
        <w:t xml:space="preserve">, for 2 bytes we use </w:t>
      </w:r>
      <w:proofErr w:type="spellStart"/>
      <w:r w:rsidRPr="009056C0">
        <w:rPr>
          <w:rFonts w:ascii="Times New Roman" w:eastAsia="Times New Roman" w:hAnsi="Times New Roman" w:cs="Times New Roman"/>
          <w:sz w:val="24"/>
          <w:szCs w:val="24"/>
        </w:rPr>
        <w:t>int</w:t>
      </w:r>
      <w:proofErr w:type="spellEnd"/>
      <w:r w:rsidRPr="009056C0">
        <w:rPr>
          <w:rFonts w:ascii="Times New Roman" w:eastAsia="Times New Roman" w:hAnsi="Times New Roman" w:cs="Times New Roman"/>
          <w:sz w:val="24"/>
          <w:szCs w:val="24"/>
        </w:rPr>
        <w:t xml:space="preserve">, for 8 bytes we use long int.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A char is for 1-byte integers, a short is for 2-byte integers, an </w:t>
      </w:r>
      <w:proofErr w:type="spellStart"/>
      <w:r w:rsidRPr="009056C0">
        <w:rPr>
          <w:rFonts w:ascii="Times New Roman" w:eastAsia="Times New Roman" w:hAnsi="Times New Roman" w:cs="Times New Roman"/>
          <w:sz w:val="24"/>
          <w:szCs w:val="24"/>
        </w:rPr>
        <w:t>int</w:t>
      </w:r>
      <w:proofErr w:type="spellEnd"/>
      <w:r w:rsidRPr="009056C0">
        <w:rPr>
          <w:rFonts w:ascii="Times New Roman" w:eastAsia="Times New Roman" w:hAnsi="Times New Roman" w:cs="Times New Roman"/>
          <w:sz w:val="24"/>
          <w:szCs w:val="24"/>
        </w:rPr>
        <w:t xml:space="preserve"> is generally a 2-byte or 4-byte integer (though not necessarily), a long is a 4-byte integer, and a long </w:t>
      </w:r>
      <w:proofErr w:type="spellStart"/>
      <w:r w:rsidRPr="009056C0">
        <w:rPr>
          <w:rFonts w:ascii="Times New Roman" w:eastAsia="Times New Roman" w:hAnsi="Times New Roman" w:cs="Times New Roman"/>
          <w:sz w:val="24"/>
          <w:szCs w:val="24"/>
        </w:rPr>
        <w:t>long</w:t>
      </w:r>
      <w:proofErr w:type="spellEnd"/>
      <w:r w:rsidRPr="009056C0">
        <w:rPr>
          <w:rFonts w:ascii="Times New Roman" w:eastAsia="Times New Roman" w:hAnsi="Times New Roman" w:cs="Times New Roman"/>
          <w:sz w:val="24"/>
          <w:szCs w:val="24"/>
        </w:rPr>
        <w:t xml:space="preserve"> is a 8-byte integer. </w:t>
      </w:r>
    </w:p>
    <w:tbl>
      <w:tblPr>
        <w:tblW w:w="0" w:type="auto"/>
        <w:tblCellSpacing w:w="0" w:type="dxa"/>
        <w:tblCellMar>
          <w:left w:w="0" w:type="dxa"/>
          <w:right w:w="0" w:type="dxa"/>
        </w:tblCellMar>
        <w:tblLook w:val="04A0" w:firstRow="1" w:lastRow="0" w:firstColumn="1" w:lastColumn="0" w:noHBand="0" w:noVBand="1"/>
      </w:tblPr>
      <w:tblGrid>
        <w:gridCol w:w="6"/>
      </w:tblGrid>
      <w:tr w:rsidR="009056C0" w:rsidRPr="009056C0" w14:paraId="7670E6F2" w14:textId="77777777" w:rsidTr="009056C0">
        <w:trPr>
          <w:tblCellSpacing w:w="0" w:type="dxa"/>
        </w:trPr>
        <w:tc>
          <w:tcPr>
            <w:tcW w:w="0" w:type="auto"/>
            <w:vAlign w:val="center"/>
            <w:hideMark/>
          </w:tcPr>
          <w:p w14:paraId="05039B7E" w14:textId="77777777" w:rsidR="009056C0" w:rsidRPr="009056C0" w:rsidRDefault="009056C0" w:rsidP="009056C0">
            <w:pPr>
              <w:spacing w:after="0" w:line="240" w:lineRule="auto"/>
              <w:rPr>
                <w:rFonts w:ascii="Times New Roman" w:eastAsia="Times New Roman" w:hAnsi="Times New Roman" w:cs="Times New Roman"/>
                <w:sz w:val="24"/>
                <w:szCs w:val="24"/>
              </w:rPr>
            </w:pPr>
          </w:p>
        </w:tc>
      </w:tr>
    </w:tbl>
    <w:p w14:paraId="6458B844"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FF0000"/>
          <w:sz w:val="24"/>
          <w:szCs w:val="24"/>
        </w:rPr>
        <w:t>What does extern mean in a function declaration?</w:t>
      </w:r>
      <w:r w:rsidRPr="009056C0">
        <w:rPr>
          <w:rFonts w:ascii="Times New Roman" w:eastAsia="Times New Roman" w:hAnsi="Times New Roman" w:cs="Times New Roman"/>
          <w:b/>
          <w:bCs/>
          <w:color w:val="FF0000"/>
          <w:sz w:val="24"/>
          <w:szCs w:val="24"/>
        </w:rPr>
        <w:br/>
      </w:r>
      <w:r w:rsidRPr="009056C0">
        <w:rPr>
          <w:rFonts w:ascii="Times New Roman" w:eastAsia="Times New Roman" w:hAnsi="Times New Roman" w:cs="Times New Roman"/>
          <w:sz w:val="24"/>
          <w:szCs w:val="24"/>
        </w:rPr>
        <w:t xml:space="preserve">Using extern in a function declaration we can make a function such that it can </w:t>
      </w:r>
      <w:proofErr w:type="gramStart"/>
      <w:r w:rsidRPr="009056C0">
        <w:rPr>
          <w:rFonts w:ascii="Times New Roman" w:eastAsia="Times New Roman" w:hAnsi="Times New Roman" w:cs="Times New Roman"/>
          <w:sz w:val="24"/>
          <w:szCs w:val="24"/>
        </w:rPr>
        <w:t>used</w:t>
      </w:r>
      <w:proofErr w:type="gramEnd"/>
      <w:r w:rsidRPr="009056C0">
        <w:rPr>
          <w:rFonts w:ascii="Times New Roman" w:eastAsia="Times New Roman" w:hAnsi="Times New Roman" w:cs="Times New Roman"/>
          <w:sz w:val="24"/>
          <w:szCs w:val="24"/>
        </w:rPr>
        <w:t xml:space="preserve"> outside the file in which it is defined.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An extern variable, function definition, or declaration also makes the described variable or </w:t>
      </w:r>
      <w:r w:rsidRPr="009056C0">
        <w:rPr>
          <w:rFonts w:ascii="Times New Roman" w:eastAsia="Times New Roman" w:hAnsi="Times New Roman" w:cs="Times New Roman"/>
          <w:sz w:val="24"/>
          <w:szCs w:val="24"/>
        </w:rPr>
        <w:lastRenderedPageBreak/>
        <w:t xml:space="preserve">function usable by the succeeding part of the current source file. This declaration does not replace the definition. The declaration is used to describe the variable that is externally defined.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If a declaration for an identifier already exists at file scope, any extern declaration of the same identifier found within a block refers to that same object. If no other declaration for the identifier exists at file scope, the identifier has external linkage. </w:t>
      </w:r>
    </w:p>
    <w:p w14:paraId="3AA1E730"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FF0000"/>
          <w:sz w:val="24"/>
          <w:szCs w:val="24"/>
        </w:rPr>
        <w:t xml:space="preserve">What can I safely assume about the initial values of variables which are not explicitly initialized? </w:t>
      </w:r>
      <w:r w:rsidRPr="009056C0">
        <w:rPr>
          <w:rFonts w:ascii="Times New Roman" w:eastAsia="Times New Roman" w:hAnsi="Times New Roman" w:cs="Times New Roman"/>
          <w:sz w:val="24"/>
          <w:szCs w:val="24"/>
        </w:rPr>
        <w:br/>
        <w:t>It depends on complier which may assign any garbage value to a variable if it is not initialized.</w:t>
      </w:r>
    </w:p>
    <w:p w14:paraId="702EF826"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FF0000"/>
          <w:sz w:val="24"/>
          <w:szCs w:val="24"/>
        </w:rPr>
        <w:t xml:space="preserve">What is the difference between char </w:t>
      </w:r>
      <w:proofErr w:type="gramStart"/>
      <w:r w:rsidRPr="009056C0">
        <w:rPr>
          <w:rFonts w:ascii="Times New Roman" w:eastAsia="Times New Roman" w:hAnsi="Times New Roman" w:cs="Times New Roman"/>
          <w:b/>
          <w:bCs/>
          <w:color w:val="FF0000"/>
          <w:sz w:val="24"/>
          <w:szCs w:val="24"/>
        </w:rPr>
        <w:t>a[</w:t>
      </w:r>
      <w:proofErr w:type="gramEnd"/>
      <w:r w:rsidRPr="009056C0">
        <w:rPr>
          <w:rFonts w:ascii="Times New Roman" w:eastAsia="Times New Roman" w:hAnsi="Times New Roman" w:cs="Times New Roman"/>
          <w:b/>
          <w:bCs/>
          <w:color w:val="FF0000"/>
          <w:sz w:val="24"/>
          <w:szCs w:val="24"/>
        </w:rPr>
        <w:t xml:space="preserve">] = “string”; and char *p = “string”;? </w:t>
      </w:r>
      <w:r w:rsidRPr="009056C0">
        <w:rPr>
          <w:rFonts w:ascii="Times New Roman" w:eastAsia="Times New Roman" w:hAnsi="Times New Roman" w:cs="Times New Roman"/>
          <w:sz w:val="24"/>
          <w:szCs w:val="24"/>
        </w:rPr>
        <w:br/>
        <w:t xml:space="preserve">In the first case 6 bytes are allocated to the variable </w:t>
      </w:r>
      <w:proofErr w:type="gramStart"/>
      <w:r w:rsidRPr="009056C0">
        <w:rPr>
          <w:rFonts w:ascii="Times New Roman" w:eastAsia="Times New Roman" w:hAnsi="Times New Roman" w:cs="Times New Roman"/>
          <w:sz w:val="24"/>
          <w:szCs w:val="24"/>
        </w:rPr>
        <w:t>a which</w:t>
      </w:r>
      <w:proofErr w:type="gramEnd"/>
      <w:r w:rsidRPr="009056C0">
        <w:rPr>
          <w:rFonts w:ascii="Times New Roman" w:eastAsia="Times New Roman" w:hAnsi="Times New Roman" w:cs="Times New Roman"/>
          <w:sz w:val="24"/>
          <w:szCs w:val="24"/>
        </w:rPr>
        <w:t xml:space="preserve"> is fixed, where as in the second case if *p is assigned to some other value the allocate memory can change. </w:t>
      </w:r>
    </w:p>
    <w:p w14:paraId="54F2B03B"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FF0000"/>
          <w:sz w:val="24"/>
          <w:szCs w:val="24"/>
        </w:rPr>
        <w:t>What’s the auto keyword good for?</w:t>
      </w:r>
      <w:r w:rsidRPr="009056C0">
        <w:rPr>
          <w:rFonts w:ascii="Times New Roman" w:eastAsia="Times New Roman" w:hAnsi="Times New Roman" w:cs="Times New Roman"/>
          <w:color w:val="FF0000"/>
          <w:sz w:val="24"/>
          <w:szCs w:val="24"/>
        </w:rPr>
        <w:t xml:space="preserve"> </w:t>
      </w:r>
      <w:r w:rsidRPr="009056C0">
        <w:rPr>
          <w:rFonts w:ascii="Times New Roman" w:eastAsia="Times New Roman" w:hAnsi="Times New Roman" w:cs="Times New Roman"/>
          <w:sz w:val="24"/>
          <w:szCs w:val="24"/>
        </w:rPr>
        <w:br/>
      </w:r>
      <w:proofErr w:type="gramStart"/>
      <w:r w:rsidRPr="009056C0">
        <w:rPr>
          <w:rFonts w:ascii="Times New Roman" w:eastAsia="Times New Roman" w:hAnsi="Times New Roman" w:cs="Times New Roman"/>
          <w:sz w:val="24"/>
          <w:szCs w:val="24"/>
        </w:rPr>
        <w:t>Answer1</w:t>
      </w:r>
      <w:r w:rsidRPr="009056C0">
        <w:rPr>
          <w:rFonts w:ascii="Times New Roman" w:eastAsia="Times New Roman" w:hAnsi="Times New Roman" w:cs="Times New Roman"/>
          <w:sz w:val="24"/>
          <w:szCs w:val="24"/>
        </w:rPr>
        <w:br/>
        <w:t>Not much.</w:t>
      </w:r>
      <w:proofErr w:type="gramEnd"/>
      <w:r w:rsidRPr="009056C0">
        <w:rPr>
          <w:rFonts w:ascii="Times New Roman" w:eastAsia="Times New Roman" w:hAnsi="Times New Roman" w:cs="Times New Roman"/>
          <w:sz w:val="24"/>
          <w:szCs w:val="24"/>
        </w:rPr>
        <w:t xml:space="preserve"> It declares an object with automatic storage duration. Which means the object will be destroyed at the end of the objects scope. All variables in functions that are not declared as static and not dynamically allocated have automatic storage duration by default.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For example</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int</w:t>
      </w:r>
      <w:proofErr w:type="spellEnd"/>
      <w:r w:rsidRPr="009056C0">
        <w:rPr>
          <w:rFonts w:ascii="Times New Roman" w:eastAsia="Times New Roman" w:hAnsi="Times New Roman" w:cs="Times New Roman"/>
          <w:sz w:val="24"/>
          <w:szCs w:val="24"/>
        </w:rPr>
        <w:t xml:space="preserve"> </w:t>
      </w:r>
      <w:proofErr w:type="gramStart"/>
      <w:r w:rsidRPr="009056C0">
        <w:rPr>
          <w:rFonts w:ascii="Times New Roman" w:eastAsia="Times New Roman" w:hAnsi="Times New Roman" w:cs="Times New Roman"/>
          <w:sz w:val="24"/>
          <w:szCs w:val="24"/>
        </w:rPr>
        <w:t>main(</w:t>
      </w:r>
      <w:proofErr w:type="gramEnd"/>
      <w:r w:rsidRPr="009056C0">
        <w:rPr>
          <w:rFonts w:ascii="Times New Roman" w:eastAsia="Times New Roman" w:hAnsi="Times New Roman" w:cs="Times New Roman"/>
          <w:sz w:val="24"/>
          <w:szCs w:val="24"/>
        </w:rPr>
        <w:t>)</w:t>
      </w:r>
      <w:r w:rsidRPr="009056C0">
        <w:rPr>
          <w:rFonts w:ascii="Times New Roman" w:eastAsia="Times New Roman" w:hAnsi="Times New Roman" w:cs="Times New Roman"/>
          <w:sz w:val="24"/>
          <w:szCs w:val="24"/>
        </w:rPr>
        <w:br/>
        <w:t>{</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int</w:t>
      </w:r>
      <w:proofErr w:type="spellEnd"/>
      <w:r w:rsidRPr="009056C0">
        <w:rPr>
          <w:rFonts w:ascii="Times New Roman" w:eastAsia="Times New Roman" w:hAnsi="Times New Roman" w:cs="Times New Roman"/>
          <w:sz w:val="24"/>
          <w:szCs w:val="24"/>
        </w:rPr>
        <w:t xml:space="preserve"> a; //this is the same as writing “auto </w:t>
      </w:r>
      <w:proofErr w:type="spellStart"/>
      <w:r w:rsidRPr="009056C0">
        <w:rPr>
          <w:rFonts w:ascii="Times New Roman" w:eastAsia="Times New Roman" w:hAnsi="Times New Roman" w:cs="Times New Roman"/>
          <w:sz w:val="24"/>
          <w:szCs w:val="24"/>
        </w:rPr>
        <w:t>int</w:t>
      </w:r>
      <w:proofErr w:type="spellEnd"/>
      <w:r w:rsidRPr="009056C0">
        <w:rPr>
          <w:rFonts w:ascii="Times New Roman" w:eastAsia="Times New Roman" w:hAnsi="Times New Roman" w:cs="Times New Roman"/>
          <w:sz w:val="24"/>
          <w:szCs w:val="24"/>
        </w:rPr>
        <w:t xml:space="preserve"> a;”</w:t>
      </w:r>
      <w:r w:rsidRPr="009056C0">
        <w:rPr>
          <w:rFonts w:ascii="Times New Roman" w:eastAsia="Times New Roman" w:hAnsi="Times New Roman" w:cs="Times New Roman"/>
          <w:sz w:val="24"/>
          <w:szCs w:val="24"/>
        </w:rPr>
        <w:br/>
        <w:t xml:space="preserve">}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Answer2</w:t>
      </w:r>
      <w:r w:rsidRPr="009056C0">
        <w:rPr>
          <w:rFonts w:ascii="Times New Roman" w:eastAsia="Times New Roman" w:hAnsi="Times New Roman" w:cs="Times New Roman"/>
          <w:sz w:val="24"/>
          <w:szCs w:val="24"/>
        </w:rPr>
        <w:br/>
        <w:t xml:space="preserve">Local variables occur within a scope; they are “local” to a function. They are often called automatic variables because they automatically come into being when the scope is entered and automatically go away when the scope closes. The keyword auto makes this explicit, but local variables default to auto </w:t>
      </w:r>
      <w:proofErr w:type="spellStart"/>
      <w:r w:rsidRPr="009056C0">
        <w:rPr>
          <w:rFonts w:ascii="Times New Roman" w:eastAsia="Times New Roman" w:hAnsi="Times New Roman" w:cs="Times New Roman"/>
          <w:sz w:val="24"/>
          <w:szCs w:val="24"/>
        </w:rPr>
        <w:t>auto</w:t>
      </w:r>
      <w:proofErr w:type="spellEnd"/>
      <w:r w:rsidRPr="009056C0">
        <w:rPr>
          <w:rFonts w:ascii="Times New Roman" w:eastAsia="Times New Roman" w:hAnsi="Times New Roman" w:cs="Times New Roman"/>
          <w:sz w:val="24"/>
          <w:szCs w:val="24"/>
        </w:rPr>
        <w:t xml:space="preserve"> </w:t>
      </w:r>
      <w:proofErr w:type="spellStart"/>
      <w:r w:rsidRPr="009056C0">
        <w:rPr>
          <w:rFonts w:ascii="Times New Roman" w:eastAsia="Times New Roman" w:hAnsi="Times New Roman" w:cs="Times New Roman"/>
          <w:sz w:val="24"/>
          <w:szCs w:val="24"/>
        </w:rPr>
        <w:t>auto</w:t>
      </w:r>
      <w:proofErr w:type="spellEnd"/>
      <w:r w:rsidRPr="009056C0">
        <w:rPr>
          <w:rFonts w:ascii="Times New Roman" w:eastAsia="Times New Roman" w:hAnsi="Times New Roman" w:cs="Times New Roman"/>
          <w:sz w:val="24"/>
          <w:szCs w:val="24"/>
        </w:rPr>
        <w:t xml:space="preserve"> </w:t>
      </w:r>
      <w:proofErr w:type="spellStart"/>
      <w:r w:rsidRPr="009056C0">
        <w:rPr>
          <w:rFonts w:ascii="Times New Roman" w:eastAsia="Times New Roman" w:hAnsi="Times New Roman" w:cs="Times New Roman"/>
          <w:sz w:val="24"/>
          <w:szCs w:val="24"/>
        </w:rPr>
        <w:t>auto</w:t>
      </w:r>
      <w:proofErr w:type="spellEnd"/>
      <w:r w:rsidRPr="009056C0">
        <w:rPr>
          <w:rFonts w:ascii="Times New Roman" w:eastAsia="Times New Roman" w:hAnsi="Times New Roman" w:cs="Times New Roman"/>
          <w:sz w:val="24"/>
          <w:szCs w:val="24"/>
        </w:rPr>
        <w:t xml:space="preserve"> so it is never necessary to declare something as an auto </w:t>
      </w:r>
      <w:proofErr w:type="spellStart"/>
      <w:r w:rsidRPr="009056C0">
        <w:rPr>
          <w:rFonts w:ascii="Times New Roman" w:eastAsia="Times New Roman" w:hAnsi="Times New Roman" w:cs="Times New Roman"/>
          <w:sz w:val="24"/>
          <w:szCs w:val="24"/>
        </w:rPr>
        <w:t>auto</w:t>
      </w:r>
      <w:proofErr w:type="spellEnd"/>
      <w:r w:rsidRPr="009056C0">
        <w:rPr>
          <w:rFonts w:ascii="Times New Roman" w:eastAsia="Times New Roman" w:hAnsi="Times New Roman" w:cs="Times New Roman"/>
          <w:sz w:val="24"/>
          <w:szCs w:val="24"/>
        </w:rPr>
        <w:t xml:space="preserve"> </w:t>
      </w:r>
      <w:proofErr w:type="spellStart"/>
      <w:r w:rsidRPr="009056C0">
        <w:rPr>
          <w:rFonts w:ascii="Times New Roman" w:eastAsia="Times New Roman" w:hAnsi="Times New Roman" w:cs="Times New Roman"/>
          <w:sz w:val="24"/>
          <w:szCs w:val="24"/>
        </w:rPr>
        <w:t>auto</w:t>
      </w:r>
      <w:proofErr w:type="spellEnd"/>
      <w:r w:rsidRPr="009056C0">
        <w:rPr>
          <w:rFonts w:ascii="Times New Roman" w:eastAsia="Times New Roman" w:hAnsi="Times New Roman" w:cs="Times New Roman"/>
          <w:sz w:val="24"/>
          <w:szCs w:val="24"/>
        </w:rPr>
        <w:t xml:space="preserve"> </w:t>
      </w:r>
      <w:proofErr w:type="spellStart"/>
      <w:r w:rsidRPr="009056C0">
        <w:rPr>
          <w:rFonts w:ascii="Times New Roman" w:eastAsia="Times New Roman" w:hAnsi="Times New Roman" w:cs="Times New Roman"/>
          <w:sz w:val="24"/>
          <w:szCs w:val="24"/>
        </w:rPr>
        <w:t>auto</w:t>
      </w:r>
      <w:proofErr w:type="spellEnd"/>
      <w:r w:rsidRPr="009056C0">
        <w:rPr>
          <w:rFonts w:ascii="Times New Roman" w:eastAsia="Times New Roman" w:hAnsi="Times New Roman" w:cs="Times New Roman"/>
          <w:sz w:val="24"/>
          <w:szCs w:val="24"/>
        </w:rPr>
        <w:t>.</w:t>
      </w:r>
    </w:p>
    <w:p w14:paraId="7D5FACF5"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sz w:val="24"/>
          <w:szCs w:val="24"/>
        </w:rPr>
        <w:t xml:space="preserve">What is the difference between char </w:t>
      </w:r>
      <w:proofErr w:type="gramStart"/>
      <w:r w:rsidRPr="009056C0">
        <w:rPr>
          <w:rFonts w:ascii="Times New Roman" w:eastAsia="Times New Roman" w:hAnsi="Times New Roman" w:cs="Times New Roman"/>
          <w:b/>
          <w:bCs/>
          <w:sz w:val="24"/>
          <w:szCs w:val="24"/>
        </w:rPr>
        <w:t>a[</w:t>
      </w:r>
      <w:proofErr w:type="gramEnd"/>
      <w:r w:rsidRPr="009056C0">
        <w:rPr>
          <w:rFonts w:ascii="Times New Roman" w:eastAsia="Times New Roman" w:hAnsi="Times New Roman" w:cs="Times New Roman"/>
          <w:b/>
          <w:bCs/>
          <w:sz w:val="24"/>
          <w:szCs w:val="24"/>
        </w:rPr>
        <w:t xml:space="preserve">] = “string”; and char *p = “string”; ? </w:t>
      </w:r>
      <w:r w:rsidRPr="009056C0">
        <w:rPr>
          <w:rFonts w:ascii="Times New Roman" w:eastAsia="Times New Roman" w:hAnsi="Times New Roman" w:cs="Times New Roman"/>
          <w:sz w:val="24"/>
          <w:szCs w:val="24"/>
        </w:rPr>
        <w:br/>
        <w:t>Answer1</w:t>
      </w:r>
      <w:r w:rsidRPr="009056C0">
        <w:rPr>
          <w:rFonts w:ascii="Times New Roman" w:eastAsia="Times New Roman" w:hAnsi="Times New Roman" w:cs="Times New Roman"/>
          <w:sz w:val="24"/>
          <w:szCs w:val="24"/>
        </w:rPr>
        <w:br/>
        <w:t>a[] = “string”;</w:t>
      </w:r>
      <w:r w:rsidRPr="009056C0">
        <w:rPr>
          <w:rFonts w:ascii="Times New Roman" w:eastAsia="Times New Roman" w:hAnsi="Times New Roman" w:cs="Times New Roman"/>
          <w:sz w:val="24"/>
          <w:szCs w:val="24"/>
        </w:rPr>
        <w:br/>
        <w:t>char *p = “string”;</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The difference is this:</w:t>
      </w:r>
      <w:r w:rsidRPr="009056C0">
        <w:rPr>
          <w:rFonts w:ascii="Times New Roman" w:eastAsia="Times New Roman" w:hAnsi="Times New Roman" w:cs="Times New Roman"/>
          <w:sz w:val="24"/>
          <w:szCs w:val="24"/>
        </w:rPr>
        <w:br/>
        <w:t>p is pointing to a constant string, you can never safely say</w:t>
      </w:r>
      <w:r w:rsidRPr="009056C0">
        <w:rPr>
          <w:rFonts w:ascii="Times New Roman" w:eastAsia="Times New Roman" w:hAnsi="Times New Roman" w:cs="Times New Roman"/>
          <w:sz w:val="24"/>
          <w:szCs w:val="24"/>
        </w:rPr>
        <w:br/>
        <w:t>p[3]=’x';</w:t>
      </w:r>
      <w:r w:rsidRPr="009056C0">
        <w:rPr>
          <w:rFonts w:ascii="Times New Roman" w:eastAsia="Times New Roman" w:hAnsi="Times New Roman" w:cs="Times New Roman"/>
          <w:sz w:val="24"/>
          <w:szCs w:val="24"/>
        </w:rPr>
        <w:br/>
        <w:t>however you can always say a[3]=’x';</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char a[]=”string”; - character array initialization.</w:t>
      </w:r>
      <w:r w:rsidRPr="009056C0">
        <w:rPr>
          <w:rFonts w:ascii="Times New Roman" w:eastAsia="Times New Roman" w:hAnsi="Times New Roman" w:cs="Times New Roman"/>
          <w:sz w:val="24"/>
          <w:szCs w:val="24"/>
        </w:rPr>
        <w:br/>
        <w:t>char *p=”string</w:t>
      </w:r>
      <w:proofErr w:type="gramStart"/>
      <w:r w:rsidRPr="009056C0">
        <w:rPr>
          <w:rFonts w:ascii="Times New Roman" w:eastAsia="Times New Roman" w:hAnsi="Times New Roman" w:cs="Times New Roman"/>
          <w:sz w:val="24"/>
          <w:szCs w:val="24"/>
        </w:rPr>
        <w:t>” ;</w:t>
      </w:r>
      <w:proofErr w:type="gramEnd"/>
      <w:r w:rsidRPr="009056C0">
        <w:rPr>
          <w:rFonts w:ascii="Times New Roman" w:eastAsia="Times New Roman" w:hAnsi="Times New Roman" w:cs="Times New Roman"/>
          <w:sz w:val="24"/>
          <w:szCs w:val="24"/>
        </w:rPr>
        <w:t xml:space="preserve"> - non-</w:t>
      </w:r>
      <w:proofErr w:type="spellStart"/>
      <w:r w:rsidRPr="009056C0">
        <w:rPr>
          <w:rFonts w:ascii="Times New Roman" w:eastAsia="Times New Roman" w:hAnsi="Times New Roman" w:cs="Times New Roman"/>
          <w:sz w:val="24"/>
          <w:szCs w:val="24"/>
        </w:rPr>
        <w:t>const</w:t>
      </w:r>
      <w:proofErr w:type="spellEnd"/>
      <w:r w:rsidRPr="009056C0">
        <w:rPr>
          <w:rFonts w:ascii="Times New Roman" w:eastAsia="Times New Roman" w:hAnsi="Times New Roman" w:cs="Times New Roman"/>
          <w:sz w:val="24"/>
          <w:szCs w:val="24"/>
        </w:rPr>
        <w:t xml:space="preserve"> pointer to a </w:t>
      </w:r>
      <w:proofErr w:type="spellStart"/>
      <w:r w:rsidRPr="009056C0">
        <w:rPr>
          <w:rFonts w:ascii="Times New Roman" w:eastAsia="Times New Roman" w:hAnsi="Times New Roman" w:cs="Times New Roman"/>
          <w:sz w:val="24"/>
          <w:szCs w:val="24"/>
        </w:rPr>
        <w:t>const</w:t>
      </w:r>
      <w:proofErr w:type="spellEnd"/>
      <w:r w:rsidRPr="009056C0">
        <w:rPr>
          <w:rFonts w:ascii="Times New Roman" w:eastAsia="Times New Roman" w:hAnsi="Times New Roman" w:cs="Times New Roman"/>
          <w:sz w:val="24"/>
          <w:szCs w:val="24"/>
        </w:rPr>
        <w:t xml:space="preserve">-string.( this is permitted only in the case of char </w:t>
      </w:r>
      <w:r w:rsidRPr="009056C0">
        <w:rPr>
          <w:rFonts w:ascii="Times New Roman" w:eastAsia="Times New Roman" w:hAnsi="Times New Roman" w:cs="Times New Roman"/>
          <w:sz w:val="24"/>
          <w:szCs w:val="24"/>
        </w:rPr>
        <w:lastRenderedPageBreak/>
        <w:t xml:space="preserve">pointer in C++ to preserve backward compatibility with C.)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Answer2</w:t>
      </w:r>
      <w:r w:rsidRPr="009056C0">
        <w:rPr>
          <w:rFonts w:ascii="Times New Roman" w:eastAsia="Times New Roman" w:hAnsi="Times New Roman" w:cs="Times New Roman"/>
          <w:sz w:val="24"/>
          <w:szCs w:val="24"/>
        </w:rPr>
        <w:br/>
      </w:r>
      <w:proofErr w:type="gramStart"/>
      <w:r w:rsidRPr="009056C0">
        <w:rPr>
          <w:rFonts w:ascii="Times New Roman" w:eastAsia="Times New Roman" w:hAnsi="Times New Roman" w:cs="Times New Roman"/>
          <w:sz w:val="24"/>
          <w:szCs w:val="24"/>
        </w:rPr>
        <w:t>a[</w:t>
      </w:r>
      <w:proofErr w:type="gramEnd"/>
      <w:r w:rsidRPr="009056C0">
        <w:rPr>
          <w:rFonts w:ascii="Times New Roman" w:eastAsia="Times New Roman" w:hAnsi="Times New Roman" w:cs="Times New Roman"/>
          <w:sz w:val="24"/>
          <w:szCs w:val="24"/>
        </w:rPr>
        <w:t>] = “string”;</w:t>
      </w:r>
      <w:r w:rsidRPr="009056C0">
        <w:rPr>
          <w:rFonts w:ascii="Times New Roman" w:eastAsia="Times New Roman" w:hAnsi="Times New Roman" w:cs="Times New Roman"/>
          <w:sz w:val="24"/>
          <w:szCs w:val="24"/>
        </w:rPr>
        <w:br/>
        <w:t>char *p = “string”;</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a[] will have 7 bytes. However, p is only 4 bytes. P is pointing to an </w:t>
      </w:r>
      <w:proofErr w:type="spellStart"/>
      <w:r w:rsidRPr="009056C0">
        <w:rPr>
          <w:rFonts w:ascii="Times New Roman" w:eastAsia="Times New Roman" w:hAnsi="Times New Roman" w:cs="Times New Roman"/>
          <w:sz w:val="24"/>
          <w:szCs w:val="24"/>
        </w:rPr>
        <w:t>adress</w:t>
      </w:r>
      <w:proofErr w:type="spellEnd"/>
      <w:r w:rsidRPr="009056C0">
        <w:rPr>
          <w:rFonts w:ascii="Times New Roman" w:eastAsia="Times New Roman" w:hAnsi="Times New Roman" w:cs="Times New Roman"/>
          <w:sz w:val="24"/>
          <w:szCs w:val="24"/>
        </w:rPr>
        <w:t xml:space="preserve"> is either BSS or the data section (depending on which compiler — GNU for the former and CC for the latter).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Answer3</w:t>
      </w:r>
      <w:r w:rsidRPr="009056C0">
        <w:rPr>
          <w:rFonts w:ascii="Times New Roman" w:eastAsia="Times New Roman" w:hAnsi="Times New Roman" w:cs="Times New Roman"/>
          <w:sz w:val="24"/>
          <w:szCs w:val="24"/>
        </w:rPr>
        <w:br/>
        <w:t>char a[] = “string”;</w:t>
      </w:r>
      <w:r w:rsidRPr="009056C0">
        <w:rPr>
          <w:rFonts w:ascii="Times New Roman" w:eastAsia="Times New Roman" w:hAnsi="Times New Roman" w:cs="Times New Roman"/>
          <w:sz w:val="24"/>
          <w:szCs w:val="24"/>
        </w:rPr>
        <w:br/>
        <w:t>char *p = “string”;</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 xml:space="preserve">for char a[]…….using the array notation 7 bytes of storage in the static memory block are taken up, one for each character and one for the terminating </w:t>
      </w:r>
      <w:proofErr w:type="spellStart"/>
      <w:r w:rsidRPr="009056C0">
        <w:rPr>
          <w:rFonts w:ascii="Times New Roman" w:eastAsia="Times New Roman" w:hAnsi="Times New Roman" w:cs="Times New Roman"/>
          <w:sz w:val="24"/>
          <w:szCs w:val="24"/>
        </w:rPr>
        <w:t>nul</w:t>
      </w:r>
      <w:proofErr w:type="spellEnd"/>
      <w:r w:rsidRPr="009056C0">
        <w:rPr>
          <w:rFonts w:ascii="Times New Roman" w:eastAsia="Times New Roman" w:hAnsi="Times New Roman" w:cs="Times New Roman"/>
          <w:sz w:val="24"/>
          <w:szCs w:val="24"/>
        </w:rPr>
        <w:t xml:space="preserve"> character.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But, in the pointer notation char *p………….the same 7 bytes required, plus N bytes to store the pointer variable “p” (where N depends on the system but is usually a minimum of 2 bytes and can be 4 or more)……</w:t>
      </w:r>
    </w:p>
    <w:p w14:paraId="5A7B37ED"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color w:val="FF0000"/>
          <w:sz w:val="24"/>
          <w:szCs w:val="24"/>
        </w:rPr>
        <w:t xml:space="preserve">How do I declare an array of N pointers to functions returning pointers to functions returning pointers to characters? </w:t>
      </w:r>
      <w:r w:rsidRPr="009056C0">
        <w:rPr>
          <w:rFonts w:ascii="Times New Roman" w:eastAsia="Times New Roman" w:hAnsi="Times New Roman" w:cs="Times New Roman"/>
          <w:sz w:val="24"/>
          <w:szCs w:val="24"/>
        </w:rPr>
        <w:br/>
        <w:t>Answer1</w:t>
      </w:r>
      <w:r w:rsidRPr="009056C0">
        <w:rPr>
          <w:rFonts w:ascii="Times New Roman" w:eastAsia="Times New Roman" w:hAnsi="Times New Roman" w:cs="Times New Roman"/>
          <w:sz w:val="24"/>
          <w:szCs w:val="24"/>
        </w:rPr>
        <w:br/>
      </w:r>
      <w:proofErr w:type="gramStart"/>
      <w:r w:rsidRPr="009056C0">
        <w:rPr>
          <w:rFonts w:ascii="Times New Roman" w:eastAsia="Times New Roman" w:hAnsi="Times New Roman" w:cs="Times New Roman"/>
          <w:sz w:val="24"/>
          <w:szCs w:val="24"/>
        </w:rPr>
        <w:t>If</w:t>
      </w:r>
      <w:proofErr w:type="gramEnd"/>
      <w:r w:rsidRPr="009056C0">
        <w:rPr>
          <w:rFonts w:ascii="Times New Roman" w:eastAsia="Times New Roman" w:hAnsi="Times New Roman" w:cs="Times New Roman"/>
          <w:sz w:val="24"/>
          <w:szCs w:val="24"/>
        </w:rPr>
        <w:t xml:space="preserve"> you want the code to be even slightly readable, you will use </w:t>
      </w:r>
      <w:proofErr w:type="spellStart"/>
      <w:r w:rsidRPr="009056C0">
        <w:rPr>
          <w:rFonts w:ascii="Times New Roman" w:eastAsia="Times New Roman" w:hAnsi="Times New Roman" w:cs="Times New Roman"/>
          <w:sz w:val="24"/>
          <w:szCs w:val="24"/>
        </w:rPr>
        <w:t>typedefs</w:t>
      </w:r>
      <w:proofErr w:type="spellEnd"/>
      <w:r w:rsidRPr="009056C0">
        <w:rPr>
          <w:rFonts w:ascii="Times New Roman" w:eastAsia="Times New Roman" w:hAnsi="Times New Roman" w:cs="Times New Roman"/>
          <w:sz w:val="24"/>
          <w:szCs w:val="24"/>
        </w:rPr>
        <w:t xml:space="preserve">. </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typedef</w:t>
      </w:r>
      <w:proofErr w:type="spellEnd"/>
      <w:r w:rsidRPr="009056C0">
        <w:rPr>
          <w:rFonts w:ascii="Times New Roman" w:eastAsia="Times New Roman" w:hAnsi="Times New Roman" w:cs="Times New Roman"/>
          <w:sz w:val="24"/>
          <w:szCs w:val="24"/>
        </w:rPr>
        <w:t xml:space="preserve"> char* (*</w:t>
      </w:r>
      <w:proofErr w:type="spellStart"/>
      <w:r w:rsidRPr="009056C0">
        <w:rPr>
          <w:rFonts w:ascii="Times New Roman" w:eastAsia="Times New Roman" w:hAnsi="Times New Roman" w:cs="Times New Roman"/>
          <w:sz w:val="24"/>
          <w:szCs w:val="24"/>
        </w:rPr>
        <w:t>functiontype_one</w:t>
      </w:r>
      <w:proofErr w:type="spellEnd"/>
      <w:r w:rsidRPr="009056C0">
        <w:rPr>
          <w:rFonts w:ascii="Times New Roman" w:eastAsia="Times New Roman" w:hAnsi="Times New Roman" w:cs="Times New Roman"/>
          <w:sz w:val="24"/>
          <w:szCs w:val="24"/>
        </w:rPr>
        <w:t>)(void);</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typedef</w:t>
      </w:r>
      <w:proofErr w:type="spellEnd"/>
      <w:r w:rsidRPr="009056C0">
        <w:rPr>
          <w:rFonts w:ascii="Times New Roman" w:eastAsia="Times New Roman" w:hAnsi="Times New Roman" w:cs="Times New Roman"/>
          <w:sz w:val="24"/>
          <w:szCs w:val="24"/>
        </w:rPr>
        <w:t xml:space="preserve"> </w:t>
      </w:r>
      <w:proofErr w:type="spellStart"/>
      <w:r w:rsidRPr="009056C0">
        <w:rPr>
          <w:rFonts w:ascii="Times New Roman" w:eastAsia="Times New Roman" w:hAnsi="Times New Roman" w:cs="Times New Roman"/>
          <w:sz w:val="24"/>
          <w:szCs w:val="24"/>
        </w:rPr>
        <w:t>functiontype_one</w:t>
      </w:r>
      <w:proofErr w:type="spellEnd"/>
      <w:r w:rsidRPr="009056C0">
        <w:rPr>
          <w:rFonts w:ascii="Times New Roman" w:eastAsia="Times New Roman" w:hAnsi="Times New Roman" w:cs="Times New Roman"/>
          <w:sz w:val="24"/>
          <w:szCs w:val="24"/>
        </w:rPr>
        <w:t xml:space="preserve"> (*</w:t>
      </w:r>
      <w:proofErr w:type="spellStart"/>
      <w:r w:rsidRPr="009056C0">
        <w:rPr>
          <w:rFonts w:ascii="Times New Roman" w:eastAsia="Times New Roman" w:hAnsi="Times New Roman" w:cs="Times New Roman"/>
          <w:sz w:val="24"/>
          <w:szCs w:val="24"/>
        </w:rPr>
        <w:t>functiontype_two</w:t>
      </w:r>
      <w:proofErr w:type="spellEnd"/>
      <w:r w:rsidRPr="009056C0">
        <w:rPr>
          <w:rFonts w:ascii="Times New Roman" w:eastAsia="Times New Roman" w:hAnsi="Times New Roman" w:cs="Times New Roman"/>
          <w:sz w:val="24"/>
          <w:szCs w:val="24"/>
        </w:rPr>
        <w:t>)(void);</w:t>
      </w:r>
      <w:r w:rsidRPr="009056C0">
        <w:rPr>
          <w:rFonts w:ascii="Times New Roman" w:eastAsia="Times New Roman" w:hAnsi="Times New Roman" w:cs="Times New Roman"/>
          <w:sz w:val="24"/>
          <w:szCs w:val="24"/>
        </w:rPr>
        <w:br/>
      </w:r>
      <w:proofErr w:type="spellStart"/>
      <w:r w:rsidRPr="009056C0">
        <w:rPr>
          <w:rFonts w:ascii="Times New Roman" w:eastAsia="Times New Roman" w:hAnsi="Times New Roman" w:cs="Times New Roman"/>
          <w:sz w:val="24"/>
          <w:szCs w:val="24"/>
        </w:rPr>
        <w:t>functiontype_two</w:t>
      </w:r>
      <w:proofErr w:type="spellEnd"/>
      <w:r w:rsidRPr="009056C0">
        <w:rPr>
          <w:rFonts w:ascii="Times New Roman" w:eastAsia="Times New Roman" w:hAnsi="Times New Roman" w:cs="Times New Roman"/>
          <w:sz w:val="24"/>
          <w:szCs w:val="24"/>
        </w:rPr>
        <w:t xml:space="preserve"> </w:t>
      </w:r>
      <w:proofErr w:type="spellStart"/>
      <w:r w:rsidRPr="009056C0">
        <w:rPr>
          <w:rFonts w:ascii="Times New Roman" w:eastAsia="Times New Roman" w:hAnsi="Times New Roman" w:cs="Times New Roman"/>
          <w:sz w:val="24"/>
          <w:szCs w:val="24"/>
        </w:rPr>
        <w:t>myarray</w:t>
      </w:r>
      <w:proofErr w:type="spellEnd"/>
      <w:r w:rsidRPr="009056C0">
        <w:rPr>
          <w:rFonts w:ascii="Times New Roman" w:eastAsia="Times New Roman" w:hAnsi="Times New Roman" w:cs="Times New Roman"/>
          <w:sz w:val="24"/>
          <w:szCs w:val="24"/>
        </w:rPr>
        <w:t xml:space="preserve">[N]; //assuming N is a </w:t>
      </w:r>
      <w:proofErr w:type="spellStart"/>
      <w:r w:rsidRPr="009056C0">
        <w:rPr>
          <w:rFonts w:ascii="Times New Roman" w:eastAsia="Times New Roman" w:hAnsi="Times New Roman" w:cs="Times New Roman"/>
          <w:sz w:val="24"/>
          <w:szCs w:val="24"/>
        </w:rPr>
        <w:t>const</w:t>
      </w:r>
      <w:proofErr w:type="spellEnd"/>
      <w:r w:rsidRPr="009056C0">
        <w:rPr>
          <w:rFonts w:ascii="Times New Roman" w:eastAsia="Times New Roman" w:hAnsi="Times New Roman" w:cs="Times New Roman"/>
          <w:sz w:val="24"/>
          <w:szCs w:val="24"/>
        </w:rPr>
        <w:t xml:space="preserve"> integral </w:t>
      </w:r>
      <w:r w:rsidRPr="009056C0">
        <w:rPr>
          <w:rFonts w:ascii="Times New Roman" w:eastAsia="Times New Roman" w:hAnsi="Times New Roman" w:cs="Times New Roman"/>
          <w:sz w:val="24"/>
          <w:szCs w:val="24"/>
        </w:rPr>
        <w:br/>
      </w:r>
      <w:r w:rsidRPr="009056C0">
        <w:rPr>
          <w:rFonts w:ascii="Times New Roman" w:eastAsia="Times New Roman" w:hAnsi="Times New Roman" w:cs="Times New Roman"/>
          <w:sz w:val="24"/>
          <w:szCs w:val="24"/>
        </w:rPr>
        <w:br/>
        <w:t>Answer2</w:t>
      </w:r>
      <w:r w:rsidRPr="009056C0">
        <w:rPr>
          <w:rFonts w:ascii="Times New Roman" w:eastAsia="Times New Roman" w:hAnsi="Times New Roman" w:cs="Times New Roman"/>
          <w:sz w:val="24"/>
          <w:szCs w:val="24"/>
        </w:rPr>
        <w:br/>
        <w:t>char* (* (*a[N])())()</w:t>
      </w:r>
      <w:r w:rsidRPr="009056C0">
        <w:rPr>
          <w:rFonts w:ascii="Times New Roman" w:eastAsia="Times New Roman" w:hAnsi="Times New Roman" w:cs="Times New Roman"/>
          <w:sz w:val="24"/>
          <w:szCs w:val="24"/>
        </w:rPr>
        <w:br/>
        <w:t xml:space="preserve">Here a is that array. And </w:t>
      </w:r>
      <w:proofErr w:type="gramStart"/>
      <w:r w:rsidRPr="009056C0">
        <w:rPr>
          <w:rFonts w:ascii="Times New Roman" w:eastAsia="Times New Roman" w:hAnsi="Times New Roman" w:cs="Times New Roman"/>
          <w:sz w:val="24"/>
          <w:szCs w:val="24"/>
        </w:rPr>
        <w:t>according to question no function will not take any parameter value</w:t>
      </w:r>
      <w:proofErr w:type="gramEnd"/>
      <w:r w:rsidRPr="009056C0">
        <w:rPr>
          <w:rFonts w:ascii="Times New Roman" w:eastAsia="Times New Roman" w:hAnsi="Times New Roman" w:cs="Times New Roman"/>
          <w:sz w:val="24"/>
          <w:szCs w:val="24"/>
        </w:rPr>
        <w:t>.</w:t>
      </w:r>
    </w:p>
    <w:p w14:paraId="441D61C7" w14:textId="77777777" w:rsidR="009056C0" w:rsidRPr="009056C0" w:rsidRDefault="009056C0" w:rsidP="009056C0">
      <w:pPr>
        <w:spacing w:before="100" w:beforeAutospacing="1" w:after="100" w:afterAutospacing="1" w:line="240" w:lineRule="auto"/>
        <w:rPr>
          <w:rFonts w:ascii="Times New Roman" w:eastAsia="Times New Roman" w:hAnsi="Times New Roman" w:cs="Times New Roman"/>
          <w:sz w:val="24"/>
          <w:szCs w:val="24"/>
        </w:rPr>
      </w:pPr>
      <w:r w:rsidRPr="009056C0">
        <w:rPr>
          <w:rFonts w:ascii="Times New Roman" w:eastAsia="Times New Roman" w:hAnsi="Times New Roman" w:cs="Times New Roman"/>
          <w:b/>
          <w:bCs/>
          <w:color w:val="FF0000"/>
          <w:sz w:val="24"/>
          <w:szCs w:val="24"/>
        </w:rPr>
        <w:t xml:space="preserve">What does extern mean in a function declaration? </w:t>
      </w:r>
      <w:r w:rsidRPr="009056C0">
        <w:rPr>
          <w:rFonts w:ascii="Times New Roman" w:eastAsia="Times New Roman" w:hAnsi="Times New Roman" w:cs="Times New Roman"/>
          <w:sz w:val="24"/>
          <w:szCs w:val="24"/>
        </w:rPr>
        <w:br/>
        <w:t>It tells the compiler that a variable or a function exists, even if the compiler hasn’t yet seen it in the file currently being compiled. This variable or function may be defined in another file or further down in the current file.</w:t>
      </w:r>
    </w:p>
    <w:tbl>
      <w:tblPr>
        <w:tblW w:w="0" w:type="auto"/>
        <w:tblCellSpacing w:w="0" w:type="dxa"/>
        <w:tblCellMar>
          <w:left w:w="0" w:type="dxa"/>
          <w:right w:w="0" w:type="dxa"/>
        </w:tblCellMar>
        <w:tblLook w:val="04A0" w:firstRow="1" w:lastRow="0" w:firstColumn="1" w:lastColumn="0" w:noHBand="0" w:noVBand="1"/>
      </w:tblPr>
      <w:tblGrid>
        <w:gridCol w:w="6"/>
      </w:tblGrid>
      <w:tr w:rsidR="00DC02A7" w:rsidRPr="00DC02A7" w14:paraId="5B0D6069" w14:textId="77777777" w:rsidTr="00DC02A7">
        <w:trPr>
          <w:tblCellSpacing w:w="0" w:type="dxa"/>
        </w:trPr>
        <w:tc>
          <w:tcPr>
            <w:tcW w:w="0" w:type="auto"/>
            <w:vAlign w:val="center"/>
            <w:hideMark/>
          </w:tcPr>
          <w:p w14:paraId="363CF19A" w14:textId="77777777" w:rsidR="00DC02A7" w:rsidRPr="00DC02A7" w:rsidRDefault="00DC02A7" w:rsidP="00DC02A7">
            <w:pPr>
              <w:spacing w:after="0" w:line="240" w:lineRule="auto"/>
              <w:rPr>
                <w:rFonts w:ascii="Times New Roman" w:eastAsia="Times New Roman" w:hAnsi="Times New Roman" w:cs="Times New Roman"/>
                <w:sz w:val="24"/>
                <w:szCs w:val="24"/>
              </w:rPr>
            </w:pPr>
          </w:p>
        </w:tc>
      </w:tr>
    </w:tbl>
    <w:p w14:paraId="2B387037"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How do I initialize a pointer to a function?</w:t>
      </w:r>
      <w:r w:rsidRPr="00DC02A7">
        <w:rPr>
          <w:rFonts w:ascii="Times New Roman" w:eastAsia="Times New Roman" w:hAnsi="Times New Roman" w:cs="Times New Roman"/>
          <w:b/>
          <w:bCs/>
          <w:color w:val="0000FF"/>
          <w:sz w:val="24"/>
          <w:szCs w:val="24"/>
        </w:rPr>
        <w:br/>
      </w:r>
      <w:r w:rsidRPr="00DC02A7">
        <w:rPr>
          <w:rFonts w:ascii="Times New Roman" w:eastAsia="Times New Roman" w:hAnsi="Times New Roman" w:cs="Times New Roman"/>
          <w:sz w:val="24"/>
          <w:szCs w:val="24"/>
        </w:rPr>
        <w:t>This is the way to initialize a pointer to a function</w:t>
      </w:r>
      <w:r w:rsidRPr="00DC02A7">
        <w:rPr>
          <w:rFonts w:ascii="Times New Roman" w:eastAsia="Times New Roman" w:hAnsi="Times New Roman" w:cs="Times New Roman"/>
          <w:sz w:val="24"/>
          <w:szCs w:val="24"/>
        </w:rPr>
        <w:br/>
        <w:t xml:space="preserve">void </w:t>
      </w:r>
      <w:proofErr w:type="gramStart"/>
      <w:r w:rsidRPr="00DC02A7">
        <w:rPr>
          <w:rFonts w:ascii="Times New Roman" w:eastAsia="Times New Roman" w:hAnsi="Times New Roman" w:cs="Times New Roman"/>
          <w:sz w:val="24"/>
          <w:szCs w:val="24"/>
        </w:rPr>
        <w:t>fun(</w:t>
      </w:r>
      <w:proofErr w:type="spellStart"/>
      <w:proofErr w:type="gramEnd"/>
      <w:r w:rsidRPr="00DC02A7">
        <w:rPr>
          <w:rFonts w:ascii="Times New Roman" w:eastAsia="Times New Roman" w:hAnsi="Times New Roman" w:cs="Times New Roman"/>
          <w:sz w:val="24"/>
          <w:szCs w:val="24"/>
        </w:rPr>
        <w:t>int</w:t>
      </w:r>
      <w:proofErr w:type="spellEnd"/>
      <w:r w:rsidRPr="00DC02A7">
        <w:rPr>
          <w:rFonts w:ascii="Times New Roman" w:eastAsia="Times New Roman" w:hAnsi="Times New Roman" w:cs="Times New Roman"/>
          <w:sz w:val="24"/>
          <w:szCs w:val="24"/>
        </w:rPr>
        <w:t xml:space="preserve"> a)</w:t>
      </w:r>
      <w:r w:rsidRPr="00DC02A7">
        <w:rPr>
          <w:rFonts w:ascii="Times New Roman" w:eastAsia="Times New Roman" w:hAnsi="Times New Roman" w:cs="Times New Roman"/>
          <w:sz w:val="24"/>
          <w:szCs w:val="24"/>
        </w:rPr>
        <w:br/>
        <w:t>{</w:t>
      </w:r>
      <w:r w:rsidRPr="00DC02A7">
        <w:rPr>
          <w:rFonts w:ascii="Times New Roman" w:eastAsia="Times New Roman" w:hAnsi="Times New Roman" w:cs="Times New Roman"/>
          <w:sz w:val="24"/>
          <w:szCs w:val="24"/>
        </w:rPr>
        <w:br/>
      </w:r>
      <w:r w:rsidRPr="00DC02A7">
        <w:rPr>
          <w:rFonts w:ascii="Times New Roman" w:eastAsia="Times New Roman" w:hAnsi="Times New Roman" w:cs="Times New Roman"/>
          <w:sz w:val="24"/>
          <w:szCs w:val="24"/>
        </w:rPr>
        <w:br/>
        <w:t>}</w:t>
      </w:r>
      <w:r w:rsidRPr="00DC02A7">
        <w:rPr>
          <w:rFonts w:ascii="Times New Roman" w:eastAsia="Times New Roman" w:hAnsi="Times New Roman" w:cs="Times New Roman"/>
          <w:sz w:val="24"/>
          <w:szCs w:val="24"/>
        </w:rPr>
        <w:br/>
      </w:r>
      <w:r w:rsidRPr="00DC02A7">
        <w:rPr>
          <w:rFonts w:ascii="Times New Roman" w:eastAsia="Times New Roman" w:hAnsi="Times New Roman" w:cs="Times New Roman"/>
          <w:sz w:val="24"/>
          <w:szCs w:val="24"/>
        </w:rPr>
        <w:br/>
        <w:t>void main()</w:t>
      </w:r>
      <w:r w:rsidRPr="00DC02A7">
        <w:rPr>
          <w:rFonts w:ascii="Times New Roman" w:eastAsia="Times New Roman" w:hAnsi="Times New Roman" w:cs="Times New Roman"/>
          <w:sz w:val="24"/>
          <w:szCs w:val="24"/>
        </w:rPr>
        <w:br/>
      </w:r>
      <w:r w:rsidRPr="00DC02A7">
        <w:rPr>
          <w:rFonts w:ascii="Times New Roman" w:eastAsia="Times New Roman" w:hAnsi="Times New Roman" w:cs="Times New Roman"/>
          <w:sz w:val="24"/>
          <w:szCs w:val="24"/>
        </w:rPr>
        <w:lastRenderedPageBreak/>
        <w:t>{</w:t>
      </w:r>
      <w:r w:rsidRPr="00DC02A7">
        <w:rPr>
          <w:rFonts w:ascii="Times New Roman" w:eastAsia="Times New Roman" w:hAnsi="Times New Roman" w:cs="Times New Roman"/>
          <w:sz w:val="24"/>
          <w:szCs w:val="24"/>
        </w:rPr>
        <w:br/>
        <w:t>void (*</w:t>
      </w:r>
      <w:proofErr w:type="spellStart"/>
      <w:r w:rsidRPr="00DC02A7">
        <w:rPr>
          <w:rFonts w:ascii="Times New Roman" w:eastAsia="Times New Roman" w:hAnsi="Times New Roman" w:cs="Times New Roman"/>
          <w:sz w:val="24"/>
          <w:szCs w:val="24"/>
        </w:rPr>
        <w:t>fp</w:t>
      </w:r>
      <w:proofErr w:type="spellEnd"/>
      <w:r w:rsidRPr="00DC02A7">
        <w:rPr>
          <w:rFonts w:ascii="Times New Roman" w:eastAsia="Times New Roman" w:hAnsi="Times New Roman" w:cs="Times New Roman"/>
          <w:sz w:val="24"/>
          <w:szCs w:val="24"/>
        </w:rPr>
        <w:t>)(</w:t>
      </w:r>
      <w:proofErr w:type="spellStart"/>
      <w:r w:rsidRPr="00DC02A7">
        <w:rPr>
          <w:rFonts w:ascii="Times New Roman" w:eastAsia="Times New Roman" w:hAnsi="Times New Roman" w:cs="Times New Roman"/>
          <w:sz w:val="24"/>
          <w:szCs w:val="24"/>
        </w:rPr>
        <w:t>int</w:t>
      </w:r>
      <w:proofErr w:type="spellEnd"/>
      <w:r w:rsidRPr="00DC02A7">
        <w:rPr>
          <w:rFonts w:ascii="Times New Roman" w:eastAsia="Times New Roman" w:hAnsi="Times New Roman" w:cs="Times New Roman"/>
          <w:sz w:val="24"/>
          <w:szCs w:val="24"/>
        </w:rPr>
        <w:t>);</w:t>
      </w:r>
      <w:r w:rsidRPr="00DC02A7">
        <w:rPr>
          <w:rFonts w:ascii="Times New Roman" w:eastAsia="Times New Roman" w:hAnsi="Times New Roman" w:cs="Times New Roman"/>
          <w:sz w:val="24"/>
          <w:szCs w:val="24"/>
        </w:rPr>
        <w:br/>
      </w:r>
      <w:proofErr w:type="spellStart"/>
      <w:r w:rsidRPr="00DC02A7">
        <w:rPr>
          <w:rFonts w:ascii="Times New Roman" w:eastAsia="Times New Roman" w:hAnsi="Times New Roman" w:cs="Times New Roman"/>
          <w:sz w:val="24"/>
          <w:szCs w:val="24"/>
        </w:rPr>
        <w:t>fp</w:t>
      </w:r>
      <w:proofErr w:type="spellEnd"/>
      <w:r w:rsidRPr="00DC02A7">
        <w:rPr>
          <w:rFonts w:ascii="Times New Roman" w:eastAsia="Times New Roman" w:hAnsi="Times New Roman" w:cs="Times New Roman"/>
          <w:sz w:val="24"/>
          <w:szCs w:val="24"/>
        </w:rPr>
        <w:t>=fun;</w:t>
      </w:r>
      <w:r w:rsidRPr="00DC02A7">
        <w:rPr>
          <w:rFonts w:ascii="Times New Roman" w:eastAsia="Times New Roman" w:hAnsi="Times New Roman" w:cs="Times New Roman"/>
          <w:sz w:val="24"/>
          <w:szCs w:val="24"/>
        </w:rPr>
        <w:br/>
      </w:r>
      <w:proofErr w:type="spellStart"/>
      <w:r w:rsidRPr="00DC02A7">
        <w:rPr>
          <w:rFonts w:ascii="Times New Roman" w:eastAsia="Times New Roman" w:hAnsi="Times New Roman" w:cs="Times New Roman"/>
          <w:sz w:val="24"/>
          <w:szCs w:val="24"/>
        </w:rPr>
        <w:t>fp</w:t>
      </w:r>
      <w:proofErr w:type="spellEnd"/>
      <w:r w:rsidRPr="00DC02A7">
        <w:rPr>
          <w:rFonts w:ascii="Times New Roman" w:eastAsia="Times New Roman" w:hAnsi="Times New Roman" w:cs="Times New Roman"/>
          <w:sz w:val="24"/>
          <w:szCs w:val="24"/>
        </w:rPr>
        <w:t>(1);</w:t>
      </w:r>
      <w:r w:rsidRPr="00DC02A7">
        <w:rPr>
          <w:rFonts w:ascii="Times New Roman" w:eastAsia="Times New Roman" w:hAnsi="Times New Roman" w:cs="Times New Roman"/>
          <w:sz w:val="24"/>
          <w:szCs w:val="24"/>
        </w:rPr>
        <w:br/>
      </w:r>
      <w:r w:rsidRPr="00DC02A7">
        <w:rPr>
          <w:rFonts w:ascii="Times New Roman" w:eastAsia="Times New Roman" w:hAnsi="Times New Roman" w:cs="Times New Roman"/>
          <w:sz w:val="24"/>
          <w:szCs w:val="24"/>
        </w:rPr>
        <w:br/>
        <w:t>}</w:t>
      </w:r>
    </w:p>
    <w:p w14:paraId="2F35C02E"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How do you link a C++ program to C functions? </w:t>
      </w:r>
      <w:r w:rsidRPr="00DC02A7">
        <w:rPr>
          <w:rFonts w:ascii="Times New Roman" w:eastAsia="Times New Roman" w:hAnsi="Times New Roman" w:cs="Times New Roman"/>
          <w:sz w:val="24"/>
          <w:szCs w:val="24"/>
        </w:rPr>
        <w:br/>
        <w:t xml:space="preserve">By using the extern "C" linkage specification around the C </w:t>
      </w:r>
      <w:proofErr w:type="gramStart"/>
      <w:r w:rsidRPr="00DC02A7">
        <w:rPr>
          <w:rFonts w:ascii="Times New Roman" w:eastAsia="Times New Roman" w:hAnsi="Times New Roman" w:cs="Times New Roman"/>
          <w:sz w:val="24"/>
          <w:szCs w:val="24"/>
        </w:rPr>
        <w:t>function</w:t>
      </w:r>
      <w:proofErr w:type="gramEnd"/>
      <w:r w:rsidRPr="00DC02A7">
        <w:rPr>
          <w:rFonts w:ascii="Times New Roman" w:eastAsia="Times New Roman" w:hAnsi="Times New Roman" w:cs="Times New Roman"/>
          <w:sz w:val="24"/>
          <w:szCs w:val="24"/>
        </w:rPr>
        <w:t xml:space="preserve"> declarations. </w:t>
      </w:r>
    </w:p>
    <w:p w14:paraId="3C1A6227"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Explain the scope resolution operator. </w:t>
      </w:r>
      <w:r w:rsidRPr="00DC02A7">
        <w:rPr>
          <w:rFonts w:ascii="Times New Roman" w:eastAsia="Times New Roman" w:hAnsi="Times New Roman" w:cs="Times New Roman"/>
          <w:sz w:val="24"/>
          <w:szCs w:val="24"/>
        </w:rPr>
        <w:br/>
        <w:t xml:space="preserve">It permits a program to reference an identifier in the global scope that has been hidden by another identifier with the same name in the local scope. </w:t>
      </w:r>
    </w:p>
    <w:p w14:paraId="5B3449E8"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What are the differences between a C++ </w:t>
      </w:r>
      <w:proofErr w:type="spellStart"/>
      <w:r w:rsidRPr="00DC02A7">
        <w:rPr>
          <w:rFonts w:ascii="Times New Roman" w:eastAsia="Times New Roman" w:hAnsi="Times New Roman" w:cs="Times New Roman"/>
          <w:b/>
          <w:bCs/>
          <w:color w:val="0000FF"/>
          <w:sz w:val="24"/>
          <w:szCs w:val="24"/>
        </w:rPr>
        <w:t>struct</w:t>
      </w:r>
      <w:proofErr w:type="spellEnd"/>
      <w:r w:rsidRPr="00DC02A7">
        <w:rPr>
          <w:rFonts w:ascii="Times New Roman" w:eastAsia="Times New Roman" w:hAnsi="Times New Roman" w:cs="Times New Roman"/>
          <w:b/>
          <w:bCs/>
          <w:color w:val="0000FF"/>
          <w:sz w:val="24"/>
          <w:szCs w:val="24"/>
        </w:rPr>
        <w:t xml:space="preserve"> and C++ class? </w:t>
      </w:r>
      <w:r w:rsidRPr="00DC02A7">
        <w:rPr>
          <w:rFonts w:ascii="Times New Roman" w:eastAsia="Times New Roman" w:hAnsi="Times New Roman" w:cs="Times New Roman"/>
          <w:sz w:val="24"/>
          <w:szCs w:val="24"/>
        </w:rPr>
        <w:br/>
        <w:t xml:space="preserve">The default member and base-class access </w:t>
      </w:r>
      <w:proofErr w:type="spellStart"/>
      <w:r w:rsidRPr="00DC02A7">
        <w:rPr>
          <w:rFonts w:ascii="Times New Roman" w:eastAsia="Times New Roman" w:hAnsi="Times New Roman" w:cs="Times New Roman"/>
          <w:sz w:val="24"/>
          <w:szCs w:val="24"/>
        </w:rPr>
        <w:t>specifier</w:t>
      </w:r>
      <w:proofErr w:type="spellEnd"/>
      <w:r w:rsidRPr="00DC02A7">
        <w:rPr>
          <w:rFonts w:ascii="Times New Roman" w:eastAsia="Times New Roman" w:hAnsi="Times New Roman" w:cs="Times New Roman"/>
          <w:sz w:val="24"/>
          <w:szCs w:val="24"/>
        </w:rPr>
        <w:t xml:space="preserve"> are different. </w:t>
      </w:r>
    </w:p>
    <w:p w14:paraId="00043E06"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How many ways are there to initialize an </w:t>
      </w:r>
      <w:proofErr w:type="spellStart"/>
      <w:r w:rsidRPr="00DC02A7">
        <w:rPr>
          <w:rFonts w:ascii="Times New Roman" w:eastAsia="Times New Roman" w:hAnsi="Times New Roman" w:cs="Times New Roman"/>
          <w:b/>
          <w:bCs/>
          <w:color w:val="0000FF"/>
          <w:sz w:val="24"/>
          <w:szCs w:val="24"/>
        </w:rPr>
        <w:t>int</w:t>
      </w:r>
      <w:proofErr w:type="spellEnd"/>
      <w:r w:rsidRPr="00DC02A7">
        <w:rPr>
          <w:rFonts w:ascii="Times New Roman" w:eastAsia="Times New Roman" w:hAnsi="Times New Roman" w:cs="Times New Roman"/>
          <w:b/>
          <w:bCs/>
          <w:color w:val="0000FF"/>
          <w:sz w:val="24"/>
          <w:szCs w:val="24"/>
        </w:rPr>
        <w:t xml:space="preserve"> with a constant? </w:t>
      </w:r>
      <w:r w:rsidRPr="00DC02A7">
        <w:rPr>
          <w:rFonts w:ascii="Times New Roman" w:eastAsia="Times New Roman" w:hAnsi="Times New Roman" w:cs="Times New Roman"/>
          <w:sz w:val="24"/>
          <w:szCs w:val="24"/>
        </w:rPr>
        <w:br/>
      </w:r>
      <w:proofErr w:type="gramStart"/>
      <w:r w:rsidRPr="00DC02A7">
        <w:rPr>
          <w:rFonts w:ascii="Times New Roman" w:eastAsia="Times New Roman" w:hAnsi="Times New Roman" w:cs="Times New Roman"/>
          <w:sz w:val="24"/>
          <w:szCs w:val="24"/>
        </w:rPr>
        <w:t>Two.</w:t>
      </w:r>
      <w:proofErr w:type="gramEnd"/>
      <w:r w:rsidRPr="00DC02A7">
        <w:rPr>
          <w:rFonts w:ascii="Times New Roman" w:eastAsia="Times New Roman" w:hAnsi="Times New Roman" w:cs="Times New Roman"/>
          <w:sz w:val="24"/>
          <w:szCs w:val="24"/>
        </w:rPr>
        <w:t xml:space="preserve"> </w:t>
      </w:r>
      <w:bookmarkStart w:id="0" w:name="_GoBack"/>
      <w:bookmarkEnd w:id="0"/>
      <w:r w:rsidRPr="00DC02A7">
        <w:rPr>
          <w:rFonts w:ascii="Times New Roman" w:eastAsia="Times New Roman" w:hAnsi="Times New Roman" w:cs="Times New Roman"/>
          <w:sz w:val="24"/>
          <w:szCs w:val="24"/>
        </w:rPr>
        <w:br/>
        <w:t xml:space="preserve">There are two formats for initializers in C++ as shown in the example that follows. The first format uses the traditional C notation. The second format uses constructor notation. </w:t>
      </w:r>
      <w:r w:rsidRPr="00DC02A7">
        <w:rPr>
          <w:rFonts w:ascii="Times New Roman" w:eastAsia="Times New Roman" w:hAnsi="Times New Roman" w:cs="Times New Roman"/>
          <w:sz w:val="24"/>
          <w:szCs w:val="24"/>
        </w:rPr>
        <w:br/>
      </w:r>
      <w:proofErr w:type="spellStart"/>
      <w:proofErr w:type="gramStart"/>
      <w:r w:rsidRPr="00DC02A7">
        <w:rPr>
          <w:rFonts w:ascii="Times New Roman" w:eastAsia="Times New Roman" w:hAnsi="Times New Roman" w:cs="Times New Roman"/>
          <w:sz w:val="24"/>
          <w:szCs w:val="24"/>
        </w:rPr>
        <w:t>int</w:t>
      </w:r>
      <w:proofErr w:type="spellEnd"/>
      <w:proofErr w:type="gramEnd"/>
      <w:r w:rsidRPr="00DC02A7">
        <w:rPr>
          <w:rFonts w:ascii="Times New Roman" w:eastAsia="Times New Roman" w:hAnsi="Times New Roman" w:cs="Times New Roman"/>
          <w:sz w:val="24"/>
          <w:szCs w:val="24"/>
        </w:rPr>
        <w:t xml:space="preserve"> foo = 123;</w:t>
      </w:r>
      <w:r w:rsidRPr="00DC02A7">
        <w:rPr>
          <w:rFonts w:ascii="Times New Roman" w:eastAsia="Times New Roman" w:hAnsi="Times New Roman" w:cs="Times New Roman"/>
          <w:sz w:val="24"/>
          <w:szCs w:val="24"/>
        </w:rPr>
        <w:br/>
      </w:r>
      <w:proofErr w:type="spellStart"/>
      <w:r w:rsidRPr="00DC02A7">
        <w:rPr>
          <w:rFonts w:ascii="Times New Roman" w:eastAsia="Times New Roman" w:hAnsi="Times New Roman" w:cs="Times New Roman"/>
          <w:sz w:val="24"/>
          <w:szCs w:val="24"/>
        </w:rPr>
        <w:t>int</w:t>
      </w:r>
      <w:proofErr w:type="spellEnd"/>
      <w:r w:rsidRPr="00DC02A7">
        <w:rPr>
          <w:rFonts w:ascii="Times New Roman" w:eastAsia="Times New Roman" w:hAnsi="Times New Roman" w:cs="Times New Roman"/>
          <w:sz w:val="24"/>
          <w:szCs w:val="24"/>
        </w:rPr>
        <w:t xml:space="preserve"> bar (123);</w:t>
      </w:r>
    </w:p>
    <w:p w14:paraId="3DCC1F82"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How does throwing and catching exceptions differ from using </w:t>
      </w:r>
      <w:proofErr w:type="spellStart"/>
      <w:r w:rsidRPr="00DC02A7">
        <w:rPr>
          <w:rFonts w:ascii="Times New Roman" w:eastAsia="Times New Roman" w:hAnsi="Times New Roman" w:cs="Times New Roman"/>
          <w:b/>
          <w:bCs/>
          <w:color w:val="0000FF"/>
          <w:sz w:val="24"/>
          <w:szCs w:val="24"/>
        </w:rPr>
        <w:t>setjmp</w:t>
      </w:r>
      <w:proofErr w:type="spellEnd"/>
      <w:r w:rsidRPr="00DC02A7">
        <w:rPr>
          <w:rFonts w:ascii="Times New Roman" w:eastAsia="Times New Roman" w:hAnsi="Times New Roman" w:cs="Times New Roman"/>
          <w:b/>
          <w:bCs/>
          <w:color w:val="0000FF"/>
          <w:sz w:val="24"/>
          <w:szCs w:val="24"/>
        </w:rPr>
        <w:t xml:space="preserve"> and </w:t>
      </w:r>
      <w:proofErr w:type="spellStart"/>
      <w:r w:rsidRPr="00DC02A7">
        <w:rPr>
          <w:rFonts w:ascii="Times New Roman" w:eastAsia="Times New Roman" w:hAnsi="Times New Roman" w:cs="Times New Roman"/>
          <w:b/>
          <w:bCs/>
          <w:color w:val="0000FF"/>
          <w:sz w:val="24"/>
          <w:szCs w:val="24"/>
        </w:rPr>
        <w:t>longjmp</w:t>
      </w:r>
      <w:proofErr w:type="spellEnd"/>
      <w:r w:rsidRPr="00DC02A7">
        <w:rPr>
          <w:rFonts w:ascii="Times New Roman" w:eastAsia="Times New Roman" w:hAnsi="Times New Roman" w:cs="Times New Roman"/>
          <w:b/>
          <w:bCs/>
          <w:color w:val="0000FF"/>
          <w:sz w:val="24"/>
          <w:szCs w:val="24"/>
        </w:rPr>
        <w:t xml:space="preserve">? </w:t>
      </w:r>
      <w:r w:rsidRPr="00DC02A7">
        <w:rPr>
          <w:rFonts w:ascii="Times New Roman" w:eastAsia="Times New Roman" w:hAnsi="Times New Roman" w:cs="Times New Roman"/>
          <w:sz w:val="24"/>
          <w:szCs w:val="24"/>
        </w:rPr>
        <w:br/>
        <w:t xml:space="preserve">The throw operation calls the destructors for automatic objects instantiated since entry to the try block. </w:t>
      </w:r>
    </w:p>
    <w:p w14:paraId="5AE181F6"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What is a default constructor? </w:t>
      </w:r>
      <w:r w:rsidRPr="00DC02A7">
        <w:rPr>
          <w:rFonts w:ascii="Times New Roman" w:eastAsia="Times New Roman" w:hAnsi="Times New Roman" w:cs="Times New Roman"/>
          <w:sz w:val="24"/>
          <w:szCs w:val="24"/>
        </w:rPr>
        <w:br/>
        <w:t xml:space="preserve">Default constructor WITH arguments class B </w:t>
      </w:r>
      <w:proofErr w:type="gramStart"/>
      <w:r w:rsidRPr="00DC02A7">
        <w:rPr>
          <w:rFonts w:ascii="Times New Roman" w:eastAsia="Times New Roman" w:hAnsi="Times New Roman" w:cs="Times New Roman"/>
          <w:sz w:val="24"/>
          <w:szCs w:val="24"/>
        </w:rPr>
        <w:t>{ public</w:t>
      </w:r>
      <w:proofErr w:type="gramEnd"/>
      <w:r w:rsidRPr="00DC02A7">
        <w:rPr>
          <w:rFonts w:ascii="Times New Roman" w:eastAsia="Times New Roman" w:hAnsi="Times New Roman" w:cs="Times New Roman"/>
          <w:sz w:val="24"/>
          <w:szCs w:val="24"/>
        </w:rPr>
        <w:t>: B (</w:t>
      </w:r>
      <w:proofErr w:type="spellStart"/>
      <w:r w:rsidRPr="00DC02A7">
        <w:rPr>
          <w:rFonts w:ascii="Times New Roman" w:eastAsia="Times New Roman" w:hAnsi="Times New Roman" w:cs="Times New Roman"/>
          <w:sz w:val="24"/>
          <w:szCs w:val="24"/>
        </w:rPr>
        <w:t>int</w:t>
      </w:r>
      <w:proofErr w:type="spellEnd"/>
      <w:r w:rsidRPr="00DC02A7">
        <w:rPr>
          <w:rFonts w:ascii="Times New Roman" w:eastAsia="Times New Roman" w:hAnsi="Times New Roman" w:cs="Times New Roman"/>
          <w:sz w:val="24"/>
          <w:szCs w:val="24"/>
        </w:rPr>
        <w:t xml:space="preserve"> m = 0) : n (m) {} </w:t>
      </w:r>
      <w:proofErr w:type="spellStart"/>
      <w:r w:rsidRPr="00DC02A7">
        <w:rPr>
          <w:rFonts w:ascii="Times New Roman" w:eastAsia="Times New Roman" w:hAnsi="Times New Roman" w:cs="Times New Roman"/>
          <w:sz w:val="24"/>
          <w:szCs w:val="24"/>
        </w:rPr>
        <w:t>int</w:t>
      </w:r>
      <w:proofErr w:type="spellEnd"/>
      <w:r w:rsidRPr="00DC02A7">
        <w:rPr>
          <w:rFonts w:ascii="Times New Roman" w:eastAsia="Times New Roman" w:hAnsi="Times New Roman" w:cs="Times New Roman"/>
          <w:sz w:val="24"/>
          <w:szCs w:val="24"/>
        </w:rPr>
        <w:t xml:space="preserve"> n; }; </w:t>
      </w:r>
      <w:proofErr w:type="spellStart"/>
      <w:r w:rsidRPr="00DC02A7">
        <w:rPr>
          <w:rFonts w:ascii="Times New Roman" w:eastAsia="Times New Roman" w:hAnsi="Times New Roman" w:cs="Times New Roman"/>
          <w:sz w:val="24"/>
          <w:szCs w:val="24"/>
        </w:rPr>
        <w:t>int</w:t>
      </w:r>
      <w:proofErr w:type="spellEnd"/>
      <w:r w:rsidRPr="00DC02A7">
        <w:rPr>
          <w:rFonts w:ascii="Times New Roman" w:eastAsia="Times New Roman" w:hAnsi="Times New Roman" w:cs="Times New Roman"/>
          <w:sz w:val="24"/>
          <w:szCs w:val="24"/>
        </w:rPr>
        <w:t xml:space="preserve"> main(</w:t>
      </w:r>
      <w:proofErr w:type="spellStart"/>
      <w:r w:rsidRPr="00DC02A7">
        <w:rPr>
          <w:rFonts w:ascii="Times New Roman" w:eastAsia="Times New Roman" w:hAnsi="Times New Roman" w:cs="Times New Roman"/>
          <w:sz w:val="24"/>
          <w:szCs w:val="24"/>
        </w:rPr>
        <w:t>int</w:t>
      </w:r>
      <w:proofErr w:type="spellEnd"/>
      <w:r w:rsidRPr="00DC02A7">
        <w:rPr>
          <w:rFonts w:ascii="Times New Roman" w:eastAsia="Times New Roman" w:hAnsi="Times New Roman" w:cs="Times New Roman"/>
          <w:sz w:val="24"/>
          <w:szCs w:val="24"/>
        </w:rPr>
        <w:t xml:space="preserve"> </w:t>
      </w:r>
      <w:proofErr w:type="spellStart"/>
      <w:r w:rsidRPr="00DC02A7">
        <w:rPr>
          <w:rFonts w:ascii="Times New Roman" w:eastAsia="Times New Roman" w:hAnsi="Times New Roman" w:cs="Times New Roman"/>
          <w:sz w:val="24"/>
          <w:szCs w:val="24"/>
        </w:rPr>
        <w:t>argc</w:t>
      </w:r>
      <w:proofErr w:type="spellEnd"/>
      <w:r w:rsidRPr="00DC02A7">
        <w:rPr>
          <w:rFonts w:ascii="Times New Roman" w:eastAsia="Times New Roman" w:hAnsi="Times New Roman" w:cs="Times New Roman"/>
          <w:sz w:val="24"/>
          <w:szCs w:val="24"/>
        </w:rPr>
        <w:t>, char *</w:t>
      </w:r>
      <w:proofErr w:type="spellStart"/>
      <w:r w:rsidRPr="00DC02A7">
        <w:rPr>
          <w:rFonts w:ascii="Times New Roman" w:eastAsia="Times New Roman" w:hAnsi="Times New Roman" w:cs="Times New Roman"/>
          <w:sz w:val="24"/>
          <w:szCs w:val="24"/>
        </w:rPr>
        <w:t>argv</w:t>
      </w:r>
      <w:proofErr w:type="spellEnd"/>
      <w:r w:rsidRPr="00DC02A7">
        <w:rPr>
          <w:rFonts w:ascii="Times New Roman" w:eastAsia="Times New Roman" w:hAnsi="Times New Roman" w:cs="Times New Roman"/>
          <w:sz w:val="24"/>
          <w:szCs w:val="24"/>
        </w:rPr>
        <w:t xml:space="preserve">[]) { B </w:t>
      </w:r>
      <w:proofErr w:type="spellStart"/>
      <w:r w:rsidRPr="00DC02A7">
        <w:rPr>
          <w:rFonts w:ascii="Times New Roman" w:eastAsia="Times New Roman" w:hAnsi="Times New Roman" w:cs="Times New Roman"/>
          <w:sz w:val="24"/>
          <w:szCs w:val="24"/>
        </w:rPr>
        <w:t>b</w:t>
      </w:r>
      <w:proofErr w:type="spellEnd"/>
      <w:r w:rsidRPr="00DC02A7">
        <w:rPr>
          <w:rFonts w:ascii="Times New Roman" w:eastAsia="Times New Roman" w:hAnsi="Times New Roman" w:cs="Times New Roman"/>
          <w:sz w:val="24"/>
          <w:szCs w:val="24"/>
        </w:rPr>
        <w:t xml:space="preserve">; return 0; } </w:t>
      </w:r>
    </w:p>
    <w:p w14:paraId="1843A9DD"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What is a conversion constructor? </w:t>
      </w:r>
      <w:r w:rsidRPr="00DC02A7">
        <w:rPr>
          <w:rFonts w:ascii="Times New Roman" w:eastAsia="Times New Roman" w:hAnsi="Times New Roman" w:cs="Times New Roman"/>
          <w:sz w:val="24"/>
          <w:szCs w:val="24"/>
        </w:rPr>
        <w:br/>
      </w:r>
      <w:proofErr w:type="gramStart"/>
      <w:r w:rsidRPr="00DC02A7">
        <w:rPr>
          <w:rFonts w:ascii="Times New Roman" w:eastAsia="Times New Roman" w:hAnsi="Times New Roman" w:cs="Times New Roman"/>
          <w:sz w:val="24"/>
          <w:szCs w:val="24"/>
        </w:rPr>
        <w:t>A constructor that accepts one argument of a different type.</w:t>
      </w:r>
      <w:proofErr w:type="gramEnd"/>
      <w:r w:rsidRPr="00DC02A7">
        <w:rPr>
          <w:rFonts w:ascii="Times New Roman" w:eastAsia="Times New Roman" w:hAnsi="Times New Roman" w:cs="Times New Roman"/>
          <w:sz w:val="24"/>
          <w:szCs w:val="24"/>
        </w:rPr>
        <w:t xml:space="preserve"> </w:t>
      </w:r>
    </w:p>
    <w:p w14:paraId="76D8418C"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What is the difference between a copy constructor and an overloaded assignment operator? </w:t>
      </w:r>
      <w:r w:rsidRPr="00DC02A7">
        <w:rPr>
          <w:rFonts w:ascii="Times New Roman" w:eastAsia="Times New Roman" w:hAnsi="Times New Roman" w:cs="Times New Roman"/>
          <w:sz w:val="24"/>
          <w:szCs w:val="24"/>
        </w:rPr>
        <w:br/>
        <w:t xml:space="preserve">A copy constructor constructs a new object by using the content of the argument object. An overloaded assignment operator assigns the contents of an existing object to another existing object of the same class. </w:t>
      </w:r>
    </w:p>
    <w:p w14:paraId="615795E3"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When should you use multiple </w:t>
      </w:r>
      <w:proofErr w:type="gramStart"/>
      <w:r w:rsidRPr="00DC02A7">
        <w:rPr>
          <w:rFonts w:ascii="Times New Roman" w:eastAsia="Times New Roman" w:hAnsi="Times New Roman" w:cs="Times New Roman"/>
          <w:b/>
          <w:bCs/>
          <w:color w:val="0000FF"/>
          <w:sz w:val="24"/>
          <w:szCs w:val="24"/>
        </w:rPr>
        <w:t>inheritance</w:t>
      </w:r>
      <w:proofErr w:type="gramEnd"/>
      <w:r w:rsidRPr="00DC02A7">
        <w:rPr>
          <w:rFonts w:ascii="Times New Roman" w:eastAsia="Times New Roman" w:hAnsi="Times New Roman" w:cs="Times New Roman"/>
          <w:b/>
          <w:bCs/>
          <w:color w:val="0000FF"/>
          <w:sz w:val="24"/>
          <w:szCs w:val="24"/>
        </w:rPr>
        <w:t xml:space="preserve">? </w:t>
      </w:r>
      <w:r w:rsidRPr="00DC02A7">
        <w:rPr>
          <w:rFonts w:ascii="Times New Roman" w:eastAsia="Times New Roman" w:hAnsi="Times New Roman" w:cs="Times New Roman"/>
          <w:sz w:val="24"/>
          <w:szCs w:val="24"/>
        </w:rPr>
        <w:br/>
        <w:t>There are three acceptable answers: "Never," "</w:t>
      </w:r>
      <w:proofErr w:type="gramStart"/>
      <w:r w:rsidRPr="00DC02A7">
        <w:rPr>
          <w:rFonts w:ascii="Times New Roman" w:eastAsia="Times New Roman" w:hAnsi="Times New Roman" w:cs="Times New Roman"/>
          <w:sz w:val="24"/>
          <w:szCs w:val="24"/>
        </w:rPr>
        <w:t>Rarely," and "When</w:t>
      </w:r>
      <w:proofErr w:type="gramEnd"/>
      <w:r w:rsidRPr="00DC02A7">
        <w:rPr>
          <w:rFonts w:ascii="Times New Roman" w:eastAsia="Times New Roman" w:hAnsi="Times New Roman" w:cs="Times New Roman"/>
          <w:sz w:val="24"/>
          <w:szCs w:val="24"/>
        </w:rPr>
        <w:t xml:space="preserve"> the problem domain cannot be accurately modeled any other way." </w:t>
      </w:r>
    </w:p>
    <w:p w14:paraId="781E133B"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Explain the ISA and HASA class relationships. How would you implement each in a class design? </w:t>
      </w:r>
      <w:r w:rsidRPr="00DC02A7">
        <w:rPr>
          <w:rFonts w:ascii="Times New Roman" w:eastAsia="Times New Roman" w:hAnsi="Times New Roman" w:cs="Times New Roman"/>
          <w:sz w:val="24"/>
          <w:szCs w:val="24"/>
        </w:rPr>
        <w:br/>
      </w:r>
      <w:r w:rsidRPr="00DC02A7">
        <w:rPr>
          <w:rFonts w:ascii="Times New Roman" w:eastAsia="Times New Roman" w:hAnsi="Times New Roman" w:cs="Times New Roman"/>
          <w:sz w:val="24"/>
          <w:szCs w:val="24"/>
        </w:rPr>
        <w:lastRenderedPageBreak/>
        <w:t xml:space="preserve">A specialized class "is" a specialization of another class and, therefore, has the ISA relationship with the other class. </w:t>
      </w:r>
      <w:proofErr w:type="gramStart"/>
      <w:r w:rsidRPr="00DC02A7">
        <w:rPr>
          <w:rFonts w:ascii="Times New Roman" w:eastAsia="Times New Roman" w:hAnsi="Times New Roman" w:cs="Times New Roman"/>
          <w:sz w:val="24"/>
          <w:szCs w:val="24"/>
        </w:rPr>
        <w:t>An Employee ISA Person.</w:t>
      </w:r>
      <w:proofErr w:type="gramEnd"/>
      <w:r w:rsidRPr="00DC02A7">
        <w:rPr>
          <w:rFonts w:ascii="Times New Roman" w:eastAsia="Times New Roman" w:hAnsi="Times New Roman" w:cs="Times New Roman"/>
          <w:sz w:val="24"/>
          <w:szCs w:val="24"/>
        </w:rPr>
        <w:t xml:space="preserve"> This relationship is best implemented with inheritance. Employee is derived from Person. A class may have an instance of another class. For example, an employee "has" a </w:t>
      </w:r>
      <w:proofErr w:type="gramStart"/>
      <w:r w:rsidRPr="00DC02A7">
        <w:rPr>
          <w:rFonts w:ascii="Times New Roman" w:eastAsia="Times New Roman" w:hAnsi="Times New Roman" w:cs="Times New Roman"/>
          <w:sz w:val="24"/>
          <w:szCs w:val="24"/>
        </w:rPr>
        <w:t>salary,</w:t>
      </w:r>
      <w:proofErr w:type="gramEnd"/>
      <w:r w:rsidRPr="00DC02A7">
        <w:rPr>
          <w:rFonts w:ascii="Times New Roman" w:eastAsia="Times New Roman" w:hAnsi="Times New Roman" w:cs="Times New Roman"/>
          <w:sz w:val="24"/>
          <w:szCs w:val="24"/>
        </w:rPr>
        <w:t xml:space="preserve"> therefore the Employee class has the HASA relationship with the Salary class. This relationship is best implemented by embedding an object of the Salary class in the Employee class. </w:t>
      </w:r>
    </w:p>
    <w:p w14:paraId="34D4C29C"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When is a template a better solution than a base class? </w:t>
      </w:r>
      <w:r w:rsidRPr="00DC02A7">
        <w:rPr>
          <w:rFonts w:ascii="Times New Roman" w:eastAsia="Times New Roman" w:hAnsi="Times New Roman" w:cs="Times New Roman"/>
          <w:sz w:val="24"/>
          <w:szCs w:val="24"/>
        </w:rPr>
        <w:br/>
        <w:t>When you are designing a generic class to contain or otherwise manage objects of other types, when the format and behavior of those other types are unimportant to their containment or management, and particularly when those other types are unknown (thus, the generosity) to the designer of the container or manager class.</w:t>
      </w:r>
    </w:p>
    <w:p w14:paraId="613A9E08"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What is a mutable member? </w:t>
      </w:r>
      <w:r w:rsidRPr="00DC02A7">
        <w:rPr>
          <w:rFonts w:ascii="Times New Roman" w:eastAsia="Times New Roman" w:hAnsi="Times New Roman" w:cs="Times New Roman"/>
          <w:sz w:val="24"/>
          <w:szCs w:val="24"/>
        </w:rPr>
        <w:br/>
      </w:r>
      <w:proofErr w:type="gramStart"/>
      <w:r w:rsidRPr="00DC02A7">
        <w:rPr>
          <w:rFonts w:ascii="Times New Roman" w:eastAsia="Times New Roman" w:hAnsi="Times New Roman" w:cs="Times New Roman"/>
          <w:sz w:val="24"/>
          <w:szCs w:val="24"/>
        </w:rPr>
        <w:t>One that can be modified by the class even when the object of the class or the member function doing the modification is const.</w:t>
      </w:r>
      <w:proofErr w:type="gramEnd"/>
    </w:p>
    <w:p w14:paraId="20CD7E10" w14:textId="77777777" w:rsidR="00DC02A7" w:rsidRPr="00DC02A7" w:rsidRDefault="00DC02A7" w:rsidP="00DC02A7">
      <w:pPr>
        <w:spacing w:before="100" w:beforeAutospacing="1" w:after="100" w:afterAutospacing="1" w:line="240" w:lineRule="auto"/>
        <w:rPr>
          <w:rFonts w:ascii="Times New Roman" w:eastAsia="Times New Roman" w:hAnsi="Times New Roman" w:cs="Times New Roman"/>
          <w:sz w:val="24"/>
          <w:szCs w:val="24"/>
        </w:rPr>
      </w:pPr>
      <w:r w:rsidRPr="00DC02A7">
        <w:rPr>
          <w:rFonts w:ascii="Times New Roman" w:eastAsia="Times New Roman" w:hAnsi="Times New Roman" w:cs="Times New Roman"/>
          <w:b/>
          <w:bCs/>
          <w:color w:val="0000FF"/>
          <w:sz w:val="24"/>
          <w:szCs w:val="24"/>
        </w:rPr>
        <w:t xml:space="preserve">What is an explicit constructor? </w:t>
      </w:r>
      <w:r w:rsidRPr="00DC02A7">
        <w:rPr>
          <w:rFonts w:ascii="Times New Roman" w:eastAsia="Times New Roman" w:hAnsi="Times New Roman" w:cs="Times New Roman"/>
          <w:sz w:val="24"/>
          <w:szCs w:val="24"/>
        </w:rPr>
        <w:br/>
        <w:t xml:space="preserve">A conversion constructor declared with the explicit keyword. The compiler does not use an explicit constructor to implement an implied conversion of types. </w:t>
      </w:r>
      <w:proofErr w:type="spellStart"/>
      <w:proofErr w:type="gramStart"/>
      <w:r w:rsidRPr="00DC02A7">
        <w:rPr>
          <w:rFonts w:ascii="Times New Roman" w:eastAsia="Times New Roman" w:hAnsi="Times New Roman" w:cs="Times New Roman"/>
          <w:sz w:val="24"/>
          <w:szCs w:val="24"/>
        </w:rPr>
        <w:t>It’s</w:t>
      </w:r>
      <w:proofErr w:type="spellEnd"/>
      <w:proofErr w:type="gramEnd"/>
      <w:r w:rsidRPr="00DC02A7">
        <w:rPr>
          <w:rFonts w:ascii="Times New Roman" w:eastAsia="Times New Roman" w:hAnsi="Times New Roman" w:cs="Times New Roman"/>
          <w:sz w:val="24"/>
          <w:szCs w:val="24"/>
        </w:rPr>
        <w:t xml:space="preserve"> purpose is reserved explicitly for construction.</w:t>
      </w:r>
    </w:p>
    <w:tbl>
      <w:tblPr>
        <w:tblW w:w="0" w:type="auto"/>
        <w:tblCellSpacing w:w="0" w:type="dxa"/>
        <w:tblCellMar>
          <w:left w:w="0" w:type="dxa"/>
          <w:right w:w="0" w:type="dxa"/>
        </w:tblCellMar>
        <w:tblLook w:val="04A0" w:firstRow="1" w:lastRow="0" w:firstColumn="1" w:lastColumn="0" w:noHBand="0" w:noVBand="1"/>
      </w:tblPr>
      <w:tblGrid>
        <w:gridCol w:w="6"/>
      </w:tblGrid>
      <w:tr w:rsidR="004B4540" w:rsidRPr="004B4540" w14:paraId="27E41D55" w14:textId="77777777" w:rsidTr="004B4540">
        <w:trPr>
          <w:tblCellSpacing w:w="0" w:type="dxa"/>
        </w:trPr>
        <w:tc>
          <w:tcPr>
            <w:tcW w:w="0" w:type="auto"/>
            <w:vAlign w:val="center"/>
            <w:hideMark/>
          </w:tcPr>
          <w:p w14:paraId="0669E789" w14:textId="77777777" w:rsidR="004B4540" w:rsidRPr="004B4540" w:rsidRDefault="004B4540" w:rsidP="004B4540">
            <w:pPr>
              <w:spacing w:after="0" w:line="240" w:lineRule="auto"/>
              <w:rPr>
                <w:rFonts w:ascii="Times New Roman" w:eastAsia="Times New Roman" w:hAnsi="Times New Roman" w:cs="Times New Roman"/>
                <w:sz w:val="24"/>
                <w:szCs w:val="24"/>
              </w:rPr>
            </w:pPr>
          </w:p>
        </w:tc>
      </w:tr>
    </w:tbl>
    <w:p w14:paraId="7545FFF2"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FF0000"/>
          <w:sz w:val="24"/>
          <w:szCs w:val="24"/>
        </w:rPr>
        <w:t>What is the Standard Template Library (STL)?</w:t>
      </w:r>
      <w:r w:rsidRPr="004B4540">
        <w:rPr>
          <w:rFonts w:ascii="Times New Roman" w:eastAsia="Times New Roman" w:hAnsi="Times New Roman" w:cs="Times New Roman"/>
          <w:b/>
          <w:bCs/>
          <w:color w:val="FF0000"/>
          <w:sz w:val="24"/>
          <w:szCs w:val="24"/>
        </w:rPr>
        <w:br/>
      </w:r>
      <w:proofErr w:type="gramStart"/>
      <w:r w:rsidRPr="004B4540">
        <w:rPr>
          <w:rFonts w:ascii="Times New Roman" w:eastAsia="Times New Roman" w:hAnsi="Times New Roman" w:cs="Times New Roman"/>
          <w:sz w:val="24"/>
          <w:szCs w:val="24"/>
        </w:rPr>
        <w:t>A library of container templates approved by the ANSI committee for inclusion in the standard C++ specification.</w:t>
      </w:r>
      <w:proofErr w:type="gramEnd"/>
      <w:r w:rsidRPr="004B4540">
        <w:rPr>
          <w:rFonts w:ascii="Times New Roman" w:eastAsia="Times New Roman" w:hAnsi="Times New Roman" w:cs="Times New Roman"/>
          <w:sz w:val="24"/>
          <w:szCs w:val="24"/>
        </w:rPr>
        <w:t xml:space="preserve"> </w:t>
      </w:r>
      <w:r w:rsidRPr="004B4540">
        <w:rPr>
          <w:rFonts w:ascii="Times New Roman" w:eastAsia="Times New Roman" w:hAnsi="Times New Roman" w:cs="Times New Roman"/>
          <w:sz w:val="24"/>
          <w:szCs w:val="24"/>
        </w:rPr>
        <w:br/>
        <w:t>A programmer who then launches into a discussion of the generic programming model, iterators, allocators, algorithms, and such, has a higher than average understanding of the new technology that STL brings to C++ programming.</w:t>
      </w:r>
    </w:p>
    <w:p w14:paraId="1978DE5A"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sz w:val="24"/>
          <w:szCs w:val="24"/>
        </w:rPr>
        <w:t>Describe run-time type identification.</w:t>
      </w:r>
      <w:r w:rsidRPr="004B4540">
        <w:rPr>
          <w:rFonts w:ascii="Times New Roman" w:eastAsia="Times New Roman" w:hAnsi="Times New Roman" w:cs="Times New Roman"/>
          <w:sz w:val="24"/>
          <w:szCs w:val="24"/>
        </w:rPr>
        <w:br/>
      </w:r>
      <w:proofErr w:type="gramStart"/>
      <w:r w:rsidRPr="004B4540">
        <w:rPr>
          <w:rFonts w:ascii="Times New Roman" w:eastAsia="Times New Roman" w:hAnsi="Times New Roman" w:cs="Times New Roman"/>
          <w:sz w:val="24"/>
          <w:szCs w:val="24"/>
        </w:rPr>
        <w:t xml:space="preserve">The ability to determine at run time the type of an object by using the </w:t>
      </w:r>
      <w:proofErr w:type="spellStart"/>
      <w:r w:rsidRPr="004B4540">
        <w:rPr>
          <w:rFonts w:ascii="Times New Roman" w:eastAsia="Times New Roman" w:hAnsi="Times New Roman" w:cs="Times New Roman"/>
          <w:sz w:val="24"/>
          <w:szCs w:val="24"/>
        </w:rPr>
        <w:t>typeid</w:t>
      </w:r>
      <w:proofErr w:type="spellEnd"/>
      <w:r w:rsidRPr="004B4540">
        <w:rPr>
          <w:rFonts w:ascii="Times New Roman" w:eastAsia="Times New Roman" w:hAnsi="Times New Roman" w:cs="Times New Roman"/>
          <w:sz w:val="24"/>
          <w:szCs w:val="24"/>
        </w:rPr>
        <w:t xml:space="preserve"> operator or the </w:t>
      </w:r>
      <w:proofErr w:type="spellStart"/>
      <w:r w:rsidRPr="004B4540">
        <w:rPr>
          <w:rFonts w:ascii="Times New Roman" w:eastAsia="Times New Roman" w:hAnsi="Times New Roman" w:cs="Times New Roman"/>
          <w:sz w:val="24"/>
          <w:szCs w:val="24"/>
        </w:rPr>
        <w:t>dynamic_cast</w:t>
      </w:r>
      <w:proofErr w:type="spellEnd"/>
      <w:r w:rsidRPr="004B4540">
        <w:rPr>
          <w:rFonts w:ascii="Times New Roman" w:eastAsia="Times New Roman" w:hAnsi="Times New Roman" w:cs="Times New Roman"/>
          <w:sz w:val="24"/>
          <w:szCs w:val="24"/>
        </w:rPr>
        <w:t xml:space="preserve"> operator.</w:t>
      </w:r>
      <w:proofErr w:type="gramEnd"/>
      <w:r w:rsidRPr="004B4540">
        <w:rPr>
          <w:rFonts w:ascii="Times New Roman" w:eastAsia="Times New Roman" w:hAnsi="Times New Roman" w:cs="Times New Roman"/>
          <w:sz w:val="24"/>
          <w:szCs w:val="24"/>
        </w:rPr>
        <w:t xml:space="preserve"> </w:t>
      </w:r>
    </w:p>
    <w:p w14:paraId="4CF6EAB3"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FF0000"/>
          <w:sz w:val="24"/>
          <w:szCs w:val="24"/>
        </w:rPr>
        <w:t xml:space="preserve">What problem does the namespace feature solve? </w:t>
      </w:r>
      <w:r w:rsidRPr="004B4540">
        <w:rPr>
          <w:rFonts w:ascii="Times New Roman" w:eastAsia="Times New Roman" w:hAnsi="Times New Roman" w:cs="Times New Roman"/>
          <w:sz w:val="24"/>
          <w:szCs w:val="24"/>
        </w:rPr>
        <w:br/>
        <w:t xml:space="preserve">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 </w:t>
      </w:r>
      <w:r w:rsidRPr="004B4540">
        <w:rPr>
          <w:rFonts w:ascii="Times New Roman" w:eastAsia="Times New Roman" w:hAnsi="Times New Roman" w:cs="Times New Roman"/>
          <w:sz w:val="24"/>
          <w:szCs w:val="24"/>
        </w:rPr>
        <w:br/>
        <w:t xml:space="preserve">This solution assumes that two library vendors don’t use the same namespace identifier, of course. </w:t>
      </w:r>
    </w:p>
    <w:p w14:paraId="3796C439"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FF0000"/>
          <w:sz w:val="24"/>
          <w:szCs w:val="24"/>
        </w:rPr>
        <w:t xml:space="preserve">Are there any new intrinsic (built-in) data types? </w:t>
      </w:r>
      <w:r w:rsidRPr="004B4540">
        <w:rPr>
          <w:rFonts w:ascii="Times New Roman" w:eastAsia="Times New Roman" w:hAnsi="Times New Roman" w:cs="Times New Roman"/>
          <w:sz w:val="24"/>
          <w:szCs w:val="24"/>
        </w:rPr>
        <w:br/>
        <w:t xml:space="preserve">Yes. The ANSI committee added the </w:t>
      </w:r>
      <w:proofErr w:type="spellStart"/>
      <w:r w:rsidRPr="004B4540">
        <w:rPr>
          <w:rFonts w:ascii="Times New Roman" w:eastAsia="Times New Roman" w:hAnsi="Times New Roman" w:cs="Times New Roman"/>
          <w:sz w:val="24"/>
          <w:szCs w:val="24"/>
        </w:rPr>
        <w:t>bool</w:t>
      </w:r>
      <w:proofErr w:type="spellEnd"/>
      <w:r w:rsidRPr="004B4540">
        <w:rPr>
          <w:rFonts w:ascii="Times New Roman" w:eastAsia="Times New Roman" w:hAnsi="Times New Roman" w:cs="Times New Roman"/>
          <w:sz w:val="24"/>
          <w:szCs w:val="24"/>
        </w:rPr>
        <w:t xml:space="preserve"> intrinsic type and its true and false value keywords. </w:t>
      </w:r>
    </w:p>
    <w:p w14:paraId="2DF28777"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color w:val="FF0000"/>
          <w:sz w:val="24"/>
          <w:szCs w:val="24"/>
        </w:rPr>
        <w:lastRenderedPageBreak/>
        <w:t>Will the following program execute?</w:t>
      </w:r>
      <w:r w:rsidRPr="004B4540">
        <w:rPr>
          <w:rFonts w:ascii="Times New Roman" w:eastAsia="Times New Roman" w:hAnsi="Times New Roman" w:cs="Times New Roman"/>
          <w:sz w:val="24"/>
          <w:szCs w:val="24"/>
        </w:rPr>
        <w:br/>
      </w:r>
      <w:proofErr w:type="gramStart"/>
      <w:r w:rsidRPr="004B4540">
        <w:rPr>
          <w:rFonts w:ascii="Times New Roman" w:eastAsia="Times New Roman" w:hAnsi="Times New Roman" w:cs="Times New Roman"/>
          <w:sz w:val="24"/>
          <w:szCs w:val="24"/>
        </w:rPr>
        <w:t>void</w:t>
      </w:r>
      <w:proofErr w:type="gramEnd"/>
      <w:r w:rsidRPr="004B4540">
        <w:rPr>
          <w:rFonts w:ascii="Times New Roman" w:eastAsia="Times New Roman" w:hAnsi="Times New Roman" w:cs="Times New Roman"/>
          <w:sz w:val="24"/>
          <w:szCs w:val="24"/>
        </w:rPr>
        <w:t xml:space="preserve"> main()</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t>void *</w:t>
      </w:r>
      <w:proofErr w:type="spellStart"/>
      <w:r w:rsidRPr="004B4540">
        <w:rPr>
          <w:rFonts w:ascii="Times New Roman" w:eastAsia="Times New Roman" w:hAnsi="Times New Roman" w:cs="Times New Roman"/>
          <w:sz w:val="24"/>
          <w:szCs w:val="24"/>
        </w:rPr>
        <w:t>vptr</w:t>
      </w:r>
      <w:proofErr w:type="spellEnd"/>
      <w:r w:rsidRPr="004B4540">
        <w:rPr>
          <w:rFonts w:ascii="Times New Roman" w:eastAsia="Times New Roman" w:hAnsi="Times New Roman" w:cs="Times New Roman"/>
          <w:sz w:val="24"/>
          <w:szCs w:val="24"/>
        </w:rPr>
        <w:t xml:space="preserve"> = (void *) </w:t>
      </w:r>
      <w:proofErr w:type="spellStart"/>
      <w:r w:rsidRPr="004B4540">
        <w:rPr>
          <w:rFonts w:ascii="Times New Roman" w:eastAsia="Times New Roman" w:hAnsi="Times New Roman" w:cs="Times New Roman"/>
          <w:sz w:val="24"/>
          <w:szCs w:val="24"/>
        </w:rPr>
        <w:t>malloc</w:t>
      </w:r>
      <w:proofErr w:type="spellEnd"/>
      <w:r w:rsidRPr="004B4540">
        <w:rPr>
          <w:rFonts w:ascii="Times New Roman" w:eastAsia="Times New Roman" w:hAnsi="Times New Roman" w:cs="Times New Roman"/>
          <w:sz w:val="24"/>
          <w:szCs w:val="24"/>
        </w:rPr>
        <w:t>(</w:t>
      </w:r>
      <w:proofErr w:type="spellStart"/>
      <w:r w:rsidRPr="004B4540">
        <w:rPr>
          <w:rFonts w:ascii="Times New Roman" w:eastAsia="Times New Roman" w:hAnsi="Times New Roman" w:cs="Times New Roman"/>
          <w:sz w:val="24"/>
          <w:szCs w:val="24"/>
        </w:rPr>
        <w:t>sizeof</w:t>
      </w:r>
      <w:proofErr w:type="spellEnd"/>
      <w:r w:rsidRPr="004B4540">
        <w:rPr>
          <w:rFonts w:ascii="Times New Roman" w:eastAsia="Times New Roman" w:hAnsi="Times New Roman" w:cs="Times New Roman"/>
          <w:sz w:val="24"/>
          <w:szCs w:val="24"/>
        </w:rPr>
        <w:t>(void));</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vptr</w:t>
      </w:r>
      <w:proofErr w:type="spell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Answer1</w:t>
      </w:r>
      <w:r w:rsidRPr="004B4540">
        <w:rPr>
          <w:rFonts w:ascii="Times New Roman" w:eastAsia="Times New Roman" w:hAnsi="Times New Roman" w:cs="Times New Roman"/>
          <w:sz w:val="24"/>
          <w:szCs w:val="24"/>
        </w:rPr>
        <w:br/>
        <w:t xml:space="preserve">It will throw an error, as arithmetic operations cannot be performed on void pointers.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Answer2</w:t>
      </w:r>
      <w:r w:rsidRPr="004B4540">
        <w:rPr>
          <w:rFonts w:ascii="Times New Roman" w:eastAsia="Times New Roman" w:hAnsi="Times New Roman" w:cs="Times New Roman"/>
          <w:sz w:val="24"/>
          <w:szCs w:val="24"/>
        </w:rPr>
        <w:br/>
        <w:t xml:space="preserve">It will not build as </w:t>
      </w:r>
      <w:proofErr w:type="spellStart"/>
      <w:r w:rsidRPr="004B4540">
        <w:rPr>
          <w:rFonts w:ascii="Times New Roman" w:eastAsia="Times New Roman" w:hAnsi="Times New Roman" w:cs="Times New Roman"/>
          <w:sz w:val="24"/>
          <w:szCs w:val="24"/>
        </w:rPr>
        <w:t>sizeof</w:t>
      </w:r>
      <w:proofErr w:type="spellEnd"/>
      <w:r w:rsidRPr="004B4540">
        <w:rPr>
          <w:rFonts w:ascii="Times New Roman" w:eastAsia="Times New Roman" w:hAnsi="Times New Roman" w:cs="Times New Roman"/>
          <w:sz w:val="24"/>
          <w:szCs w:val="24"/>
        </w:rPr>
        <w:t xml:space="preserve"> cannot be applied to void* </w:t>
      </w:r>
      <w:proofErr w:type="gramStart"/>
      <w:r w:rsidRPr="004B4540">
        <w:rPr>
          <w:rFonts w:ascii="Times New Roman" w:eastAsia="Times New Roman" w:hAnsi="Times New Roman" w:cs="Times New Roman"/>
          <w:sz w:val="24"/>
          <w:szCs w:val="24"/>
        </w:rPr>
        <w:t>( error</w:t>
      </w:r>
      <w:proofErr w:type="gramEnd"/>
      <w:r w:rsidRPr="004B4540">
        <w:rPr>
          <w:rFonts w:ascii="Times New Roman" w:eastAsia="Times New Roman" w:hAnsi="Times New Roman" w:cs="Times New Roman"/>
          <w:sz w:val="24"/>
          <w:szCs w:val="24"/>
        </w:rPr>
        <w:t xml:space="preserve"> “Unknown size” )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Answer3</w:t>
      </w:r>
      <w:r w:rsidRPr="004B4540">
        <w:rPr>
          <w:rFonts w:ascii="Times New Roman" w:eastAsia="Times New Roman" w:hAnsi="Times New Roman" w:cs="Times New Roman"/>
          <w:sz w:val="24"/>
          <w:szCs w:val="24"/>
        </w:rPr>
        <w:br/>
        <w:t xml:space="preserve">How can it execute if it won’t even compile? It needs to be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main, not void main. Also, cannot increment a void *.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Answer4</w:t>
      </w:r>
      <w:r w:rsidRPr="004B4540">
        <w:rPr>
          <w:rFonts w:ascii="Times New Roman" w:eastAsia="Times New Roman" w:hAnsi="Times New Roman" w:cs="Times New Roman"/>
          <w:sz w:val="24"/>
          <w:szCs w:val="24"/>
        </w:rPr>
        <w:br/>
        <w:t xml:space="preserve">According to </w:t>
      </w:r>
      <w:proofErr w:type="spellStart"/>
      <w:r w:rsidRPr="004B4540">
        <w:rPr>
          <w:rFonts w:ascii="Times New Roman" w:eastAsia="Times New Roman" w:hAnsi="Times New Roman" w:cs="Times New Roman"/>
          <w:sz w:val="24"/>
          <w:szCs w:val="24"/>
        </w:rPr>
        <w:t>gcc</w:t>
      </w:r>
      <w:proofErr w:type="spellEnd"/>
      <w:r w:rsidRPr="004B4540">
        <w:rPr>
          <w:rFonts w:ascii="Times New Roman" w:eastAsia="Times New Roman" w:hAnsi="Times New Roman" w:cs="Times New Roman"/>
          <w:sz w:val="24"/>
          <w:szCs w:val="24"/>
        </w:rPr>
        <w:t xml:space="preserve"> compiler it won’t show any error, simply it executes. </w:t>
      </w:r>
      <w:proofErr w:type="gramStart"/>
      <w:r w:rsidRPr="004B4540">
        <w:rPr>
          <w:rFonts w:ascii="Times New Roman" w:eastAsia="Times New Roman" w:hAnsi="Times New Roman" w:cs="Times New Roman"/>
          <w:sz w:val="24"/>
          <w:szCs w:val="24"/>
        </w:rPr>
        <w:t>but</w:t>
      </w:r>
      <w:proofErr w:type="gramEnd"/>
      <w:r w:rsidRPr="004B4540">
        <w:rPr>
          <w:rFonts w:ascii="Times New Roman" w:eastAsia="Times New Roman" w:hAnsi="Times New Roman" w:cs="Times New Roman"/>
          <w:sz w:val="24"/>
          <w:szCs w:val="24"/>
        </w:rPr>
        <w:t xml:space="preserve"> in general we can’t do </w:t>
      </w:r>
      <w:proofErr w:type="spellStart"/>
      <w:r w:rsidRPr="004B4540">
        <w:rPr>
          <w:rFonts w:ascii="Times New Roman" w:eastAsia="Times New Roman" w:hAnsi="Times New Roman" w:cs="Times New Roman"/>
          <w:sz w:val="24"/>
          <w:szCs w:val="24"/>
        </w:rPr>
        <w:t>arthematic</w:t>
      </w:r>
      <w:proofErr w:type="spellEnd"/>
      <w:r w:rsidRPr="004B4540">
        <w:rPr>
          <w:rFonts w:ascii="Times New Roman" w:eastAsia="Times New Roman" w:hAnsi="Times New Roman" w:cs="Times New Roman"/>
          <w:sz w:val="24"/>
          <w:szCs w:val="24"/>
        </w:rPr>
        <w:t xml:space="preserve"> operation on void, and gives size of void as 1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Answer5</w:t>
      </w:r>
      <w:r w:rsidRPr="004B4540">
        <w:rPr>
          <w:rFonts w:ascii="Times New Roman" w:eastAsia="Times New Roman" w:hAnsi="Times New Roman" w:cs="Times New Roman"/>
          <w:sz w:val="24"/>
          <w:szCs w:val="24"/>
        </w:rPr>
        <w:br/>
        <w:t xml:space="preserve">The program compiles in GNU C while giving a warning for “void main”. The program runs without a crash. </w:t>
      </w:r>
      <w:proofErr w:type="spellStart"/>
      <w:proofErr w:type="gramStart"/>
      <w:r w:rsidRPr="004B4540">
        <w:rPr>
          <w:rFonts w:ascii="Times New Roman" w:eastAsia="Times New Roman" w:hAnsi="Times New Roman" w:cs="Times New Roman"/>
          <w:sz w:val="24"/>
          <w:szCs w:val="24"/>
        </w:rPr>
        <w:t>sizeof</w:t>
      </w:r>
      <w:proofErr w:type="spellEnd"/>
      <w:r w:rsidRPr="004B4540">
        <w:rPr>
          <w:rFonts w:ascii="Times New Roman" w:eastAsia="Times New Roman" w:hAnsi="Times New Roman" w:cs="Times New Roman"/>
          <w:sz w:val="24"/>
          <w:szCs w:val="24"/>
        </w:rPr>
        <w:t>(</w:t>
      </w:r>
      <w:proofErr w:type="gramEnd"/>
      <w:r w:rsidRPr="004B4540">
        <w:rPr>
          <w:rFonts w:ascii="Times New Roman" w:eastAsia="Times New Roman" w:hAnsi="Times New Roman" w:cs="Times New Roman"/>
          <w:sz w:val="24"/>
          <w:szCs w:val="24"/>
        </w:rPr>
        <w:t xml:space="preserve">void) is “1? </w:t>
      </w:r>
      <w:proofErr w:type="gramStart"/>
      <w:r w:rsidRPr="004B4540">
        <w:rPr>
          <w:rFonts w:ascii="Times New Roman" w:eastAsia="Times New Roman" w:hAnsi="Times New Roman" w:cs="Times New Roman"/>
          <w:sz w:val="24"/>
          <w:szCs w:val="24"/>
        </w:rPr>
        <w:t>hence</w:t>
      </w:r>
      <w:proofErr w:type="gramEnd"/>
      <w:r w:rsidRPr="004B4540">
        <w:rPr>
          <w:rFonts w:ascii="Times New Roman" w:eastAsia="Times New Roman" w:hAnsi="Times New Roman" w:cs="Times New Roman"/>
          <w:sz w:val="24"/>
          <w:szCs w:val="24"/>
        </w:rPr>
        <w:t xml:space="preserve"> when </w:t>
      </w:r>
      <w:proofErr w:type="spellStart"/>
      <w:r w:rsidRPr="004B4540">
        <w:rPr>
          <w:rFonts w:ascii="Times New Roman" w:eastAsia="Times New Roman" w:hAnsi="Times New Roman" w:cs="Times New Roman"/>
          <w:sz w:val="24"/>
          <w:szCs w:val="24"/>
        </w:rPr>
        <w:t>vptr</w:t>
      </w:r>
      <w:proofErr w:type="spellEnd"/>
      <w:r w:rsidRPr="004B4540">
        <w:rPr>
          <w:rFonts w:ascii="Times New Roman" w:eastAsia="Times New Roman" w:hAnsi="Times New Roman" w:cs="Times New Roman"/>
          <w:sz w:val="24"/>
          <w:szCs w:val="24"/>
        </w:rPr>
        <w:t xml:space="preserve">++, the address is incremented by 1.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Answer6</w:t>
      </w:r>
      <w:r w:rsidRPr="004B4540">
        <w:rPr>
          <w:rFonts w:ascii="Times New Roman" w:eastAsia="Times New Roman" w:hAnsi="Times New Roman" w:cs="Times New Roman"/>
          <w:sz w:val="24"/>
          <w:szCs w:val="24"/>
        </w:rPr>
        <w:br/>
      </w:r>
      <w:proofErr w:type="gramStart"/>
      <w:r w:rsidRPr="004B4540">
        <w:rPr>
          <w:rFonts w:ascii="Times New Roman" w:eastAsia="Times New Roman" w:hAnsi="Times New Roman" w:cs="Times New Roman"/>
          <w:sz w:val="24"/>
          <w:szCs w:val="24"/>
        </w:rPr>
        <w:t>Regarding</w:t>
      </w:r>
      <w:proofErr w:type="gramEnd"/>
      <w:r w:rsidRPr="004B4540">
        <w:rPr>
          <w:rFonts w:ascii="Times New Roman" w:eastAsia="Times New Roman" w:hAnsi="Times New Roman" w:cs="Times New Roman"/>
          <w:sz w:val="24"/>
          <w:szCs w:val="24"/>
        </w:rPr>
        <w:t xml:space="preserve"> arguments about GCC, be aware that this is a C++ question, not C. So </w:t>
      </w:r>
      <w:proofErr w:type="spellStart"/>
      <w:r w:rsidRPr="004B4540">
        <w:rPr>
          <w:rFonts w:ascii="Times New Roman" w:eastAsia="Times New Roman" w:hAnsi="Times New Roman" w:cs="Times New Roman"/>
          <w:sz w:val="24"/>
          <w:szCs w:val="24"/>
        </w:rPr>
        <w:t>gcc</w:t>
      </w:r>
      <w:proofErr w:type="spellEnd"/>
      <w:r w:rsidRPr="004B4540">
        <w:rPr>
          <w:rFonts w:ascii="Times New Roman" w:eastAsia="Times New Roman" w:hAnsi="Times New Roman" w:cs="Times New Roman"/>
          <w:sz w:val="24"/>
          <w:szCs w:val="24"/>
        </w:rPr>
        <w:t xml:space="preserve"> will compile and execute, g++ cannot. </w:t>
      </w:r>
      <w:proofErr w:type="gramStart"/>
      <w:r w:rsidRPr="004B4540">
        <w:rPr>
          <w:rFonts w:ascii="Times New Roman" w:eastAsia="Times New Roman" w:hAnsi="Times New Roman" w:cs="Times New Roman"/>
          <w:sz w:val="24"/>
          <w:szCs w:val="24"/>
        </w:rPr>
        <w:t>g</w:t>
      </w:r>
      <w:proofErr w:type="gramEnd"/>
      <w:r w:rsidRPr="004B4540">
        <w:rPr>
          <w:rFonts w:ascii="Times New Roman" w:eastAsia="Times New Roman" w:hAnsi="Times New Roman" w:cs="Times New Roman"/>
          <w:sz w:val="24"/>
          <w:szCs w:val="24"/>
        </w:rPr>
        <w:t xml:space="preserve">++ complains that the return type cannot be void and the argument of </w:t>
      </w:r>
      <w:proofErr w:type="spellStart"/>
      <w:r w:rsidRPr="004B4540">
        <w:rPr>
          <w:rFonts w:ascii="Times New Roman" w:eastAsia="Times New Roman" w:hAnsi="Times New Roman" w:cs="Times New Roman"/>
          <w:sz w:val="24"/>
          <w:szCs w:val="24"/>
        </w:rPr>
        <w:t>sizeof</w:t>
      </w:r>
      <w:proofErr w:type="spellEnd"/>
      <w:r w:rsidRPr="004B4540">
        <w:rPr>
          <w:rFonts w:ascii="Times New Roman" w:eastAsia="Times New Roman" w:hAnsi="Times New Roman" w:cs="Times New Roman"/>
          <w:sz w:val="24"/>
          <w:szCs w:val="24"/>
        </w:rPr>
        <w:t xml:space="preserve">() cannot be void. It also reports that ISO C++ forbids incrementing a pointer of type ‘void*’.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Answer7</w:t>
      </w:r>
      <w:r w:rsidRPr="004B4540">
        <w:rPr>
          <w:rFonts w:ascii="Times New Roman" w:eastAsia="Times New Roman" w:hAnsi="Times New Roman" w:cs="Times New Roman"/>
          <w:sz w:val="24"/>
          <w:szCs w:val="24"/>
        </w:rPr>
        <w:br/>
        <w:t>in C++</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voidp.c</w:t>
      </w:r>
      <w:proofErr w:type="spellEnd"/>
      <w:r w:rsidRPr="004B4540">
        <w:rPr>
          <w:rFonts w:ascii="Times New Roman" w:eastAsia="Times New Roman" w:hAnsi="Times New Roman" w:cs="Times New Roman"/>
          <w:sz w:val="24"/>
          <w:szCs w:val="24"/>
        </w:rPr>
        <w:t>: In function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w:t>
      </w:r>
      <w:proofErr w:type="gramStart"/>
      <w:r w:rsidRPr="004B4540">
        <w:rPr>
          <w:rFonts w:ascii="Times New Roman" w:eastAsia="Times New Roman" w:hAnsi="Times New Roman" w:cs="Times New Roman"/>
          <w:sz w:val="24"/>
          <w:szCs w:val="24"/>
        </w:rPr>
        <w:t>main(</w:t>
      </w:r>
      <w:proofErr w:type="gram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voidp.c:4: error: invalid application of `</w:t>
      </w:r>
      <w:proofErr w:type="spellStart"/>
      <w:r w:rsidRPr="004B4540">
        <w:rPr>
          <w:rFonts w:ascii="Times New Roman" w:eastAsia="Times New Roman" w:hAnsi="Times New Roman" w:cs="Times New Roman"/>
          <w:sz w:val="24"/>
          <w:szCs w:val="24"/>
        </w:rPr>
        <w:t>sizeof</w:t>
      </w:r>
      <w:proofErr w:type="spellEnd"/>
      <w:r w:rsidRPr="004B4540">
        <w:rPr>
          <w:rFonts w:ascii="Times New Roman" w:eastAsia="Times New Roman" w:hAnsi="Times New Roman" w:cs="Times New Roman"/>
          <w:sz w:val="24"/>
          <w:szCs w:val="24"/>
        </w:rPr>
        <w:t>’ to a void type</w:t>
      </w:r>
      <w:r w:rsidRPr="004B4540">
        <w:rPr>
          <w:rFonts w:ascii="Times New Roman" w:eastAsia="Times New Roman" w:hAnsi="Times New Roman" w:cs="Times New Roman"/>
          <w:sz w:val="24"/>
          <w:szCs w:val="24"/>
        </w:rPr>
        <w:br/>
        <w:t>voidp.c:4: error: `</w:t>
      </w:r>
      <w:proofErr w:type="spellStart"/>
      <w:r w:rsidRPr="004B4540">
        <w:rPr>
          <w:rFonts w:ascii="Times New Roman" w:eastAsia="Times New Roman" w:hAnsi="Times New Roman" w:cs="Times New Roman"/>
          <w:sz w:val="24"/>
          <w:szCs w:val="24"/>
        </w:rPr>
        <w:t>malloc</w:t>
      </w:r>
      <w:proofErr w:type="spellEnd"/>
      <w:r w:rsidRPr="004B4540">
        <w:rPr>
          <w:rFonts w:ascii="Times New Roman" w:eastAsia="Times New Roman" w:hAnsi="Times New Roman" w:cs="Times New Roman"/>
          <w:sz w:val="24"/>
          <w:szCs w:val="24"/>
        </w:rPr>
        <w:t>’ undeclared (first use this function)</w:t>
      </w:r>
      <w:r w:rsidRPr="004B4540">
        <w:rPr>
          <w:rFonts w:ascii="Times New Roman" w:eastAsia="Times New Roman" w:hAnsi="Times New Roman" w:cs="Times New Roman"/>
          <w:sz w:val="24"/>
          <w:szCs w:val="24"/>
        </w:rPr>
        <w:br/>
        <w:t>voidp.c:4: error: (Each undeclared identifier is reported only once for each function it appears in.)</w:t>
      </w:r>
      <w:r w:rsidRPr="004B4540">
        <w:rPr>
          <w:rFonts w:ascii="Times New Roman" w:eastAsia="Times New Roman" w:hAnsi="Times New Roman" w:cs="Times New Roman"/>
          <w:sz w:val="24"/>
          <w:szCs w:val="24"/>
        </w:rPr>
        <w:br/>
        <w:t>voidp.c:6: error: ISO C++ forbids incrementing a pointer of type `void*’</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But in c, it work without problems</w:t>
      </w:r>
    </w:p>
    <w:p w14:paraId="4C43A204"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sz w:val="24"/>
          <w:szCs w:val="24"/>
        </w:rPr>
        <w:t>void main()</w:t>
      </w:r>
      <w:r w:rsidRPr="004B4540">
        <w:rPr>
          <w:rFonts w:ascii="Times New Roman" w:eastAsia="Times New Roman" w:hAnsi="Times New Roman" w:cs="Times New Roman"/>
          <w:b/>
          <w:bCs/>
          <w:sz w:val="24"/>
          <w:szCs w:val="24"/>
        </w:rPr>
        <w:br/>
        <w:t>{</w:t>
      </w:r>
      <w:r w:rsidRPr="004B4540">
        <w:rPr>
          <w:rFonts w:ascii="Times New Roman" w:eastAsia="Times New Roman" w:hAnsi="Times New Roman" w:cs="Times New Roman"/>
          <w:b/>
          <w:bCs/>
          <w:sz w:val="24"/>
          <w:szCs w:val="24"/>
        </w:rPr>
        <w:br/>
        <w:t>char *</w:t>
      </w:r>
      <w:proofErr w:type="spellStart"/>
      <w:r w:rsidRPr="004B4540">
        <w:rPr>
          <w:rFonts w:ascii="Times New Roman" w:eastAsia="Times New Roman" w:hAnsi="Times New Roman" w:cs="Times New Roman"/>
          <w:b/>
          <w:bCs/>
          <w:sz w:val="24"/>
          <w:szCs w:val="24"/>
        </w:rPr>
        <w:t>cptr</w:t>
      </w:r>
      <w:proofErr w:type="spellEnd"/>
      <w:r w:rsidRPr="004B4540">
        <w:rPr>
          <w:rFonts w:ascii="Times New Roman" w:eastAsia="Times New Roman" w:hAnsi="Times New Roman" w:cs="Times New Roman"/>
          <w:b/>
          <w:bCs/>
          <w:sz w:val="24"/>
          <w:szCs w:val="24"/>
        </w:rPr>
        <w:t xml:space="preserve"> = 0?2000;</w:t>
      </w:r>
      <w:r w:rsidRPr="004B4540">
        <w:rPr>
          <w:rFonts w:ascii="Times New Roman" w:eastAsia="Times New Roman" w:hAnsi="Times New Roman" w:cs="Times New Roman"/>
          <w:b/>
          <w:bCs/>
          <w:sz w:val="24"/>
          <w:szCs w:val="24"/>
        </w:rPr>
        <w:br/>
        <w:t>long *</w:t>
      </w:r>
      <w:proofErr w:type="spellStart"/>
      <w:r w:rsidRPr="004B4540">
        <w:rPr>
          <w:rFonts w:ascii="Times New Roman" w:eastAsia="Times New Roman" w:hAnsi="Times New Roman" w:cs="Times New Roman"/>
          <w:b/>
          <w:bCs/>
          <w:sz w:val="24"/>
          <w:szCs w:val="24"/>
        </w:rPr>
        <w:t>lptr</w:t>
      </w:r>
      <w:proofErr w:type="spellEnd"/>
      <w:r w:rsidRPr="004B4540">
        <w:rPr>
          <w:rFonts w:ascii="Times New Roman" w:eastAsia="Times New Roman" w:hAnsi="Times New Roman" w:cs="Times New Roman"/>
          <w:b/>
          <w:bCs/>
          <w:sz w:val="24"/>
          <w:szCs w:val="24"/>
        </w:rPr>
        <w:t xml:space="preserve"> = 0?2000;</w:t>
      </w:r>
      <w:r w:rsidRPr="004B4540">
        <w:rPr>
          <w:rFonts w:ascii="Times New Roman" w:eastAsia="Times New Roman" w:hAnsi="Times New Roman" w:cs="Times New Roman"/>
          <w:b/>
          <w:bCs/>
          <w:sz w:val="24"/>
          <w:szCs w:val="24"/>
        </w:rPr>
        <w:br/>
      </w:r>
      <w:proofErr w:type="spellStart"/>
      <w:r w:rsidRPr="004B4540">
        <w:rPr>
          <w:rFonts w:ascii="Times New Roman" w:eastAsia="Times New Roman" w:hAnsi="Times New Roman" w:cs="Times New Roman"/>
          <w:b/>
          <w:bCs/>
          <w:sz w:val="24"/>
          <w:szCs w:val="24"/>
        </w:rPr>
        <w:lastRenderedPageBreak/>
        <w:t>cptr</w:t>
      </w:r>
      <w:proofErr w:type="spellEnd"/>
      <w:r w:rsidRPr="004B4540">
        <w:rPr>
          <w:rFonts w:ascii="Times New Roman" w:eastAsia="Times New Roman" w:hAnsi="Times New Roman" w:cs="Times New Roman"/>
          <w:b/>
          <w:bCs/>
          <w:sz w:val="24"/>
          <w:szCs w:val="24"/>
        </w:rPr>
        <w:t>++;</w:t>
      </w:r>
      <w:r w:rsidRPr="004B4540">
        <w:rPr>
          <w:rFonts w:ascii="Times New Roman" w:eastAsia="Times New Roman" w:hAnsi="Times New Roman" w:cs="Times New Roman"/>
          <w:b/>
          <w:bCs/>
          <w:sz w:val="24"/>
          <w:szCs w:val="24"/>
        </w:rPr>
        <w:br/>
      </w:r>
      <w:proofErr w:type="spellStart"/>
      <w:r w:rsidRPr="004B4540">
        <w:rPr>
          <w:rFonts w:ascii="Times New Roman" w:eastAsia="Times New Roman" w:hAnsi="Times New Roman" w:cs="Times New Roman"/>
          <w:b/>
          <w:bCs/>
          <w:sz w:val="24"/>
          <w:szCs w:val="24"/>
        </w:rPr>
        <w:t>lptr</w:t>
      </w:r>
      <w:proofErr w:type="spellEnd"/>
      <w:r w:rsidRPr="004B4540">
        <w:rPr>
          <w:rFonts w:ascii="Times New Roman" w:eastAsia="Times New Roman" w:hAnsi="Times New Roman" w:cs="Times New Roman"/>
          <w:b/>
          <w:bCs/>
          <w:sz w:val="24"/>
          <w:szCs w:val="24"/>
        </w:rPr>
        <w:t>++;</w:t>
      </w:r>
      <w:r w:rsidRPr="004B4540">
        <w:rPr>
          <w:rFonts w:ascii="Times New Roman" w:eastAsia="Times New Roman" w:hAnsi="Times New Roman" w:cs="Times New Roman"/>
          <w:b/>
          <w:bCs/>
          <w:sz w:val="24"/>
          <w:szCs w:val="24"/>
        </w:rPr>
        <w:br/>
      </w:r>
      <w:proofErr w:type="spellStart"/>
      <w:r w:rsidRPr="004B4540">
        <w:rPr>
          <w:rFonts w:ascii="Times New Roman" w:eastAsia="Times New Roman" w:hAnsi="Times New Roman" w:cs="Times New Roman"/>
          <w:b/>
          <w:bCs/>
          <w:sz w:val="24"/>
          <w:szCs w:val="24"/>
        </w:rPr>
        <w:t>printf</w:t>
      </w:r>
      <w:proofErr w:type="spellEnd"/>
      <w:r w:rsidRPr="004B4540">
        <w:rPr>
          <w:rFonts w:ascii="Times New Roman" w:eastAsia="Times New Roman" w:hAnsi="Times New Roman" w:cs="Times New Roman"/>
          <w:b/>
          <w:bCs/>
          <w:sz w:val="24"/>
          <w:szCs w:val="24"/>
        </w:rPr>
        <w:t xml:space="preserve">(” %x %x”, </w:t>
      </w:r>
      <w:proofErr w:type="spellStart"/>
      <w:r w:rsidRPr="004B4540">
        <w:rPr>
          <w:rFonts w:ascii="Times New Roman" w:eastAsia="Times New Roman" w:hAnsi="Times New Roman" w:cs="Times New Roman"/>
          <w:b/>
          <w:bCs/>
          <w:sz w:val="24"/>
          <w:szCs w:val="24"/>
        </w:rPr>
        <w:t>cptr</w:t>
      </w:r>
      <w:proofErr w:type="spellEnd"/>
      <w:r w:rsidRPr="004B4540">
        <w:rPr>
          <w:rFonts w:ascii="Times New Roman" w:eastAsia="Times New Roman" w:hAnsi="Times New Roman" w:cs="Times New Roman"/>
          <w:b/>
          <w:bCs/>
          <w:sz w:val="24"/>
          <w:szCs w:val="24"/>
        </w:rPr>
        <w:t xml:space="preserve">, </w:t>
      </w:r>
      <w:proofErr w:type="spellStart"/>
      <w:r w:rsidRPr="004B4540">
        <w:rPr>
          <w:rFonts w:ascii="Times New Roman" w:eastAsia="Times New Roman" w:hAnsi="Times New Roman" w:cs="Times New Roman"/>
          <w:b/>
          <w:bCs/>
          <w:sz w:val="24"/>
          <w:szCs w:val="24"/>
        </w:rPr>
        <w:t>lptr</w:t>
      </w:r>
      <w:proofErr w:type="spellEnd"/>
      <w:r w:rsidRPr="004B4540">
        <w:rPr>
          <w:rFonts w:ascii="Times New Roman" w:eastAsia="Times New Roman" w:hAnsi="Times New Roman" w:cs="Times New Roman"/>
          <w:b/>
          <w:bCs/>
          <w:sz w:val="24"/>
          <w:szCs w:val="24"/>
        </w:rPr>
        <w:t>);</w:t>
      </w:r>
      <w:r w:rsidRPr="004B4540">
        <w:rPr>
          <w:rFonts w:ascii="Times New Roman" w:eastAsia="Times New Roman" w:hAnsi="Times New Roman" w:cs="Times New Roman"/>
          <w:b/>
          <w:bCs/>
          <w:sz w:val="24"/>
          <w:szCs w:val="24"/>
        </w:rPr>
        <w:br/>
        <w:t>}</w:t>
      </w:r>
      <w:r w:rsidRPr="004B4540">
        <w:rPr>
          <w:rFonts w:ascii="Times New Roman" w:eastAsia="Times New Roman" w:hAnsi="Times New Roman" w:cs="Times New Roman"/>
          <w:b/>
          <w:bCs/>
          <w:color w:val="FF0000"/>
          <w:sz w:val="24"/>
          <w:szCs w:val="24"/>
        </w:rPr>
        <w:br/>
        <w:t>Will it execute or not?</w:t>
      </w:r>
      <w:r w:rsidRPr="004B4540">
        <w:rPr>
          <w:rFonts w:ascii="Times New Roman" w:eastAsia="Times New Roman" w:hAnsi="Times New Roman" w:cs="Times New Roman"/>
          <w:sz w:val="24"/>
          <w:szCs w:val="24"/>
        </w:rPr>
        <w:br/>
        <w:t>Answer1</w:t>
      </w:r>
      <w:r w:rsidRPr="004B4540">
        <w:rPr>
          <w:rFonts w:ascii="Times New Roman" w:eastAsia="Times New Roman" w:hAnsi="Times New Roman" w:cs="Times New Roman"/>
          <w:sz w:val="24"/>
          <w:szCs w:val="24"/>
        </w:rPr>
        <w:br/>
        <w:t>For Q2: As above, won’t compile because main must return int. Also, 0×2000 cannot be implicitly converted to a pointer (I assume you meant 0×2000 and not 0</w:t>
      </w:r>
      <w:proofErr w:type="gramStart"/>
      <w:r w:rsidRPr="004B4540">
        <w:rPr>
          <w:rFonts w:ascii="Times New Roman" w:eastAsia="Times New Roman" w:hAnsi="Times New Roman" w:cs="Times New Roman"/>
          <w:sz w:val="24"/>
          <w:szCs w:val="24"/>
        </w:rPr>
        <w:t>?2000</w:t>
      </w:r>
      <w:proofErr w:type="gramEnd"/>
      <w:r w:rsidRPr="004B4540">
        <w:rPr>
          <w:rFonts w:ascii="Times New Roman" w:eastAsia="Times New Roman" w:hAnsi="Times New Roman" w:cs="Times New Roman"/>
          <w:sz w:val="24"/>
          <w:szCs w:val="24"/>
        </w:rPr>
        <w:t xml:space="preserve">.)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r>
      <w:proofErr w:type="gramStart"/>
      <w:r w:rsidRPr="004B4540">
        <w:rPr>
          <w:rFonts w:ascii="Times New Roman" w:eastAsia="Times New Roman" w:hAnsi="Times New Roman" w:cs="Times New Roman"/>
          <w:sz w:val="24"/>
          <w:szCs w:val="24"/>
        </w:rPr>
        <w:t>Answer2</w:t>
      </w:r>
      <w:r w:rsidRPr="004B4540">
        <w:rPr>
          <w:rFonts w:ascii="Times New Roman" w:eastAsia="Times New Roman" w:hAnsi="Times New Roman" w:cs="Times New Roman"/>
          <w:sz w:val="24"/>
          <w:szCs w:val="24"/>
        </w:rPr>
        <w:br/>
        <w:t xml:space="preserve">Not </w:t>
      </w:r>
      <w:proofErr w:type="spellStart"/>
      <w:r w:rsidRPr="004B4540">
        <w:rPr>
          <w:rFonts w:ascii="Times New Roman" w:eastAsia="Times New Roman" w:hAnsi="Times New Roman" w:cs="Times New Roman"/>
          <w:sz w:val="24"/>
          <w:szCs w:val="24"/>
        </w:rPr>
        <w:t>Excute</w:t>
      </w:r>
      <w:proofErr w:type="spellEnd"/>
      <w:r w:rsidRPr="004B4540">
        <w:rPr>
          <w:rFonts w:ascii="Times New Roman" w:eastAsia="Times New Roman" w:hAnsi="Times New Roman" w:cs="Times New Roman"/>
          <w:sz w:val="24"/>
          <w:szCs w:val="24"/>
        </w:rPr>
        <w:t>.</w:t>
      </w:r>
      <w:proofErr w:type="gramEnd"/>
      <w:r w:rsidRPr="004B4540">
        <w:rPr>
          <w:rFonts w:ascii="Times New Roman" w:eastAsia="Times New Roman" w:hAnsi="Times New Roman" w:cs="Times New Roman"/>
          <w:sz w:val="24"/>
          <w:szCs w:val="24"/>
        </w:rPr>
        <w:br/>
        <w:t>Compile with VC7 results following errors</w:t>
      </w:r>
      <w:proofErr w:type="gramStart"/>
      <w:r w:rsidRPr="004B4540">
        <w:rPr>
          <w:rFonts w:ascii="Times New Roman" w:eastAsia="Times New Roman" w:hAnsi="Times New Roman" w:cs="Times New Roman"/>
          <w:sz w:val="24"/>
          <w:szCs w:val="24"/>
        </w:rPr>
        <w:t>:</w:t>
      </w:r>
      <w:proofErr w:type="gramEnd"/>
      <w:r w:rsidRPr="004B4540">
        <w:rPr>
          <w:rFonts w:ascii="Times New Roman" w:eastAsia="Times New Roman" w:hAnsi="Times New Roman" w:cs="Times New Roman"/>
          <w:sz w:val="24"/>
          <w:szCs w:val="24"/>
        </w:rPr>
        <w:br/>
        <w:t>error C2440: ‘initializing’ : cannot convert from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to ‘char *’</w:t>
      </w:r>
      <w:r w:rsidRPr="004B4540">
        <w:rPr>
          <w:rFonts w:ascii="Times New Roman" w:eastAsia="Times New Roman" w:hAnsi="Times New Roman" w:cs="Times New Roman"/>
          <w:sz w:val="24"/>
          <w:szCs w:val="24"/>
        </w:rPr>
        <w:br/>
        <w:t>error C2440: ‘initializing’ : cannot convert from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to ‘long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Not </w:t>
      </w:r>
      <w:proofErr w:type="spellStart"/>
      <w:r w:rsidRPr="004B4540">
        <w:rPr>
          <w:rFonts w:ascii="Times New Roman" w:eastAsia="Times New Roman" w:hAnsi="Times New Roman" w:cs="Times New Roman"/>
          <w:sz w:val="24"/>
          <w:szCs w:val="24"/>
        </w:rPr>
        <w:t>Excute</w:t>
      </w:r>
      <w:proofErr w:type="spellEnd"/>
      <w:r w:rsidRPr="004B4540">
        <w:rPr>
          <w:rFonts w:ascii="Times New Roman" w:eastAsia="Times New Roman" w:hAnsi="Times New Roman" w:cs="Times New Roman"/>
          <w:sz w:val="24"/>
          <w:szCs w:val="24"/>
        </w:rPr>
        <w:t xml:space="preserve"> if it is C++, but </w:t>
      </w:r>
      <w:proofErr w:type="spellStart"/>
      <w:r w:rsidRPr="004B4540">
        <w:rPr>
          <w:rFonts w:ascii="Times New Roman" w:eastAsia="Times New Roman" w:hAnsi="Times New Roman" w:cs="Times New Roman"/>
          <w:sz w:val="24"/>
          <w:szCs w:val="24"/>
        </w:rPr>
        <w:t>Excute</w:t>
      </w:r>
      <w:proofErr w:type="spellEnd"/>
      <w:r w:rsidRPr="004B4540">
        <w:rPr>
          <w:rFonts w:ascii="Times New Roman" w:eastAsia="Times New Roman" w:hAnsi="Times New Roman" w:cs="Times New Roman"/>
          <w:sz w:val="24"/>
          <w:szCs w:val="24"/>
        </w:rPr>
        <w:t xml:space="preserve"> in C.</w:t>
      </w:r>
      <w:r w:rsidRPr="004B4540">
        <w:rPr>
          <w:rFonts w:ascii="Times New Roman" w:eastAsia="Times New Roman" w:hAnsi="Times New Roman" w:cs="Times New Roman"/>
          <w:sz w:val="24"/>
          <w:szCs w:val="24"/>
        </w:rPr>
        <w:br/>
        <w:t>The printout:</w:t>
      </w:r>
      <w:r w:rsidRPr="004B4540">
        <w:rPr>
          <w:rFonts w:ascii="Times New Roman" w:eastAsia="Times New Roman" w:hAnsi="Times New Roman" w:cs="Times New Roman"/>
          <w:sz w:val="24"/>
          <w:szCs w:val="24"/>
        </w:rPr>
        <w:br/>
        <w:t xml:space="preserve">2001 2004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Answer3</w:t>
      </w:r>
      <w:r w:rsidRPr="004B4540">
        <w:rPr>
          <w:rFonts w:ascii="Times New Roman" w:eastAsia="Times New Roman" w:hAnsi="Times New Roman" w:cs="Times New Roman"/>
          <w:sz w:val="24"/>
          <w:szCs w:val="24"/>
        </w:rPr>
        <w:br/>
        <w:t>In C++</w:t>
      </w:r>
      <w:r w:rsidRPr="004B4540">
        <w:rPr>
          <w:rFonts w:ascii="Times New Roman" w:eastAsia="Times New Roman" w:hAnsi="Times New Roman" w:cs="Times New Roman"/>
          <w:sz w:val="24"/>
          <w:szCs w:val="24"/>
        </w:rPr>
        <w:br/>
        <w:t xml:space="preserve">[$]&gt; g++ </w:t>
      </w:r>
      <w:proofErr w:type="spellStart"/>
      <w:r w:rsidRPr="004B4540">
        <w:rPr>
          <w:rFonts w:ascii="Times New Roman" w:eastAsia="Times New Roman" w:hAnsi="Times New Roman" w:cs="Times New Roman"/>
          <w:sz w:val="24"/>
          <w:szCs w:val="24"/>
        </w:rPr>
        <w:t>point.c</w:t>
      </w:r>
      <w:proofErr w:type="spellEnd"/>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point.c</w:t>
      </w:r>
      <w:proofErr w:type="spellEnd"/>
      <w:r w:rsidRPr="004B4540">
        <w:rPr>
          <w:rFonts w:ascii="Times New Roman" w:eastAsia="Times New Roman" w:hAnsi="Times New Roman" w:cs="Times New Roman"/>
          <w:sz w:val="24"/>
          <w:szCs w:val="24"/>
        </w:rPr>
        <w:t>: In function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main()’:</w:t>
      </w:r>
      <w:r w:rsidRPr="004B4540">
        <w:rPr>
          <w:rFonts w:ascii="Times New Roman" w:eastAsia="Times New Roman" w:hAnsi="Times New Roman" w:cs="Times New Roman"/>
          <w:sz w:val="24"/>
          <w:szCs w:val="24"/>
        </w:rPr>
        <w:br/>
        <w:t>point.c:4: error: invalid conversion from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to `char*’</w:t>
      </w:r>
      <w:r w:rsidRPr="004B4540">
        <w:rPr>
          <w:rFonts w:ascii="Times New Roman" w:eastAsia="Times New Roman" w:hAnsi="Times New Roman" w:cs="Times New Roman"/>
          <w:sz w:val="24"/>
          <w:szCs w:val="24"/>
        </w:rPr>
        <w:br/>
        <w:t>point.c:5: error: invalid conversion from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to `long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in C</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t xml:space="preserve">[$] </w:t>
      </w:r>
      <w:proofErr w:type="spellStart"/>
      <w:r w:rsidRPr="004B4540">
        <w:rPr>
          <w:rFonts w:ascii="Times New Roman" w:eastAsia="Times New Roman" w:hAnsi="Times New Roman" w:cs="Times New Roman"/>
          <w:sz w:val="24"/>
          <w:szCs w:val="24"/>
        </w:rPr>
        <w:t>etc</w:t>
      </w:r>
      <w:proofErr w:type="spellEnd"/>
      <w:r w:rsidRPr="004B4540">
        <w:rPr>
          <w:rFonts w:ascii="Times New Roman" w:eastAsia="Times New Roman" w:hAnsi="Times New Roman" w:cs="Times New Roman"/>
          <w:sz w:val="24"/>
          <w:szCs w:val="24"/>
        </w:rPr>
        <w:t xml:space="preserve"> &gt; </w:t>
      </w:r>
      <w:proofErr w:type="spellStart"/>
      <w:r w:rsidRPr="004B4540">
        <w:rPr>
          <w:rFonts w:ascii="Times New Roman" w:eastAsia="Times New Roman" w:hAnsi="Times New Roman" w:cs="Times New Roman"/>
          <w:sz w:val="24"/>
          <w:szCs w:val="24"/>
        </w:rPr>
        <w:t>gcc</w:t>
      </w:r>
      <w:proofErr w:type="spellEnd"/>
      <w:r w:rsidRPr="004B4540">
        <w:rPr>
          <w:rFonts w:ascii="Times New Roman" w:eastAsia="Times New Roman" w:hAnsi="Times New Roman" w:cs="Times New Roman"/>
          <w:sz w:val="24"/>
          <w:szCs w:val="24"/>
        </w:rPr>
        <w:t xml:space="preserve"> </w:t>
      </w:r>
      <w:proofErr w:type="spellStart"/>
      <w:r w:rsidRPr="004B4540">
        <w:rPr>
          <w:rFonts w:ascii="Times New Roman" w:eastAsia="Times New Roman" w:hAnsi="Times New Roman" w:cs="Times New Roman"/>
          <w:sz w:val="24"/>
          <w:szCs w:val="24"/>
        </w:rPr>
        <w:t>point.c</w:t>
      </w:r>
      <w:proofErr w:type="spellEnd"/>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point.c</w:t>
      </w:r>
      <w:proofErr w:type="spellEnd"/>
      <w:r w:rsidRPr="004B4540">
        <w:rPr>
          <w:rFonts w:ascii="Times New Roman" w:eastAsia="Times New Roman" w:hAnsi="Times New Roman" w:cs="Times New Roman"/>
          <w:sz w:val="24"/>
          <w:szCs w:val="24"/>
        </w:rPr>
        <w:t>: In function `main’:</w:t>
      </w:r>
      <w:r w:rsidRPr="004B4540">
        <w:rPr>
          <w:rFonts w:ascii="Times New Roman" w:eastAsia="Times New Roman" w:hAnsi="Times New Roman" w:cs="Times New Roman"/>
          <w:sz w:val="24"/>
          <w:szCs w:val="24"/>
        </w:rPr>
        <w:br/>
        <w:t>point.c:4: warning: initialization makes pointer from integer without a cast</w:t>
      </w:r>
      <w:r w:rsidRPr="004B4540">
        <w:rPr>
          <w:rFonts w:ascii="Times New Roman" w:eastAsia="Times New Roman" w:hAnsi="Times New Roman" w:cs="Times New Roman"/>
          <w:sz w:val="24"/>
          <w:szCs w:val="24"/>
        </w:rPr>
        <w:br/>
        <w:t>point.c:5: warning: initialization makes pointer from integer without a cast</w:t>
      </w:r>
      <w:r w:rsidRPr="004B4540">
        <w:rPr>
          <w:rFonts w:ascii="Times New Roman" w:eastAsia="Times New Roman" w:hAnsi="Times New Roman" w:cs="Times New Roman"/>
          <w:sz w:val="24"/>
          <w:szCs w:val="24"/>
        </w:rPr>
        <w:br/>
        <w:t xml:space="preserve">[$] </w:t>
      </w:r>
      <w:proofErr w:type="spellStart"/>
      <w:r w:rsidRPr="004B4540">
        <w:rPr>
          <w:rFonts w:ascii="Times New Roman" w:eastAsia="Times New Roman" w:hAnsi="Times New Roman" w:cs="Times New Roman"/>
          <w:sz w:val="24"/>
          <w:szCs w:val="24"/>
        </w:rPr>
        <w:t>etc</w:t>
      </w:r>
      <w:proofErr w:type="spellEnd"/>
      <w:r w:rsidRPr="004B4540">
        <w:rPr>
          <w:rFonts w:ascii="Times New Roman" w:eastAsia="Times New Roman" w:hAnsi="Times New Roman" w:cs="Times New Roman"/>
          <w:sz w:val="24"/>
          <w:szCs w:val="24"/>
        </w:rPr>
        <w:t xml:space="preserve"> &gt; ./a.exe</w:t>
      </w:r>
      <w:r w:rsidRPr="004B4540">
        <w:rPr>
          <w:rFonts w:ascii="Times New Roman" w:eastAsia="Times New Roman" w:hAnsi="Times New Roman" w:cs="Times New Roman"/>
          <w:sz w:val="24"/>
          <w:szCs w:val="24"/>
        </w:rPr>
        <w:br/>
        <w:t>2001 2004</w:t>
      </w:r>
    </w:p>
    <w:tbl>
      <w:tblPr>
        <w:tblW w:w="0" w:type="auto"/>
        <w:tblCellSpacing w:w="0" w:type="dxa"/>
        <w:tblCellMar>
          <w:left w:w="0" w:type="dxa"/>
          <w:right w:w="0" w:type="dxa"/>
        </w:tblCellMar>
        <w:tblLook w:val="04A0" w:firstRow="1" w:lastRow="0" w:firstColumn="1" w:lastColumn="0" w:noHBand="0" w:noVBand="1"/>
      </w:tblPr>
      <w:tblGrid>
        <w:gridCol w:w="6"/>
      </w:tblGrid>
      <w:tr w:rsidR="004B4540" w:rsidRPr="004B4540" w14:paraId="1E84281B" w14:textId="77777777" w:rsidTr="004B4540">
        <w:trPr>
          <w:tblCellSpacing w:w="0" w:type="dxa"/>
        </w:trPr>
        <w:tc>
          <w:tcPr>
            <w:tcW w:w="0" w:type="auto"/>
            <w:vAlign w:val="center"/>
            <w:hideMark/>
          </w:tcPr>
          <w:p w14:paraId="59AB5FB9" w14:textId="77777777" w:rsidR="004B4540" w:rsidRPr="004B4540" w:rsidRDefault="004B4540" w:rsidP="004B4540">
            <w:pPr>
              <w:spacing w:after="0" w:line="240" w:lineRule="auto"/>
              <w:rPr>
                <w:rFonts w:ascii="Times New Roman" w:eastAsia="Times New Roman" w:hAnsi="Times New Roman" w:cs="Times New Roman"/>
                <w:sz w:val="24"/>
                <w:szCs w:val="24"/>
              </w:rPr>
            </w:pPr>
          </w:p>
        </w:tc>
      </w:tr>
    </w:tbl>
    <w:p w14:paraId="4F035CDD"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What is the difference between </w:t>
      </w:r>
      <w:proofErr w:type="spellStart"/>
      <w:r w:rsidRPr="004B4540">
        <w:rPr>
          <w:rFonts w:ascii="Times New Roman" w:eastAsia="Times New Roman" w:hAnsi="Times New Roman" w:cs="Times New Roman"/>
          <w:b/>
          <w:bCs/>
          <w:color w:val="0000FF"/>
          <w:sz w:val="24"/>
          <w:szCs w:val="24"/>
        </w:rPr>
        <w:t>Mutex</w:t>
      </w:r>
      <w:proofErr w:type="spellEnd"/>
      <w:r w:rsidRPr="004B4540">
        <w:rPr>
          <w:rFonts w:ascii="Times New Roman" w:eastAsia="Times New Roman" w:hAnsi="Times New Roman" w:cs="Times New Roman"/>
          <w:b/>
          <w:bCs/>
          <w:color w:val="0000FF"/>
          <w:sz w:val="24"/>
          <w:szCs w:val="24"/>
        </w:rPr>
        <w:t xml:space="preserve"> and Binary semaphore?</w:t>
      </w:r>
      <w:r w:rsidRPr="004B4540">
        <w:rPr>
          <w:rFonts w:ascii="Times New Roman" w:eastAsia="Times New Roman" w:hAnsi="Times New Roman" w:cs="Times New Roman"/>
          <w:b/>
          <w:bCs/>
          <w:color w:val="0000FF"/>
          <w:sz w:val="24"/>
          <w:szCs w:val="24"/>
        </w:rPr>
        <w:br/>
      </w:r>
      <w:proofErr w:type="gramStart"/>
      <w:r w:rsidRPr="004B4540">
        <w:rPr>
          <w:rFonts w:ascii="Times New Roman" w:eastAsia="Times New Roman" w:hAnsi="Times New Roman" w:cs="Times New Roman"/>
          <w:sz w:val="24"/>
          <w:szCs w:val="24"/>
        </w:rPr>
        <w:t>semaphore</w:t>
      </w:r>
      <w:proofErr w:type="gramEnd"/>
      <w:r w:rsidRPr="004B4540">
        <w:rPr>
          <w:rFonts w:ascii="Times New Roman" w:eastAsia="Times New Roman" w:hAnsi="Times New Roman" w:cs="Times New Roman"/>
          <w:sz w:val="24"/>
          <w:szCs w:val="24"/>
        </w:rPr>
        <w:t xml:space="preserve"> is used to synchronize processes. </w:t>
      </w:r>
      <w:proofErr w:type="spellStart"/>
      <w:proofErr w:type="gramStart"/>
      <w:r w:rsidRPr="004B4540">
        <w:rPr>
          <w:rFonts w:ascii="Times New Roman" w:eastAsia="Times New Roman" w:hAnsi="Times New Roman" w:cs="Times New Roman"/>
          <w:sz w:val="24"/>
          <w:szCs w:val="24"/>
        </w:rPr>
        <w:t>where</w:t>
      </w:r>
      <w:proofErr w:type="gramEnd"/>
      <w:r w:rsidRPr="004B4540">
        <w:rPr>
          <w:rFonts w:ascii="Times New Roman" w:eastAsia="Times New Roman" w:hAnsi="Times New Roman" w:cs="Times New Roman"/>
          <w:sz w:val="24"/>
          <w:szCs w:val="24"/>
        </w:rPr>
        <w:t xml:space="preserve"> as</w:t>
      </w:r>
      <w:proofErr w:type="spellEnd"/>
      <w:r w:rsidRPr="004B4540">
        <w:rPr>
          <w:rFonts w:ascii="Times New Roman" w:eastAsia="Times New Roman" w:hAnsi="Times New Roman" w:cs="Times New Roman"/>
          <w:sz w:val="24"/>
          <w:szCs w:val="24"/>
        </w:rPr>
        <w:t xml:space="preserve"> </w:t>
      </w:r>
      <w:proofErr w:type="spellStart"/>
      <w:r w:rsidRPr="004B4540">
        <w:rPr>
          <w:rFonts w:ascii="Times New Roman" w:eastAsia="Times New Roman" w:hAnsi="Times New Roman" w:cs="Times New Roman"/>
          <w:sz w:val="24"/>
          <w:szCs w:val="24"/>
        </w:rPr>
        <w:t>mutex</w:t>
      </w:r>
      <w:proofErr w:type="spellEnd"/>
      <w:r w:rsidRPr="004B4540">
        <w:rPr>
          <w:rFonts w:ascii="Times New Roman" w:eastAsia="Times New Roman" w:hAnsi="Times New Roman" w:cs="Times New Roman"/>
          <w:sz w:val="24"/>
          <w:szCs w:val="24"/>
        </w:rPr>
        <w:t xml:space="preserve"> is used to provide synchronization between threads running in the same process. </w:t>
      </w:r>
    </w:p>
    <w:p w14:paraId="4F0E67F2"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In C++, what is the difference between method overloading and method overriding? </w:t>
      </w:r>
      <w:r w:rsidRPr="004B4540">
        <w:rPr>
          <w:rFonts w:ascii="Times New Roman" w:eastAsia="Times New Roman" w:hAnsi="Times New Roman" w:cs="Times New Roman"/>
          <w:sz w:val="24"/>
          <w:szCs w:val="24"/>
        </w:rPr>
        <w:br/>
        <w:t xml:space="preserve">Overloading a method (or function) in C++ is the ability for functions of the same name to be defined as long as these methods have different signatures (different set of parameters). Method overriding is the ability of the inherited class rewriting the virtual method of the base class. </w:t>
      </w:r>
    </w:p>
    <w:p w14:paraId="76B68AB3"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lastRenderedPageBreak/>
        <w:t xml:space="preserve">What methods can be overridden in Java? </w:t>
      </w:r>
      <w:r w:rsidRPr="004B4540">
        <w:rPr>
          <w:rFonts w:ascii="Times New Roman" w:eastAsia="Times New Roman" w:hAnsi="Times New Roman" w:cs="Times New Roman"/>
          <w:sz w:val="24"/>
          <w:szCs w:val="24"/>
        </w:rPr>
        <w:br/>
        <w:t xml:space="preserve">In C++ terminology, all public methods in Java are </w:t>
      </w:r>
      <w:proofErr w:type="gramStart"/>
      <w:r w:rsidRPr="004B4540">
        <w:rPr>
          <w:rFonts w:ascii="Times New Roman" w:eastAsia="Times New Roman" w:hAnsi="Times New Roman" w:cs="Times New Roman"/>
          <w:sz w:val="24"/>
          <w:szCs w:val="24"/>
        </w:rPr>
        <w:t>virtual</w:t>
      </w:r>
      <w:proofErr w:type="gramEnd"/>
      <w:r w:rsidRPr="004B4540">
        <w:rPr>
          <w:rFonts w:ascii="Times New Roman" w:eastAsia="Times New Roman" w:hAnsi="Times New Roman" w:cs="Times New Roman"/>
          <w:sz w:val="24"/>
          <w:szCs w:val="24"/>
        </w:rPr>
        <w:t xml:space="preserve">. Therefore, all Java methods can be overwritten in subclasses except those that are declared final, static, and private. </w:t>
      </w:r>
    </w:p>
    <w:p w14:paraId="53F3E26C"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What are the defining traits of an object-oriented language? </w:t>
      </w:r>
      <w:r w:rsidRPr="004B4540">
        <w:rPr>
          <w:rFonts w:ascii="Times New Roman" w:eastAsia="Times New Roman" w:hAnsi="Times New Roman" w:cs="Times New Roman"/>
          <w:sz w:val="24"/>
          <w:szCs w:val="24"/>
        </w:rPr>
        <w:br/>
        <w:t xml:space="preserve">The defining traits of an object-oriented </w:t>
      </w:r>
      <w:proofErr w:type="spellStart"/>
      <w:r w:rsidRPr="004B4540">
        <w:rPr>
          <w:rFonts w:ascii="Times New Roman" w:eastAsia="Times New Roman" w:hAnsi="Times New Roman" w:cs="Times New Roman"/>
          <w:sz w:val="24"/>
          <w:szCs w:val="24"/>
        </w:rPr>
        <w:t>langauge</w:t>
      </w:r>
      <w:proofErr w:type="spellEnd"/>
      <w:r w:rsidRPr="004B4540">
        <w:rPr>
          <w:rFonts w:ascii="Times New Roman" w:eastAsia="Times New Roman" w:hAnsi="Times New Roman" w:cs="Times New Roman"/>
          <w:sz w:val="24"/>
          <w:szCs w:val="24"/>
        </w:rPr>
        <w:t xml:space="preserve"> are:</w:t>
      </w:r>
      <w:r w:rsidRPr="004B4540">
        <w:rPr>
          <w:rFonts w:ascii="Times New Roman" w:eastAsia="Times New Roman" w:hAnsi="Times New Roman" w:cs="Times New Roman"/>
          <w:sz w:val="24"/>
          <w:szCs w:val="24"/>
        </w:rPr>
        <w:br/>
        <w:t>* encapsulation</w:t>
      </w:r>
      <w:r w:rsidRPr="004B4540">
        <w:rPr>
          <w:rFonts w:ascii="Times New Roman" w:eastAsia="Times New Roman" w:hAnsi="Times New Roman" w:cs="Times New Roman"/>
          <w:sz w:val="24"/>
          <w:szCs w:val="24"/>
        </w:rPr>
        <w:br/>
        <w:t>* inheritance</w:t>
      </w:r>
      <w:r w:rsidRPr="004B4540">
        <w:rPr>
          <w:rFonts w:ascii="Times New Roman" w:eastAsia="Times New Roman" w:hAnsi="Times New Roman" w:cs="Times New Roman"/>
          <w:sz w:val="24"/>
          <w:szCs w:val="24"/>
        </w:rPr>
        <w:br/>
        <w:t>* polymorphism</w:t>
      </w:r>
    </w:p>
    <w:p w14:paraId="4E422A91"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Write a program that ask for user input from 5 to 9 then calculate the average </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main()</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MAX=4;</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total =0;</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average=0;</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numb;</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cout</w:t>
      </w:r>
      <w:proofErr w:type="spellEnd"/>
      <w:r w:rsidRPr="004B4540">
        <w:rPr>
          <w:rFonts w:ascii="Times New Roman" w:eastAsia="Times New Roman" w:hAnsi="Times New Roman" w:cs="Times New Roman"/>
          <w:sz w:val="24"/>
          <w:szCs w:val="24"/>
        </w:rPr>
        <w:t>&lt;&lt;"Please enter your input from 5 to 9";</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cin</w:t>
      </w:r>
      <w:proofErr w:type="spellEnd"/>
      <w:r w:rsidRPr="004B4540">
        <w:rPr>
          <w:rFonts w:ascii="Times New Roman" w:eastAsia="Times New Roman" w:hAnsi="Times New Roman" w:cs="Times New Roman"/>
          <w:sz w:val="24"/>
          <w:szCs w:val="24"/>
        </w:rPr>
        <w:t>&gt;&gt;numb;</w:t>
      </w:r>
      <w:r w:rsidRPr="004B4540">
        <w:rPr>
          <w:rFonts w:ascii="Times New Roman" w:eastAsia="Times New Roman" w:hAnsi="Times New Roman" w:cs="Times New Roman"/>
          <w:sz w:val="24"/>
          <w:szCs w:val="24"/>
        </w:rPr>
        <w:br/>
        <w:t>if((numb &lt;5)&amp;&amp;(numb&gt;9))</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cout</w:t>
      </w:r>
      <w:proofErr w:type="spellEnd"/>
      <w:r w:rsidRPr="004B4540">
        <w:rPr>
          <w:rFonts w:ascii="Times New Roman" w:eastAsia="Times New Roman" w:hAnsi="Times New Roman" w:cs="Times New Roman"/>
          <w:sz w:val="24"/>
          <w:szCs w:val="24"/>
        </w:rPr>
        <w:t>&lt;&lt;"please re type your input";</w:t>
      </w:r>
      <w:r w:rsidRPr="004B4540">
        <w:rPr>
          <w:rFonts w:ascii="Times New Roman" w:eastAsia="Times New Roman" w:hAnsi="Times New Roman" w:cs="Times New Roman"/>
          <w:sz w:val="24"/>
          <w:szCs w:val="24"/>
        </w:rPr>
        <w:br/>
        <w:t>else</w:t>
      </w:r>
      <w:r w:rsidRPr="004B4540">
        <w:rPr>
          <w:rFonts w:ascii="Times New Roman" w:eastAsia="Times New Roman" w:hAnsi="Times New Roman" w:cs="Times New Roman"/>
          <w:sz w:val="24"/>
          <w:szCs w:val="24"/>
        </w:rPr>
        <w:br/>
        <w:t>for(i=0;i&lt;=MAX; i++)</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t>total = total + numb;</w:t>
      </w:r>
      <w:r w:rsidRPr="004B4540">
        <w:rPr>
          <w:rFonts w:ascii="Times New Roman" w:eastAsia="Times New Roman" w:hAnsi="Times New Roman" w:cs="Times New Roman"/>
          <w:sz w:val="24"/>
          <w:szCs w:val="24"/>
        </w:rPr>
        <w:br/>
        <w:t>average= total /MAX;</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cout</w:t>
      </w:r>
      <w:proofErr w:type="spellEnd"/>
      <w:r w:rsidRPr="004B4540">
        <w:rPr>
          <w:rFonts w:ascii="Times New Roman" w:eastAsia="Times New Roman" w:hAnsi="Times New Roman" w:cs="Times New Roman"/>
          <w:sz w:val="24"/>
          <w:szCs w:val="24"/>
        </w:rPr>
        <w:t>&lt;&lt;"The average number is"&lt;&lt;average&lt;&lt;</w:t>
      </w:r>
      <w:proofErr w:type="spellStart"/>
      <w:r w:rsidRPr="004B4540">
        <w:rPr>
          <w:rFonts w:ascii="Times New Roman" w:eastAsia="Times New Roman" w:hAnsi="Times New Roman" w:cs="Times New Roman"/>
          <w:sz w:val="24"/>
          <w:szCs w:val="24"/>
        </w:rPr>
        <w:t>endl</w:t>
      </w:r>
      <w:proofErr w:type="spell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return 0;</w:t>
      </w:r>
      <w:r w:rsidRPr="004B4540">
        <w:rPr>
          <w:rFonts w:ascii="Times New Roman" w:eastAsia="Times New Roman" w:hAnsi="Times New Roman" w:cs="Times New Roman"/>
          <w:sz w:val="24"/>
          <w:szCs w:val="24"/>
        </w:rPr>
        <w:br/>
        <w:t>}</w:t>
      </w:r>
    </w:p>
    <w:p w14:paraId="5B67D4A4"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Assignment Operator - What is the </w:t>
      </w:r>
      <w:proofErr w:type="spellStart"/>
      <w:r w:rsidRPr="004B4540">
        <w:rPr>
          <w:rFonts w:ascii="Times New Roman" w:eastAsia="Times New Roman" w:hAnsi="Times New Roman" w:cs="Times New Roman"/>
          <w:b/>
          <w:bCs/>
          <w:color w:val="0000FF"/>
          <w:sz w:val="24"/>
          <w:szCs w:val="24"/>
        </w:rPr>
        <w:t>diffrence</w:t>
      </w:r>
      <w:proofErr w:type="spellEnd"/>
      <w:r w:rsidRPr="004B4540">
        <w:rPr>
          <w:rFonts w:ascii="Times New Roman" w:eastAsia="Times New Roman" w:hAnsi="Times New Roman" w:cs="Times New Roman"/>
          <w:b/>
          <w:bCs/>
          <w:color w:val="0000FF"/>
          <w:sz w:val="24"/>
          <w:szCs w:val="24"/>
        </w:rPr>
        <w:t xml:space="preserve"> between </w:t>
      </w:r>
      <w:proofErr w:type="gramStart"/>
      <w:r w:rsidRPr="004B4540">
        <w:rPr>
          <w:rFonts w:ascii="Times New Roman" w:eastAsia="Times New Roman" w:hAnsi="Times New Roman" w:cs="Times New Roman"/>
          <w:b/>
          <w:bCs/>
          <w:color w:val="0000FF"/>
          <w:sz w:val="24"/>
          <w:szCs w:val="24"/>
        </w:rPr>
        <w:t>a</w:t>
      </w:r>
      <w:proofErr w:type="gramEnd"/>
      <w:r w:rsidRPr="004B4540">
        <w:rPr>
          <w:rFonts w:ascii="Times New Roman" w:eastAsia="Times New Roman" w:hAnsi="Times New Roman" w:cs="Times New Roman"/>
          <w:b/>
          <w:bCs/>
          <w:color w:val="0000FF"/>
          <w:sz w:val="24"/>
          <w:szCs w:val="24"/>
        </w:rPr>
        <w:t xml:space="preserve"> "assignment operator" and a "copy constructor"?</w:t>
      </w:r>
      <w:r w:rsidRPr="004B4540">
        <w:rPr>
          <w:rFonts w:ascii="Times New Roman" w:eastAsia="Times New Roman" w:hAnsi="Times New Roman" w:cs="Times New Roman"/>
          <w:color w:val="0000FF"/>
          <w:sz w:val="24"/>
          <w:szCs w:val="24"/>
        </w:rPr>
        <w:t xml:space="preserve"> </w:t>
      </w:r>
      <w:r w:rsidRPr="004B4540">
        <w:rPr>
          <w:rFonts w:ascii="Times New Roman" w:eastAsia="Times New Roman" w:hAnsi="Times New Roman" w:cs="Times New Roman"/>
          <w:sz w:val="24"/>
          <w:szCs w:val="24"/>
        </w:rPr>
        <w:br/>
        <w:t xml:space="preserve">Answer1. </w:t>
      </w:r>
      <w:r w:rsidRPr="004B4540">
        <w:rPr>
          <w:rFonts w:ascii="Times New Roman" w:eastAsia="Times New Roman" w:hAnsi="Times New Roman" w:cs="Times New Roman"/>
          <w:sz w:val="24"/>
          <w:szCs w:val="24"/>
        </w:rPr>
        <w:br/>
        <w:t xml:space="preserve">In assignment operator, you are assigning a value to an existing object. But in copy constructor, you are creating a new object and then assigning a value to that object. For example: </w:t>
      </w:r>
      <w:r w:rsidRPr="004B4540">
        <w:rPr>
          <w:rFonts w:ascii="Times New Roman" w:eastAsia="Times New Roman" w:hAnsi="Times New Roman" w:cs="Times New Roman"/>
          <w:sz w:val="24"/>
          <w:szCs w:val="24"/>
        </w:rPr>
        <w:br/>
        <w:t>complex c1</w:t>
      </w:r>
      <w:proofErr w:type="gramStart"/>
      <w:r w:rsidRPr="004B4540">
        <w:rPr>
          <w:rFonts w:ascii="Times New Roman" w:eastAsia="Times New Roman" w:hAnsi="Times New Roman" w:cs="Times New Roman"/>
          <w:sz w:val="24"/>
          <w:szCs w:val="24"/>
        </w:rPr>
        <w:t>,c2</w:t>
      </w:r>
      <w:proofErr w:type="gram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c1=c2; //this is assignment</w:t>
      </w:r>
      <w:r w:rsidRPr="004B4540">
        <w:rPr>
          <w:rFonts w:ascii="Times New Roman" w:eastAsia="Times New Roman" w:hAnsi="Times New Roman" w:cs="Times New Roman"/>
          <w:sz w:val="24"/>
          <w:szCs w:val="24"/>
        </w:rPr>
        <w:br/>
        <w:t>complex c3=c2; //copy constructor</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Answer2. </w:t>
      </w:r>
      <w:r w:rsidRPr="004B4540">
        <w:rPr>
          <w:rFonts w:ascii="Times New Roman" w:eastAsia="Times New Roman" w:hAnsi="Times New Roman" w:cs="Times New Roman"/>
          <w:sz w:val="24"/>
          <w:szCs w:val="24"/>
        </w:rPr>
        <w:br/>
        <w:t xml:space="preserve">A copy constructor is used to initialize a newly declared variable from an existing variable. This makes a deep copy like assignment, but it is somewhat simpler: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There is no need to test to see if it is being initialized from itself.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lastRenderedPageBreak/>
        <w:t>There is no need to clean up (</w:t>
      </w:r>
      <w:proofErr w:type="spellStart"/>
      <w:r w:rsidRPr="004B4540">
        <w:rPr>
          <w:rFonts w:ascii="Times New Roman" w:eastAsia="Times New Roman" w:hAnsi="Times New Roman" w:cs="Times New Roman"/>
          <w:sz w:val="24"/>
          <w:szCs w:val="24"/>
        </w:rPr>
        <w:t>eg</w:t>
      </w:r>
      <w:proofErr w:type="spellEnd"/>
      <w:r w:rsidRPr="004B4540">
        <w:rPr>
          <w:rFonts w:ascii="Times New Roman" w:eastAsia="Times New Roman" w:hAnsi="Times New Roman" w:cs="Times New Roman"/>
          <w:sz w:val="24"/>
          <w:szCs w:val="24"/>
        </w:rPr>
        <w:t xml:space="preserve">, delete) an existing value (there is none). </w:t>
      </w:r>
      <w:r w:rsidRPr="004B4540">
        <w:rPr>
          <w:rFonts w:ascii="Times New Roman" w:eastAsia="Times New Roman" w:hAnsi="Times New Roman" w:cs="Times New Roman"/>
          <w:sz w:val="24"/>
          <w:szCs w:val="24"/>
        </w:rPr>
        <w:br/>
        <w:t>A reference to itself is not returned.</w:t>
      </w:r>
    </w:p>
    <w:p w14:paraId="39557ADC"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RTTI - What is RTTI? </w:t>
      </w:r>
      <w:r w:rsidRPr="004B4540">
        <w:rPr>
          <w:rFonts w:ascii="Times New Roman" w:eastAsia="Times New Roman" w:hAnsi="Times New Roman" w:cs="Times New Roman"/>
          <w:sz w:val="24"/>
          <w:szCs w:val="24"/>
        </w:rPr>
        <w:br/>
        <w:t xml:space="preserve">Answer1. </w:t>
      </w:r>
      <w:r w:rsidRPr="004B4540">
        <w:rPr>
          <w:rFonts w:ascii="Times New Roman" w:eastAsia="Times New Roman" w:hAnsi="Times New Roman" w:cs="Times New Roman"/>
          <w:sz w:val="24"/>
          <w:szCs w:val="24"/>
        </w:rPr>
        <w:br/>
        <w:t xml:space="preserve">RTTI stands for "Run Time Type Identification". In an inheritance hierarchy, we can find out the exact type of the </w:t>
      </w:r>
      <w:proofErr w:type="spellStart"/>
      <w:r w:rsidRPr="004B4540">
        <w:rPr>
          <w:rFonts w:ascii="Times New Roman" w:eastAsia="Times New Roman" w:hAnsi="Times New Roman" w:cs="Times New Roman"/>
          <w:sz w:val="24"/>
          <w:szCs w:val="24"/>
        </w:rPr>
        <w:t>objet</w:t>
      </w:r>
      <w:proofErr w:type="spellEnd"/>
      <w:r w:rsidRPr="004B4540">
        <w:rPr>
          <w:rFonts w:ascii="Times New Roman" w:eastAsia="Times New Roman" w:hAnsi="Times New Roman" w:cs="Times New Roman"/>
          <w:sz w:val="24"/>
          <w:szCs w:val="24"/>
        </w:rPr>
        <w:t xml:space="preserve"> of which it is member. It can be done by using: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1) dynamic id operator </w:t>
      </w:r>
      <w:r w:rsidRPr="004B4540">
        <w:rPr>
          <w:rFonts w:ascii="Times New Roman" w:eastAsia="Times New Roman" w:hAnsi="Times New Roman" w:cs="Times New Roman"/>
          <w:sz w:val="24"/>
          <w:szCs w:val="24"/>
        </w:rPr>
        <w:br/>
        <w:t xml:space="preserve">2) typecast operator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Answer2. </w:t>
      </w:r>
      <w:r w:rsidRPr="004B4540">
        <w:rPr>
          <w:rFonts w:ascii="Times New Roman" w:eastAsia="Times New Roman" w:hAnsi="Times New Roman" w:cs="Times New Roman"/>
          <w:sz w:val="24"/>
          <w:szCs w:val="24"/>
        </w:rPr>
        <w:br/>
        <w:t>RTTI is defined as follows: Run Time Type Information, a facility that allows an object to be queried at runtime to determine its type. One of the fundamental principles of object technology is polymorphism, which is the ability of an object to dynamically change at runtime.</w:t>
      </w:r>
    </w:p>
    <w:p w14:paraId="1F571740"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STL Containers - What are the types of STL containers? </w:t>
      </w:r>
      <w:r w:rsidRPr="004B4540">
        <w:rPr>
          <w:rFonts w:ascii="Times New Roman" w:eastAsia="Times New Roman" w:hAnsi="Times New Roman" w:cs="Times New Roman"/>
          <w:sz w:val="24"/>
          <w:szCs w:val="24"/>
        </w:rPr>
        <w:br/>
        <w:t xml:space="preserve">There are 3 types of STL containers: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1. Adaptive containers like </w:t>
      </w:r>
      <w:proofErr w:type="gramStart"/>
      <w:r w:rsidRPr="004B4540">
        <w:rPr>
          <w:rFonts w:ascii="Times New Roman" w:eastAsia="Times New Roman" w:hAnsi="Times New Roman" w:cs="Times New Roman"/>
          <w:sz w:val="24"/>
          <w:szCs w:val="24"/>
        </w:rPr>
        <w:t>queue,</w:t>
      </w:r>
      <w:proofErr w:type="gramEnd"/>
      <w:r w:rsidRPr="004B4540">
        <w:rPr>
          <w:rFonts w:ascii="Times New Roman" w:eastAsia="Times New Roman" w:hAnsi="Times New Roman" w:cs="Times New Roman"/>
          <w:sz w:val="24"/>
          <w:szCs w:val="24"/>
        </w:rPr>
        <w:t xml:space="preserve"> stack </w:t>
      </w:r>
      <w:r w:rsidRPr="004B4540">
        <w:rPr>
          <w:rFonts w:ascii="Times New Roman" w:eastAsia="Times New Roman" w:hAnsi="Times New Roman" w:cs="Times New Roman"/>
          <w:sz w:val="24"/>
          <w:szCs w:val="24"/>
        </w:rPr>
        <w:br/>
        <w:t xml:space="preserve">2. Associative containers like set, map </w:t>
      </w:r>
      <w:r w:rsidRPr="004B4540">
        <w:rPr>
          <w:rFonts w:ascii="Times New Roman" w:eastAsia="Times New Roman" w:hAnsi="Times New Roman" w:cs="Times New Roman"/>
          <w:sz w:val="24"/>
          <w:szCs w:val="24"/>
        </w:rPr>
        <w:br/>
        <w:t xml:space="preserve">3. Sequence containers like vector, </w:t>
      </w:r>
      <w:proofErr w:type="spellStart"/>
      <w:r w:rsidRPr="004B4540">
        <w:rPr>
          <w:rFonts w:ascii="Times New Roman" w:eastAsia="Times New Roman" w:hAnsi="Times New Roman" w:cs="Times New Roman"/>
          <w:sz w:val="24"/>
          <w:szCs w:val="24"/>
        </w:rPr>
        <w:t>deque</w:t>
      </w:r>
      <w:proofErr w:type="spellEnd"/>
    </w:p>
    <w:p w14:paraId="6B23B71B"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sz w:val="24"/>
          <w:szCs w:val="24"/>
        </w:rPr>
        <w:t xml:space="preserve">What is the need for a Virtual </w:t>
      </w:r>
      <w:proofErr w:type="gramStart"/>
      <w:r w:rsidRPr="004B4540">
        <w:rPr>
          <w:rFonts w:ascii="Times New Roman" w:eastAsia="Times New Roman" w:hAnsi="Times New Roman" w:cs="Times New Roman"/>
          <w:b/>
          <w:bCs/>
          <w:sz w:val="24"/>
          <w:szCs w:val="24"/>
        </w:rPr>
        <w:t>Destructor ?</w:t>
      </w:r>
      <w:proofErr w:type="gramEnd"/>
      <w:r w:rsidRPr="004B4540">
        <w:rPr>
          <w:rFonts w:ascii="Times New Roman" w:eastAsia="Times New Roman" w:hAnsi="Times New Roman" w:cs="Times New Roman"/>
          <w:b/>
          <w:bCs/>
          <w:sz w:val="24"/>
          <w:szCs w:val="24"/>
        </w:rPr>
        <w:t xml:space="preserve"> </w:t>
      </w:r>
      <w:r w:rsidRPr="004B4540">
        <w:rPr>
          <w:rFonts w:ascii="Times New Roman" w:eastAsia="Times New Roman" w:hAnsi="Times New Roman" w:cs="Times New Roman"/>
          <w:sz w:val="24"/>
          <w:szCs w:val="24"/>
        </w:rPr>
        <w:br/>
        <w:t xml:space="preserve">Destructors are declared as virtual because if do not declare it as virtual the base class destructor will be called before the derived class destructor and that will lead to memory leak because derived </w:t>
      </w:r>
      <w:proofErr w:type="spellStart"/>
      <w:r w:rsidRPr="004B4540">
        <w:rPr>
          <w:rFonts w:ascii="Times New Roman" w:eastAsia="Times New Roman" w:hAnsi="Times New Roman" w:cs="Times New Roman"/>
          <w:sz w:val="24"/>
          <w:szCs w:val="24"/>
        </w:rPr>
        <w:t>classâ</w:t>
      </w:r>
      <w:proofErr w:type="spellEnd"/>
      <w:r w:rsidRPr="004B4540">
        <w:rPr>
          <w:rFonts w:ascii="Times New Roman" w:eastAsia="Times New Roman" w:hAnsi="Times New Roman" w:cs="Times New Roman"/>
          <w:sz w:val="24"/>
          <w:szCs w:val="24"/>
        </w:rPr>
        <w:t xml:space="preserve">€™s objects will not get </w:t>
      </w:r>
      <w:proofErr w:type="spellStart"/>
      <w:r w:rsidRPr="004B4540">
        <w:rPr>
          <w:rFonts w:ascii="Times New Roman" w:eastAsia="Times New Roman" w:hAnsi="Times New Roman" w:cs="Times New Roman"/>
          <w:sz w:val="24"/>
          <w:szCs w:val="24"/>
        </w:rPr>
        <w:t>freed.Destructors</w:t>
      </w:r>
      <w:proofErr w:type="spellEnd"/>
      <w:r w:rsidRPr="004B4540">
        <w:rPr>
          <w:rFonts w:ascii="Times New Roman" w:eastAsia="Times New Roman" w:hAnsi="Times New Roman" w:cs="Times New Roman"/>
          <w:sz w:val="24"/>
          <w:szCs w:val="24"/>
        </w:rPr>
        <w:t xml:space="preserve"> are declared virtual so as to bind objects to the methods at runtime so that appropriate destructor is called.</w:t>
      </w:r>
    </w:p>
    <w:tbl>
      <w:tblPr>
        <w:tblW w:w="0" w:type="auto"/>
        <w:tblCellSpacing w:w="0" w:type="dxa"/>
        <w:tblCellMar>
          <w:left w:w="0" w:type="dxa"/>
          <w:right w:w="0" w:type="dxa"/>
        </w:tblCellMar>
        <w:tblLook w:val="04A0" w:firstRow="1" w:lastRow="0" w:firstColumn="1" w:lastColumn="0" w:noHBand="0" w:noVBand="1"/>
      </w:tblPr>
      <w:tblGrid>
        <w:gridCol w:w="6"/>
      </w:tblGrid>
      <w:tr w:rsidR="004B4540" w14:paraId="7DC1F48B" w14:textId="77777777" w:rsidTr="004B4540">
        <w:trPr>
          <w:tblCellSpacing w:w="0" w:type="dxa"/>
        </w:trPr>
        <w:tc>
          <w:tcPr>
            <w:tcW w:w="0" w:type="auto"/>
            <w:vAlign w:val="center"/>
            <w:hideMark/>
          </w:tcPr>
          <w:p w14:paraId="5434843D" w14:textId="77777777" w:rsidR="004B4540" w:rsidRDefault="004B4540">
            <w:pPr>
              <w:rPr>
                <w:sz w:val="24"/>
                <w:szCs w:val="24"/>
              </w:rPr>
            </w:pPr>
          </w:p>
        </w:tc>
      </w:tr>
    </w:tbl>
    <w:p w14:paraId="14CF7747" w14:textId="77777777" w:rsidR="004B4540" w:rsidRDefault="004B4540" w:rsidP="004B4540">
      <w:pPr>
        <w:pStyle w:val="NormalWeb"/>
      </w:pPr>
      <w:r>
        <w:rPr>
          <w:rStyle w:val="style53"/>
          <w:b/>
          <w:bCs/>
          <w:color w:val="FF0000"/>
        </w:rPr>
        <w:t>What is "mutable"?</w:t>
      </w:r>
      <w:r>
        <w:rPr>
          <w:b/>
          <w:bCs/>
          <w:color w:val="FF0000"/>
        </w:rPr>
        <w:br/>
      </w:r>
      <w:r>
        <w:rPr>
          <w:rStyle w:val="answers"/>
        </w:rPr>
        <w:t xml:space="preserve">Answer1. </w:t>
      </w:r>
      <w:r>
        <w:br/>
      </w:r>
      <w:r>
        <w:rPr>
          <w:rStyle w:val="answers"/>
        </w:rPr>
        <w:t>"</w:t>
      </w:r>
      <w:proofErr w:type="gramStart"/>
      <w:r>
        <w:rPr>
          <w:rStyle w:val="answers"/>
        </w:rPr>
        <w:t>mutable</w:t>
      </w:r>
      <w:proofErr w:type="gramEnd"/>
      <w:r>
        <w:rPr>
          <w:rStyle w:val="answers"/>
        </w:rPr>
        <w:t xml:space="preserve">" is a C++ keyword. When we declare </w:t>
      </w:r>
      <w:proofErr w:type="spellStart"/>
      <w:r>
        <w:rPr>
          <w:rStyle w:val="answers"/>
        </w:rPr>
        <w:t>const</w:t>
      </w:r>
      <w:proofErr w:type="spellEnd"/>
      <w:r>
        <w:rPr>
          <w:rStyle w:val="answers"/>
        </w:rPr>
        <w:t xml:space="preserve">, none of its data members can change. When we want one of its members to change, we declare it as mutable. </w:t>
      </w:r>
      <w:r>
        <w:br/>
      </w:r>
      <w:r>
        <w:br/>
      </w:r>
      <w:r>
        <w:rPr>
          <w:rStyle w:val="answers"/>
        </w:rPr>
        <w:t xml:space="preserve">Answer2. </w:t>
      </w:r>
      <w:r>
        <w:br/>
      </w:r>
      <w:r>
        <w:rPr>
          <w:rStyle w:val="answers"/>
        </w:rPr>
        <w:t xml:space="preserve">A "mutable" keyword is useful when we want to force a "logical </w:t>
      </w:r>
      <w:proofErr w:type="spellStart"/>
      <w:r>
        <w:rPr>
          <w:rStyle w:val="answers"/>
        </w:rPr>
        <w:t>const</w:t>
      </w:r>
      <w:proofErr w:type="spellEnd"/>
      <w:r>
        <w:rPr>
          <w:rStyle w:val="answers"/>
        </w:rPr>
        <w:t xml:space="preserve">" data member to have its value modified. A logical </w:t>
      </w:r>
      <w:proofErr w:type="spellStart"/>
      <w:r>
        <w:rPr>
          <w:rStyle w:val="answers"/>
        </w:rPr>
        <w:t>const</w:t>
      </w:r>
      <w:proofErr w:type="spellEnd"/>
      <w:r>
        <w:rPr>
          <w:rStyle w:val="answers"/>
        </w:rPr>
        <w:t xml:space="preserve"> can happen when we declare a data member as non-</w:t>
      </w:r>
      <w:proofErr w:type="spellStart"/>
      <w:r>
        <w:rPr>
          <w:rStyle w:val="answers"/>
        </w:rPr>
        <w:t>const</w:t>
      </w:r>
      <w:proofErr w:type="spellEnd"/>
      <w:r>
        <w:rPr>
          <w:rStyle w:val="answers"/>
        </w:rPr>
        <w:t xml:space="preserve">, but we have a </w:t>
      </w:r>
      <w:proofErr w:type="spellStart"/>
      <w:r>
        <w:rPr>
          <w:rStyle w:val="answers"/>
        </w:rPr>
        <w:t>const</w:t>
      </w:r>
      <w:proofErr w:type="spellEnd"/>
      <w:r>
        <w:rPr>
          <w:rStyle w:val="answers"/>
        </w:rPr>
        <w:t xml:space="preserve"> member function attempting to modify that data member. For example: </w:t>
      </w:r>
      <w:r>
        <w:br/>
      </w:r>
      <w:r>
        <w:rPr>
          <w:rStyle w:val="answers"/>
        </w:rPr>
        <w:t>class Dummy {</w:t>
      </w:r>
      <w:r>
        <w:br/>
      </w:r>
      <w:r>
        <w:rPr>
          <w:rStyle w:val="answers"/>
        </w:rPr>
        <w:t>public:</w:t>
      </w:r>
      <w:r>
        <w:br/>
      </w:r>
      <w:proofErr w:type="spellStart"/>
      <w:r>
        <w:rPr>
          <w:rStyle w:val="answers"/>
        </w:rPr>
        <w:t>bool</w:t>
      </w:r>
      <w:proofErr w:type="spellEnd"/>
      <w:r>
        <w:rPr>
          <w:rStyle w:val="answers"/>
        </w:rPr>
        <w:t xml:space="preserve"> </w:t>
      </w:r>
      <w:proofErr w:type="spellStart"/>
      <w:r>
        <w:rPr>
          <w:rStyle w:val="answers"/>
        </w:rPr>
        <w:t>isValid</w:t>
      </w:r>
      <w:proofErr w:type="spellEnd"/>
      <w:r>
        <w:rPr>
          <w:rStyle w:val="answers"/>
        </w:rPr>
        <w:t xml:space="preserve">() </w:t>
      </w:r>
      <w:proofErr w:type="spellStart"/>
      <w:r>
        <w:rPr>
          <w:rStyle w:val="answers"/>
        </w:rPr>
        <w:t>const</w:t>
      </w:r>
      <w:proofErr w:type="spellEnd"/>
      <w:r>
        <w:rPr>
          <w:rStyle w:val="answers"/>
        </w:rPr>
        <w:t>;</w:t>
      </w:r>
      <w:r>
        <w:br/>
      </w:r>
      <w:r>
        <w:rPr>
          <w:rStyle w:val="answers"/>
        </w:rPr>
        <w:t>private:</w:t>
      </w:r>
      <w:r>
        <w:br/>
      </w:r>
      <w:r>
        <w:rPr>
          <w:rStyle w:val="answers"/>
        </w:rPr>
        <w:t xml:space="preserve">mutable </w:t>
      </w:r>
      <w:proofErr w:type="spellStart"/>
      <w:r>
        <w:rPr>
          <w:rStyle w:val="answers"/>
        </w:rPr>
        <w:t>int</w:t>
      </w:r>
      <w:proofErr w:type="spellEnd"/>
      <w:r>
        <w:rPr>
          <w:rStyle w:val="answers"/>
        </w:rPr>
        <w:t xml:space="preserve"> size_ = 0;</w:t>
      </w:r>
      <w:r>
        <w:br/>
      </w:r>
      <w:r>
        <w:rPr>
          <w:rStyle w:val="answers"/>
        </w:rPr>
        <w:t xml:space="preserve">mutable </w:t>
      </w:r>
      <w:proofErr w:type="spellStart"/>
      <w:r>
        <w:rPr>
          <w:rStyle w:val="answers"/>
        </w:rPr>
        <w:t>bool</w:t>
      </w:r>
      <w:proofErr w:type="spellEnd"/>
      <w:r>
        <w:rPr>
          <w:rStyle w:val="answers"/>
        </w:rPr>
        <w:t xml:space="preserve"> </w:t>
      </w:r>
      <w:proofErr w:type="spellStart"/>
      <w:r>
        <w:rPr>
          <w:rStyle w:val="answers"/>
        </w:rPr>
        <w:t>validStatus</w:t>
      </w:r>
      <w:proofErr w:type="spellEnd"/>
      <w:r>
        <w:rPr>
          <w:rStyle w:val="answers"/>
        </w:rPr>
        <w:t xml:space="preserve">_ = FALSE; </w:t>
      </w:r>
      <w:r>
        <w:br/>
      </w:r>
      <w:r>
        <w:rPr>
          <w:rStyle w:val="answers"/>
        </w:rPr>
        <w:t xml:space="preserve">// logical </w:t>
      </w:r>
      <w:proofErr w:type="spellStart"/>
      <w:r>
        <w:rPr>
          <w:rStyle w:val="answers"/>
        </w:rPr>
        <w:t>const</w:t>
      </w:r>
      <w:proofErr w:type="spellEnd"/>
      <w:r>
        <w:rPr>
          <w:rStyle w:val="answers"/>
        </w:rPr>
        <w:t xml:space="preserve"> issue resolved</w:t>
      </w:r>
      <w:r>
        <w:br/>
      </w:r>
      <w:r>
        <w:rPr>
          <w:rStyle w:val="answers"/>
        </w:rPr>
        <w:lastRenderedPageBreak/>
        <w:t>};</w:t>
      </w:r>
      <w:r>
        <w:br/>
      </w:r>
      <w:r>
        <w:br/>
      </w:r>
      <w:proofErr w:type="spellStart"/>
      <w:r>
        <w:rPr>
          <w:rStyle w:val="answers"/>
        </w:rPr>
        <w:t>bool</w:t>
      </w:r>
      <w:proofErr w:type="spellEnd"/>
      <w:r>
        <w:rPr>
          <w:rStyle w:val="answers"/>
        </w:rPr>
        <w:t xml:space="preserve"> Dummy::</w:t>
      </w:r>
      <w:proofErr w:type="spellStart"/>
      <w:r>
        <w:rPr>
          <w:rStyle w:val="answers"/>
        </w:rPr>
        <w:t>isValid</w:t>
      </w:r>
      <w:proofErr w:type="spellEnd"/>
      <w:r>
        <w:rPr>
          <w:rStyle w:val="answers"/>
        </w:rPr>
        <w:t xml:space="preserve">() </w:t>
      </w:r>
      <w:proofErr w:type="spellStart"/>
      <w:r>
        <w:rPr>
          <w:rStyle w:val="answers"/>
        </w:rPr>
        <w:t>const</w:t>
      </w:r>
      <w:proofErr w:type="spellEnd"/>
      <w:r>
        <w:rPr>
          <w:rStyle w:val="answers"/>
        </w:rPr>
        <w:t xml:space="preserve"> </w:t>
      </w:r>
      <w:r>
        <w:br/>
      </w:r>
      <w:r>
        <w:rPr>
          <w:rStyle w:val="answers"/>
        </w:rPr>
        <w:t xml:space="preserve">// data members become bitwise </w:t>
      </w:r>
      <w:proofErr w:type="spellStart"/>
      <w:r>
        <w:rPr>
          <w:rStyle w:val="answers"/>
        </w:rPr>
        <w:t>const</w:t>
      </w:r>
      <w:proofErr w:type="spellEnd"/>
      <w:r>
        <w:br/>
        <w:t>{</w:t>
      </w:r>
      <w:r>
        <w:br/>
      </w:r>
      <w:r>
        <w:rPr>
          <w:rStyle w:val="answers"/>
        </w:rPr>
        <w:t>if (size &gt; 10) {</w:t>
      </w:r>
      <w:r>
        <w:br/>
      </w:r>
      <w:proofErr w:type="spellStart"/>
      <w:r>
        <w:rPr>
          <w:rStyle w:val="answers"/>
        </w:rPr>
        <w:t>validStatus</w:t>
      </w:r>
      <w:proofErr w:type="spellEnd"/>
      <w:r>
        <w:rPr>
          <w:rStyle w:val="answers"/>
        </w:rPr>
        <w:t>_ = TRUE; // fine to assign</w:t>
      </w:r>
      <w:r>
        <w:br/>
      </w:r>
      <w:r>
        <w:rPr>
          <w:rStyle w:val="answers"/>
        </w:rPr>
        <w:t>size = 0; // fine to assign</w:t>
      </w:r>
      <w:r>
        <w:br/>
        <w:t>}</w:t>
      </w:r>
      <w:r>
        <w:br/>
        <w:t>}</w:t>
      </w:r>
      <w:r>
        <w:br/>
      </w:r>
      <w:r>
        <w:br/>
      </w:r>
      <w:r>
        <w:br/>
      </w:r>
      <w:r>
        <w:rPr>
          <w:rStyle w:val="answers"/>
        </w:rPr>
        <w:t xml:space="preserve">Answer2. </w:t>
      </w:r>
      <w:r>
        <w:br/>
      </w:r>
      <w:r>
        <w:rPr>
          <w:rStyle w:val="answers"/>
        </w:rPr>
        <w:t>"</w:t>
      </w:r>
      <w:proofErr w:type="gramStart"/>
      <w:r>
        <w:rPr>
          <w:rStyle w:val="answers"/>
        </w:rPr>
        <w:t>mutable</w:t>
      </w:r>
      <w:proofErr w:type="gramEnd"/>
      <w:r>
        <w:rPr>
          <w:rStyle w:val="answers"/>
        </w:rPr>
        <w:t xml:space="preserve">" keyword in C++ is used to specify that the member may be updated or modified even if it is member of constant object. Example: </w:t>
      </w:r>
      <w:r>
        <w:br/>
      </w:r>
      <w:r>
        <w:rPr>
          <w:rStyle w:val="answers"/>
        </w:rPr>
        <w:t>class Animal {</w:t>
      </w:r>
      <w:r>
        <w:br/>
      </w:r>
      <w:r>
        <w:rPr>
          <w:rStyle w:val="answers"/>
        </w:rPr>
        <w:t>private:</w:t>
      </w:r>
      <w:r>
        <w:br/>
      </w:r>
      <w:r>
        <w:rPr>
          <w:rStyle w:val="answers"/>
        </w:rPr>
        <w:t>string name;</w:t>
      </w:r>
      <w:r>
        <w:br/>
      </w:r>
      <w:r>
        <w:rPr>
          <w:rStyle w:val="answers"/>
        </w:rPr>
        <w:t>string food;</w:t>
      </w:r>
      <w:r>
        <w:br/>
      </w:r>
      <w:r>
        <w:rPr>
          <w:rStyle w:val="answers"/>
        </w:rPr>
        <w:t xml:space="preserve">mutable </w:t>
      </w:r>
      <w:proofErr w:type="spellStart"/>
      <w:r>
        <w:rPr>
          <w:rStyle w:val="answers"/>
        </w:rPr>
        <w:t>int</w:t>
      </w:r>
      <w:proofErr w:type="spellEnd"/>
      <w:r>
        <w:rPr>
          <w:rStyle w:val="answers"/>
        </w:rPr>
        <w:t xml:space="preserve"> age;</w:t>
      </w:r>
      <w:r>
        <w:br/>
      </w:r>
      <w:r>
        <w:rPr>
          <w:rStyle w:val="answers"/>
        </w:rPr>
        <w:t>public:</w:t>
      </w:r>
      <w:r>
        <w:br/>
      </w:r>
      <w:r>
        <w:rPr>
          <w:rStyle w:val="answers"/>
        </w:rPr>
        <w:t xml:space="preserve">void </w:t>
      </w:r>
      <w:proofErr w:type="spellStart"/>
      <w:r>
        <w:rPr>
          <w:rStyle w:val="answers"/>
        </w:rPr>
        <w:t>set_age</w:t>
      </w:r>
      <w:proofErr w:type="spellEnd"/>
      <w:r>
        <w:rPr>
          <w:rStyle w:val="answers"/>
        </w:rPr>
        <w:t>(</w:t>
      </w:r>
      <w:proofErr w:type="spellStart"/>
      <w:r>
        <w:rPr>
          <w:rStyle w:val="answers"/>
        </w:rPr>
        <w:t>int</w:t>
      </w:r>
      <w:proofErr w:type="spellEnd"/>
      <w:r>
        <w:rPr>
          <w:rStyle w:val="answers"/>
        </w:rPr>
        <w:t xml:space="preserve"> a);</w:t>
      </w:r>
      <w:r>
        <w:br/>
      </w:r>
      <w:r>
        <w:rPr>
          <w:rStyle w:val="answers"/>
        </w:rPr>
        <w:t>};</w:t>
      </w:r>
      <w:r>
        <w:br/>
      </w:r>
      <w:r>
        <w:br/>
      </w:r>
      <w:r>
        <w:rPr>
          <w:rStyle w:val="answers"/>
        </w:rPr>
        <w:t>void main() {</w:t>
      </w:r>
      <w:r>
        <w:br/>
      </w:r>
      <w:proofErr w:type="spellStart"/>
      <w:r>
        <w:rPr>
          <w:rStyle w:val="answers"/>
        </w:rPr>
        <w:t>const</w:t>
      </w:r>
      <w:proofErr w:type="spellEnd"/>
      <w:r>
        <w:rPr>
          <w:rStyle w:val="answers"/>
        </w:rPr>
        <w:t xml:space="preserve"> Animal Tiger(â€™</w:t>
      </w:r>
      <w:proofErr w:type="spellStart"/>
      <w:r>
        <w:rPr>
          <w:rStyle w:val="answers"/>
        </w:rPr>
        <w:t>Fulffyâ</w:t>
      </w:r>
      <w:proofErr w:type="spellEnd"/>
      <w:r>
        <w:rPr>
          <w:rStyle w:val="answers"/>
        </w:rPr>
        <w:t>€™,'</w:t>
      </w:r>
      <w:proofErr w:type="spellStart"/>
      <w:r>
        <w:rPr>
          <w:rStyle w:val="answers"/>
        </w:rPr>
        <w:t>antelopeâ</w:t>
      </w:r>
      <w:proofErr w:type="spellEnd"/>
      <w:r>
        <w:rPr>
          <w:rStyle w:val="answers"/>
        </w:rPr>
        <w:t>€™,1);</w:t>
      </w:r>
      <w:r>
        <w:br/>
      </w:r>
      <w:proofErr w:type="spellStart"/>
      <w:r>
        <w:rPr>
          <w:rStyle w:val="answers"/>
        </w:rPr>
        <w:t>Tiger.set_age</w:t>
      </w:r>
      <w:proofErr w:type="spellEnd"/>
      <w:r>
        <w:rPr>
          <w:rStyle w:val="answers"/>
        </w:rPr>
        <w:t xml:space="preserve">(2); </w:t>
      </w:r>
      <w:r>
        <w:br/>
      </w:r>
      <w:r>
        <w:rPr>
          <w:rStyle w:val="answers"/>
        </w:rPr>
        <w:t>// the age can be changed since its mutable</w:t>
      </w:r>
      <w:r>
        <w:br/>
        <w:t>}</w:t>
      </w:r>
    </w:p>
    <w:p w14:paraId="761F9F27" w14:textId="77777777" w:rsidR="004B4540" w:rsidRDefault="004B4540" w:rsidP="004B4540">
      <w:pPr>
        <w:pStyle w:val="NormalWeb"/>
      </w:pPr>
      <w:r>
        <w:rPr>
          <w:rStyle w:val="style53"/>
          <w:b/>
          <w:bCs/>
          <w:color w:val="FF0000"/>
        </w:rPr>
        <w:t>Differences of C and C++</w:t>
      </w:r>
      <w:r>
        <w:rPr>
          <w:b/>
          <w:bCs/>
          <w:color w:val="FF0000"/>
        </w:rPr>
        <w:br/>
        <w:t>Could you write a small program that will compile in C but not in C+</w:t>
      </w:r>
      <w:proofErr w:type="gramStart"/>
      <w:r>
        <w:rPr>
          <w:b/>
          <w:bCs/>
          <w:color w:val="FF0000"/>
        </w:rPr>
        <w:t>+ ?</w:t>
      </w:r>
      <w:proofErr w:type="gramEnd"/>
      <w:r>
        <w:rPr>
          <w:b/>
          <w:bCs/>
          <w:color w:val="FF0000"/>
        </w:rPr>
        <w:t xml:space="preserve"> </w:t>
      </w:r>
      <w:r>
        <w:br/>
      </w:r>
      <w:r>
        <w:rPr>
          <w:rStyle w:val="answers"/>
        </w:rPr>
        <w:t xml:space="preserve">In C, if you can a </w:t>
      </w:r>
      <w:proofErr w:type="spellStart"/>
      <w:r>
        <w:rPr>
          <w:rStyle w:val="answers"/>
        </w:rPr>
        <w:t>const</w:t>
      </w:r>
      <w:proofErr w:type="spellEnd"/>
      <w:r>
        <w:rPr>
          <w:rStyle w:val="answers"/>
        </w:rPr>
        <w:t xml:space="preserve"> variable e.g. </w:t>
      </w:r>
      <w:r>
        <w:br/>
      </w:r>
      <w:proofErr w:type="spellStart"/>
      <w:r>
        <w:rPr>
          <w:rStyle w:val="answers"/>
        </w:rPr>
        <w:t>const</w:t>
      </w:r>
      <w:proofErr w:type="spellEnd"/>
      <w:r>
        <w:rPr>
          <w:rStyle w:val="answers"/>
        </w:rPr>
        <w:t xml:space="preserve"> </w:t>
      </w:r>
      <w:proofErr w:type="spellStart"/>
      <w:r>
        <w:rPr>
          <w:rStyle w:val="answers"/>
        </w:rPr>
        <w:t>int</w:t>
      </w:r>
      <w:proofErr w:type="spellEnd"/>
      <w:r>
        <w:rPr>
          <w:rStyle w:val="answers"/>
        </w:rPr>
        <w:t xml:space="preserve"> i = 2; </w:t>
      </w:r>
      <w:r>
        <w:br/>
      </w:r>
      <w:r>
        <w:rPr>
          <w:rStyle w:val="answers"/>
        </w:rPr>
        <w:t xml:space="preserve">you can use this variable in other module as follows </w:t>
      </w:r>
      <w:r>
        <w:br/>
      </w:r>
      <w:r>
        <w:rPr>
          <w:rStyle w:val="answers"/>
        </w:rPr>
        <w:t xml:space="preserve">extern </w:t>
      </w:r>
      <w:proofErr w:type="spellStart"/>
      <w:r>
        <w:rPr>
          <w:rStyle w:val="answers"/>
        </w:rPr>
        <w:t>const</w:t>
      </w:r>
      <w:proofErr w:type="spellEnd"/>
      <w:r>
        <w:rPr>
          <w:rStyle w:val="answers"/>
        </w:rPr>
        <w:t xml:space="preserve"> </w:t>
      </w:r>
      <w:proofErr w:type="spellStart"/>
      <w:r>
        <w:rPr>
          <w:rStyle w:val="answers"/>
        </w:rPr>
        <w:t>int</w:t>
      </w:r>
      <w:proofErr w:type="spellEnd"/>
      <w:r>
        <w:rPr>
          <w:rStyle w:val="answers"/>
        </w:rPr>
        <w:t xml:space="preserve"> i; </w:t>
      </w:r>
      <w:r>
        <w:br/>
      </w:r>
      <w:r>
        <w:rPr>
          <w:rStyle w:val="answers"/>
        </w:rPr>
        <w:t xml:space="preserve">C compiler will not complain. </w:t>
      </w:r>
      <w:r>
        <w:br/>
      </w:r>
      <w:r>
        <w:br/>
      </w:r>
      <w:r>
        <w:rPr>
          <w:rStyle w:val="answers"/>
        </w:rPr>
        <w:t xml:space="preserve">But for C++ compiler u must write </w:t>
      </w:r>
      <w:r>
        <w:br/>
      </w:r>
      <w:r>
        <w:rPr>
          <w:rStyle w:val="answers"/>
        </w:rPr>
        <w:t xml:space="preserve">extern </w:t>
      </w:r>
      <w:proofErr w:type="spellStart"/>
      <w:r>
        <w:rPr>
          <w:rStyle w:val="answers"/>
        </w:rPr>
        <w:t>const</w:t>
      </w:r>
      <w:proofErr w:type="spellEnd"/>
      <w:r>
        <w:rPr>
          <w:rStyle w:val="answers"/>
        </w:rPr>
        <w:t xml:space="preserve"> </w:t>
      </w:r>
      <w:proofErr w:type="spellStart"/>
      <w:r>
        <w:rPr>
          <w:rStyle w:val="answers"/>
        </w:rPr>
        <w:t>int</w:t>
      </w:r>
      <w:proofErr w:type="spellEnd"/>
      <w:r>
        <w:rPr>
          <w:rStyle w:val="answers"/>
        </w:rPr>
        <w:t xml:space="preserve"> i = 2; </w:t>
      </w:r>
      <w:r>
        <w:br/>
      </w:r>
      <w:r>
        <w:rPr>
          <w:rStyle w:val="answers"/>
        </w:rPr>
        <w:t xml:space="preserve">else error would be generated. </w:t>
      </w:r>
    </w:p>
    <w:p w14:paraId="36299C7F" w14:textId="77777777" w:rsidR="004B4540" w:rsidRDefault="004B4540" w:rsidP="004B4540">
      <w:pPr>
        <w:pStyle w:val="NormalWeb"/>
      </w:pPr>
      <w:r>
        <w:rPr>
          <w:rStyle w:val="forquestionsblue"/>
          <w:b/>
          <w:bCs/>
        </w:rPr>
        <w:t xml:space="preserve">Bitwise Operations - Given inputs X, Y, Z and operations | and &amp; (meaning bitwise OR and </w:t>
      </w:r>
      <w:proofErr w:type="spellStart"/>
      <w:r>
        <w:rPr>
          <w:rStyle w:val="forquestionsblue"/>
          <w:b/>
          <w:bCs/>
        </w:rPr>
        <w:t>AND</w:t>
      </w:r>
      <w:proofErr w:type="spellEnd"/>
      <w:r>
        <w:rPr>
          <w:rStyle w:val="forquestionsblue"/>
          <w:b/>
          <w:bCs/>
        </w:rPr>
        <w:t xml:space="preserve">, respectively), what is output equal to in? </w:t>
      </w:r>
      <w:r>
        <w:br/>
      </w:r>
      <w:proofErr w:type="gramStart"/>
      <w:r>
        <w:rPr>
          <w:rStyle w:val="answers"/>
        </w:rPr>
        <w:t>output</w:t>
      </w:r>
      <w:proofErr w:type="gramEnd"/>
      <w:r>
        <w:rPr>
          <w:rStyle w:val="answers"/>
        </w:rPr>
        <w:t xml:space="preserve"> = (X &amp; Y) | (X &amp; Z) | (Y &amp; Z);</w:t>
      </w:r>
    </w:p>
    <w:p w14:paraId="75657B3E" w14:textId="77777777" w:rsidR="004B4540" w:rsidRDefault="004B4540" w:rsidP="004B4540">
      <w:pPr>
        <w:pStyle w:val="NormalWeb"/>
      </w:pPr>
      <w:r>
        <w:lastRenderedPageBreak/>
        <w:t> </w:t>
      </w:r>
    </w:p>
    <w:p w14:paraId="5135E1D3" w14:textId="77777777" w:rsidR="004B4540" w:rsidRDefault="004B4540" w:rsidP="004B4540">
      <w:pPr>
        <w:pStyle w:val="Heading2"/>
      </w:pPr>
      <w:r>
        <w:rPr>
          <w:color w:val="FF0000"/>
        </w:rPr>
        <w:t xml:space="preserve">C++ Object-Oriented Interview Questions </w:t>
      </w:r>
      <w:proofErr w:type="gramStart"/>
      <w:r>
        <w:rPr>
          <w:color w:val="FF0000"/>
        </w:rPr>
        <w:t>And</w:t>
      </w:r>
      <w:proofErr w:type="gramEnd"/>
      <w:r>
        <w:rPr>
          <w:color w:val="FF0000"/>
        </w:rPr>
        <w:t xml:space="preserve"> Answers</w:t>
      </w:r>
    </w:p>
    <w:p w14:paraId="1B252F80" w14:textId="77777777" w:rsidR="004B4540" w:rsidRDefault="004B4540" w:rsidP="004B4540">
      <w:pPr>
        <w:pStyle w:val="NormalWeb"/>
      </w:pPr>
      <w:r>
        <w:rPr>
          <w:rStyle w:val="forquestionsblue"/>
          <w:b/>
          <w:bCs/>
        </w:rPr>
        <w:t xml:space="preserve">What is a modifier? </w:t>
      </w:r>
      <w:r>
        <w:br/>
      </w:r>
      <w:r>
        <w:rPr>
          <w:rStyle w:val="answers"/>
        </w:rPr>
        <w:t>A modifier, also called a modifying function is a member function that changes the value of</w:t>
      </w:r>
      <w:proofErr w:type="gramStart"/>
      <w:r>
        <w:rPr>
          <w:rStyle w:val="answers"/>
        </w:rPr>
        <w:t>  at</w:t>
      </w:r>
      <w:proofErr w:type="gramEnd"/>
      <w:r>
        <w:rPr>
          <w:rStyle w:val="answers"/>
        </w:rPr>
        <w:t xml:space="preserve"> least one data member. </w:t>
      </w:r>
      <w:proofErr w:type="gramStart"/>
      <w:r>
        <w:rPr>
          <w:rStyle w:val="answers"/>
        </w:rPr>
        <w:t>In other words, an operation that modifies the state of an object.</w:t>
      </w:r>
      <w:proofErr w:type="gramEnd"/>
      <w:r>
        <w:rPr>
          <w:rStyle w:val="answers"/>
        </w:rPr>
        <w:t xml:space="preserve"> Modifiers are also known as ‘</w:t>
      </w:r>
      <w:proofErr w:type="spellStart"/>
      <w:r>
        <w:rPr>
          <w:rStyle w:val="answers"/>
        </w:rPr>
        <w:t>mutators</w:t>
      </w:r>
      <w:proofErr w:type="spellEnd"/>
      <w:r>
        <w:rPr>
          <w:rStyle w:val="answers"/>
        </w:rPr>
        <w:t>’. Example: The function mod is a modifier in the following code snippet:</w:t>
      </w:r>
      <w:r>
        <w:br/>
      </w:r>
      <w:r>
        <w:br/>
      </w:r>
      <w:r>
        <w:rPr>
          <w:rStyle w:val="answers"/>
        </w:rPr>
        <w:t>class test</w:t>
      </w:r>
      <w:r>
        <w:br/>
        <w:t>{</w:t>
      </w:r>
      <w:r>
        <w:br/>
      </w:r>
      <w:proofErr w:type="spellStart"/>
      <w:r>
        <w:rPr>
          <w:rStyle w:val="answers"/>
        </w:rPr>
        <w:t>int</w:t>
      </w:r>
      <w:proofErr w:type="spellEnd"/>
      <w:r>
        <w:rPr>
          <w:rStyle w:val="answers"/>
        </w:rPr>
        <w:t xml:space="preserve"> </w:t>
      </w:r>
      <w:proofErr w:type="spellStart"/>
      <w:r>
        <w:rPr>
          <w:rStyle w:val="answers"/>
        </w:rPr>
        <w:t>x,y</w:t>
      </w:r>
      <w:proofErr w:type="spellEnd"/>
      <w:r>
        <w:rPr>
          <w:rStyle w:val="answers"/>
        </w:rPr>
        <w:t>;</w:t>
      </w:r>
      <w:r>
        <w:br/>
      </w:r>
      <w:r>
        <w:rPr>
          <w:rStyle w:val="answers"/>
        </w:rPr>
        <w:t>public:</w:t>
      </w:r>
      <w:r>
        <w:br/>
      </w:r>
      <w:r>
        <w:rPr>
          <w:rStyle w:val="answers"/>
        </w:rPr>
        <w:t>test()</w:t>
      </w:r>
      <w:r>
        <w:br/>
        <w:t>{</w:t>
      </w:r>
      <w:r>
        <w:br/>
      </w:r>
      <w:r>
        <w:rPr>
          <w:rStyle w:val="answers"/>
        </w:rPr>
        <w:t>x=0; y=0;</w:t>
      </w:r>
      <w:r>
        <w:br/>
        <w:t>}</w:t>
      </w:r>
      <w:r>
        <w:br/>
      </w:r>
      <w:r>
        <w:rPr>
          <w:rStyle w:val="answers"/>
        </w:rPr>
        <w:t>void mod()</w:t>
      </w:r>
      <w:r>
        <w:br/>
        <w:t>{</w:t>
      </w:r>
      <w:r>
        <w:br/>
      </w:r>
      <w:r>
        <w:rPr>
          <w:rStyle w:val="answers"/>
        </w:rPr>
        <w:t>x=10;</w:t>
      </w:r>
      <w:r>
        <w:br/>
      </w:r>
      <w:r>
        <w:rPr>
          <w:rStyle w:val="answers"/>
        </w:rPr>
        <w:t>y=15;</w:t>
      </w:r>
      <w:r>
        <w:br/>
        <w:t>}</w:t>
      </w:r>
      <w:r>
        <w:br/>
      </w:r>
      <w:r>
        <w:rPr>
          <w:rStyle w:val="answers"/>
        </w:rPr>
        <w:t>};</w:t>
      </w:r>
    </w:p>
    <w:p w14:paraId="7C9BFECA" w14:textId="77777777" w:rsidR="004B4540" w:rsidRDefault="004B4540" w:rsidP="004B4540">
      <w:pPr>
        <w:pStyle w:val="NormalWeb"/>
      </w:pPr>
      <w:r>
        <w:rPr>
          <w:b/>
          <w:bCs/>
          <w:color w:val="FF0000"/>
        </w:rPr>
        <w:t xml:space="preserve">What is an </w:t>
      </w:r>
      <w:proofErr w:type="spellStart"/>
      <w:r>
        <w:rPr>
          <w:b/>
          <w:bCs/>
          <w:color w:val="FF0000"/>
        </w:rPr>
        <w:t>accessor</w:t>
      </w:r>
      <w:proofErr w:type="spellEnd"/>
      <w:r>
        <w:rPr>
          <w:b/>
          <w:bCs/>
          <w:color w:val="FF0000"/>
        </w:rPr>
        <w:t>?</w:t>
      </w:r>
      <w:r>
        <w:rPr>
          <w:color w:val="FF0000"/>
        </w:rPr>
        <w:t xml:space="preserve"> </w:t>
      </w:r>
      <w:r>
        <w:br/>
      </w:r>
      <w:r>
        <w:rPr>
          <w:rStyle w:val="answers"/>
        </w:rPr>
        <w:t xml:space="preserve">An </w:t>
      </w:r>
      <w:proofErr w:type="spellStart"/>
      <w:r>
        <w:rPr>
          <w:rStyle w:val="answers"/>
        </w:rPr>
        <w:t>accessor</w:t>
      </w:r>
      <w:proofErr w:type="spellEnd"/>
      <w:r>
        <w:rPr>
          <w:rStyle w:val="answers"/>
        </w:rPr>
        <w:t xml:space="preserve"> is a class operation that does not modify the state of an object. The </w:t>
      </w:r>
      <w:proofErr w:type="spellStart"/>
      <w:r>
        <w:rPr>
          <w:rStyle w:val="answers"/>
        </w:rPr>
        <w:t>accessor</w:t>
      </w:r>
      <w:proofErr w:type="spellEnd"/>
      <w:r>
        <w:rPr>
          <w:rStyle w:val="answers"/>
        </w:rPr>
        <w:t xml:space="preserve"> functions need to be declared as </w:t>
      </w:r>
      <w:proofErr w:type="spellStart"/>
      <w:r>
        <w:rPr>
          <w:rStyle w:val="answers"/>
        </w:rPr>
        <w:t>const</w:t>
      </w:r>
      <w:proofErr w:type="spellEnd"/>
      <w:r>
        <w:rPr>
          <w:rStyle w:val="answers"/>
        </w:rPr>
        <w:t xml:space="preserve"> operations</w:t>
      </w:r>
    </w:p>
    <w:tbl>
      <w:tblPr>
        <w:tblW w:w="0" w:type="auto"/>
        <w:tblCellSpacing w:w="0" w:type="dxa"/>
        <w:tblCellMar>
          <w:left w:w="0" w:type="dxa"/>
          <w:right w:w="0" w:type="dxa"/>
        </w:tblCellMar>
        <w:tblLook w:val="04A0" w:firstRow="1" w:lastRow="0" w:firstColumn="1" w:lastColumn="0" w:noHBand="0" w:noVBand="1"/>
      </w:tblPr>
      <w:tblGrid>
        <w:gridCol w:w="6"/>
      </w:tblGrid>
      <w:tr w:rsidR="004B4540" w:rsidRPr="004B4540" w14:paraId="66B2A6EA" w14:textId="77777777" w:rsidTr="004B4540">
        <w:trPr>
          <w:tblCellSpacing w:w="0" w:type="dxa"/>
        </w:trPr>
        <w:tc>
          <w:tcPr>
            <w:tcW w:w="0" w:type="auto"/>
            <w:vAlign w:val="center"/>
            <w:hideMark/>
          </w:tcPr>
          <w:p w14:paraId="078A7B8E" w14:textId="77777777" w:rsidR="004B4540" w:rsidRPr="004B4540" w:rsidRDefault="004B4540" w:rsidP="004B4540">
            <w:pPr>
              <w:spacing w:after="0" w:line="240" w:lineRule="auto"/>
              <w:rPr>
                <w:rFonts w:ascii="Times New Roman" w:eastAsia="Times New Roman" w:hAnsi="Times New Roman" w:cs="Times New Roman"/>
                <w:sz w:val="24"/>
                <w:szCs w:val="24"/>
              </w:rPr>
            </w:pPr>
          </w:p>
        </w:tc>
      </w:tr>
    </w:tbl>
    <w:p w14:paraId="6EBA3EEA"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Differentiate between a template class and class template.</w:t>
      </w:r>
      <w:r w:rsidRPr="004B4540">
        <w:rPr>
          <w:rFonts w:ascii="Times New Roman" w:eastAsia="Times New Roman" w:hAnsi="Times New Roman" w:cs="Times New Roman"/>
          <w:b/>
          <w:bCs/>
          <w:color w:val="0000FF"/>
          <w:sz w:val="24"/>
          <w:szCs w:val="24"/>
        </w:rPr>
        <w:br/>
      </w:r>
      <w:r w:rsidRPr="004B4540">
        <w:rPr>
          <w:rFonts w:ascii="Times New Roman" w:eastAsia="Times New Roman" w:hAnsi="Times New Roman" w:cs="Times New Roman"/>
          <w:sz w:val="24"/>
          <w:szCs w:val="24"/>
        </w:rPr>
        <w:t xml:space="preserve">Template class: A generic definition or a parameterized class not instantiated until the client provides the needed information. It’s jargon for plain templates. Class template: A class template specifies how individual classes can be constructed much like the way a class specifies how individual objects can be constructed. It’s jargon for plain classes. </w:t>
      </w:r>
    </w:p>
    <w:p w14:paraId="7A0C8406"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sz w:val="24"/>
          <w:szCs w:val="24"/>
        </w:rPr>
        <w:t xml:space="preserve">When does a name clash occur? </w:t>
      </w:r>
      <w:r w:rsidRPr="004B4540">
        <w:rPr>
          <w:rFonts w:ascii="Times New Roman" w:eastAsia="Times New Roman" w:hAnsi="Times New Roman" w:cs="Times New Roman"/>
          <w:sz w:val="24"/>
          <w:szCs w:val="24"/>
        </w:rPr>
        <w:br/>
        <w:t xml:space="preserve">A name clash occurs when a name is defined in more than one place. For </w:t>
      </w:r>
      <w:proofErr w:type="gramStart"/>
      <w:r w:rsidRPr="004B4540">
        <w:rPr>
          <w:rFonts w:ascii="Times New Roman" w:eastAsia="Times New Roman" w:hAnsi="Times New Roman" w:cs="Times New Roman"/>
          <w:sz w:val="24"/>
          <w:szCs w:val="24"/>
        </w:rPr>
        <w:t>example.,</w:t>
      </w:r>
      <w:proofErr w:type="gramEnd"/>
      <w:r w:rsidRPr="004B4540">
        <w:rPr>
          <w:rFonts w:ascii="Times New Roman" w:eastAsia="Times New Roman" w:hAnsi="Times New Roman" w:cs="Times New Roman"/>
          <w:sz w:val="24"/>
          <w:szCs w:val="24"/>
        </w:rPr>
        <w:t xml:space="preserve"> two different class libraries could give two different classes the same name. If you try to use many class libraries at the same time, there is a fair chance that you will be unable to compile or link the program because of name clashes. </w:t>
      </w:r>
    </w:p>
    <w:p w14:paraId="4D31E579"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sz w:val="24"/>
          <w:szCs w:val="24"/>
        </w:rPr>
        <w:t xml:space="preserve">Define namespace. </w:t>
      </w:r>
      <w:r w:rsidRPr="004B4540">
        <w:rPr>
          <w:rFonts w:ascii="Times New Roman" w:eastAsia="Times New Roman" w:hAnsi="Times New Roman" w:cs="Times New Roman"/>
          <w:sz w:val="24"/>
          <w:szCs w:val="24"/>
        </w:rPr>
        <w:br/>
        <w:t xml:space="preserve">It is a feature in C++ to minimize name collisions in the global name space. This namespace keyword assigns a distinct name to a library that allows other libraries to use the same identifier </w:t>
      </w:r>
      <w:r w:rsidRPr="004B4540">
        <w:rPr>
          <w:rFonts w:ascii="Times New Roman" w:eastAsia="Times New Roman" w:hAnsi="Times New Roman" w:cs="Times New Roman"/>
          <w:sz w:val="24"/>
          <w:szCs w:val="24"/>
        </w:rPr>
        <w:lastRenderedPageBreak/>
        <w:t xml:space="preserve">names without creating any name collisions. Furthermore, the compiler uses the namespace signature for differentiating the definitions. </w:t>
      </w:r>
    </w:p>
    <w:p w14:paraId="0E3D2036"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What is the use of ‘using’ </w:t>
      </w:r>
      <w:proofErr w:type="gramStart"/>
      <w:r w:rsidRPr="004B4540">
        <w:rPr>
          <w:rFonts w:ascii="Times New Roman" w:eastAsia="Times New Roman" w:hAnsi="Times New Roman" w:cs="Times New Roman"/>
          <w:b/>
          <w:bCs/>
          <w:color w:val="0000FF"/>
          <w:sz w:val="24"/>
          <w:szCs w:val="24"/>
        </w:rPr>
        <w:t>declaration.</w:t>
      </w:r>
      <w:proofErr w:type="gramEnd"/>
      <w:r w:rsidRPr="004B4540">
        <w:rPr>
          <w:rFonts w:ascii="Times New Roman" w:eastAsia="Times New Roman" w:hAnsi="Times New Roman" w:cs="Times New Roman"/>
          <w:b/>
          <w:bCs/>
          <w:color w:val="0000FF"/>
          <w:sz w:val="24"/>
          <w:szCs w:val="24"/>
        </w:rPr>
        <w:t xml:space="preserve"> ?</w:t>
      </w:r>
      <w:r w:rsidRPr="004B4540">
        <w:rPr>
          <w:rFonts w:ascii="Times New Roman" w:eastAsia="Times New Roman" w:hAnsi="Times New Roman" w:cs="Times New Roman"/>
          <w:sz w:val="24"/>
          <w:szCs w:val="24"/>
        </w:rPr>
        <w:br/>
        <w:t xml:space="preserve">A using declaration makes it possible to use a name from a namespace without the scope operator. </w:t>
      </w:r>
    </w:p>
    <w:p w14:paraId="5A097582"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What is an Iterator </w:t>
      </w:r>
      <w:proofErr w:type="gramStart"/>
      <w:r w:rsidRPr="004B4540">
        <w:rPr>
          <w:rFonts w:ascii="Times New Roman" w:eastAsia="Times New Roman" w:hAnsi="Times New Roman" w:cs="Times New Roman"/>
          <w:b/>
          <w:bCs/>
          <w:color w:val="0000FF"/>
          <w:sz w:val="24"/>
          <w:szCs w:val="24"/>
        </w:rPr>
        <w:t>class ?</w:t>
      </w:r>
      <w:proofErr w:type="gramEnd"/>
      <w:r w:rsidRPr="004B4540">
        <w:rPr>
          <w:rFonts w:ascii="Times New Roman" w:eastAsia="Times New Roman" w:hAnsi="Times New Roman" w:cs="Times New Roman"/>
          <w:b/>
          <w:bCs/>
          <w:color w:val="0000FF"/>
          <w:sz w:val="24"/>
          <w:szCs w:val="24"/>
        </w:rPr>
        <w:t xml:space="preserve"> </w:t>
      </w:r>
      <w:r w:rsidRPr="004B4540">
        <w:rPr>
          <w:rFonts w:ascii="Times New Roman" w:eastAsia="Times New Roman" w:hAnsi="Times New Roman" w:cs="Times New Roman"/>
          <w:sz w:val="24"/>
          <w:szCs w:val="24"/>
        </w:rPr>
        <w:br/>
      </w:r>
      <w:proofErr w:type="gramStart"/>
      <w:r w:rsidRPr="004B4540">
        <w:rPr>
          <w:rFonts w:ascii="Times New Roman" w:eastAsia="Times New Roman" w:hAnsi="Times New Roman" w:cs="Times New Roman"/>
          <w:sz w:val="24"/>
          <w:szCs w:val="24"/>
        </w:rPr>
        <w:t>A class that is used to traverse through the objects maintained by a container class.</w:t>
      </w:r>
      <w:proofErr w:type="gramEnd"/>
      <w:r w:rsidRPr="004B4540">
        <w:rPr>
          <w:rFonts w:ascii="Times New Roman" w:eastAsia="Times New Roman" w:hAnsi="Times New Roman" w:cs="Times New Roman"/>
          <w:sz w:val="24"/>
          <w:szCs w:val="24"/>
        </w:rPr>
        <w:t xml:space="preserve"> There are five categories of iterators: input iterators, output iterators, forward iterators, bidirectional iterators, random access. An iterator is an entity that gives access to the contents of a container object without violating encapsulation constraints. Access to the contents is granted on a one-at-a-time basis in order. The order can be storage order (as in lists and queues) or some arbitrary order (as in array indices) or according to some ordering relation (as in an ordered binary tree). The iterator is a construct, which provides an interface that, when called, yields either the next element in the container, or some value denoting the fact that there are no more elements to examine. Iterators hide the details of access to and update of the elements of a container class.</w:t>
      </w:r>
      <w:r w:rsidRPr="004B4540">
        <w:rPr>
          <w:rFonts w:ascii="Times New Roman" w:eastAsia="Times New Roman" w:hAnsi="Times New Roman" w:cs="Times New Roman"/>
          <w:sz w:val="24"/>
          <w:szCs w:val="24"/>
        </w:rPr>
        <w:br/>
        <w:t>The simplest and safest iterators are those that permit read-only access to the contents of a container class. </w:t>
      </w:r>
    </w:p>
    <w:p w14:paraId="37EDD76A"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What is an incomplete type? </w:t>
      </w:r>
      <w:r w:rsidRPr="004B4540">
        <w:rPr>
          <w:rFonts w:ascii="Times New Roman" w:eastAsia="Times New Roman" w:hAnsi="Times New Roman" w:cs="Times New Roman"/>
          <w:sz w:val="24"/>
          <w:szCs w:val="24"/>
        </w:rPr>
        <w:br/>
      </w:r>
      <w:proofErr w:type="gramStart"/>
      <w:r w:rsidRPr="004B4540">
        <w:rPr>
          <w:rFonts w:ascii="Times New Roman" w:eastAsia="Times New Roman" w:hAnsi="Times New Roman" w:cs="Times New Roman"/>
          <w:sz w:val="24"/>
          <w:szCs w:val="24"/>
        </w:rPr>
        <w:t>Incomplete types refers</w:t>
      </w:r>
      <w:proofErr w:type="gramEnd"/>
      <w:r w:rsidRPr="004B4540">
        <w:rPr>
          <w:rFonts w:ascii="Times New Roman" w:eastAsia="Times New Roman" w:hAnsi="Times New Roman" w:cs="Times New Roman"/>
          <w:sz w:val="24"/>
          <w:szCs w:val="24"/>
        </w:rPr>
        <w:t xml:space="preserve"> to pointers in which there is </w:t>
      </w:r>
      <w:proofErr w:type="spellStart"/>
      <w:r w:rsidRPr="004B4540">
        <w:rPr>
          <w:rFonts w:ascii="Times New Roman" w:eastAsia="Times New Roman" w:hAnsi="Times New Roman" w:cs="Times New Roman"/>
          <w:sz w:val="24"/>
          <w:szCs w:val="24"/>
        </w:rPr>
        <w:t>non availability</w:t>
      </w:r>
      <w:proofErr w:type="spellEnd"/>
      <w:r w:rsidRPr="004B4540">
        <w:rPr>
          <w:rFonts w:ascii="Times New Roman" w:eastAsia="Times New Roman" w:hAnsi="Times New Roman" w:cs="Times New Roman"/>
          <w:sz w:val="24"/>
          <w:szCs w:val="24"/>
        </w:rPr>
        <w:t xml:space="preserve"> of the implementation of the referenced location or it points to some location whose value is not available for modification.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r>
      <w:proofErr w:type="spellStart"/>
      <w:proofErr w:type="gramStart"/>
      <w:r w:rsidRPr="004B4540">
        <w:rPr>
          <w:rFonts w:ascii="Times New Roman" w:eastAsia="Times New Roman" w:hAnsi="Times New Roman" w:cs="Times New Roman"/>
          <w:sz w:val="24"/>
          <w:szCs w:val="24"/>
        </w:rPr>
        <w:t>int</w:t>
      </w:r>
      <w:proofErr w:type="spellEnd"/>
      <w:proofErr w:type="gramEnd"/>
      <w:r w:rsidRPr="004B4540">
        <w:rPr>
          <w:rFonts w:ascii="Times New Roman" w:eastAsia="Times New Roman" w:hAnsi="Times New Roman" w:cs="Times New Roman"/>
          <w:sz w:val="24"/>
          <w:szCs w:val="24"/>
        </w:rPr>
        <w:t xml:space="preserve"> *i=0x400 // i points to address 400</w:t>
      </w:r>
      <w:r w:rsidRPr="004B4540">
        <w:rPr>
          <w:rFonts w:ascii="Times New Roman" w:eastAsia="Times New Roman" w:hAnsi="Times New Roman" w:cs="Times New Roman"/>
          <w:sz w:val="24"/>
          <w:szCs w:val="24"/>
        </w:rPr>
        <w:br/>
        <w:t xml:space="preserve">*i=0; //set the value of memory location pointed by i. </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Incomplete types are otherwise called uninitialized pointers.</w:t>
      </w:r>
    </w:p>
    <w:p w14:paraId="3A6DD985" w14:textId="77777777" w:rsidR="004B4540" w:rsidRPr="004B4540" w:rsidRDefault="004B4540" w:rsidP="004B4540">
      <w:pPr>
        <w:spacing w:before="100" w:beforeAutospacing="1" w:after="100" w:afterAutospacing="1" w:line="240" w:lineRule="auto"/>
        <w:rPr>
          <w:rFonts w:ascii="Times New Roman" w:eastAsia="Times New Roman" w:hAnsi="Times New Roman" w:cs="Times New Roman"/>
          <w:sz w:val="24"/>
          <w:szCs w:val="24"/>
        </w:rPr>
      </w:pPr>
      <w:r w:rsidRPr="004B4540">
        <w:rPr>
          <w:rFonts w:ascii="Times New Roman" w:eastAsia="Times New Roman" w:hAnsi="Times New Roman" w:cs="Times New Roman"/>
          <w:b/>
          <w:bCs/>
          <w:color w:val="0000FF"/>
          <w:sz w:val="24"/>
          <w:szCs w:val="24"/>
        </w:rPr>
        <w:t xml:space="preserve">What is a dangling pointer? </w:t>
      </w:r>
      <w:r w:rsidRPr="004B4540">
        <w:rPr>
          <w:rFonts w:ascii="Times New Roman" w:eastAsia="Times New Roman" w:hAnsi="Times New Roman" w:cs="Times New Roman"/>
          <w:sz w:val="24"/>
          <w:szCs w:val="24"/>
        </w:rPr>
        <w:br/>
        <w:t>A dangling pointer arises when you use the address of an object after</w:t>
      </w:r>
      <w:r w:rsidRPr="004B4540">
        <w:rPr>
          <w:rFonts w:ascii="Times New Roman" w:eastAsia="Times New Roman" w:hAnsi="Times New Roman" w:cs="Times New Roman"/>
          <w:sz w:val="24"/>
          <w:szCs w:val="24"/>
        </w:rPr>
        <w:br/>
        <w:t>its lifetime is over. This may occur in situations like returning</w:t>
      </w:r>
      <w:r w:rsidRPr="004B4540">
        <w:rPr>
          <w:rFonts w:ascii="Times New Roman" w:eastAsia="Times New Roman" w:hAnsi="Times New Roman" w:cs="Times New Roman"/>
          <w:sz w:val="24"/>
          <w:szCs w:val="24"/>
        </w:rPr>
        <w:br/>
        <w:t>addresses of the automatic variables from a function or using the</w:t>
      </w:r>
      <w:r w:rsidRPr="004B4540">
        <w:rPr>
          <w:rFonts w:ascii="Times New Roman" w:eastAsia="Times New Roman" w:hAnsi="Times New Roman" w:cs="Times New Roman"/>
          <w:sz w:val="24"/>
          <w:szCs w:val="24"/>
        </w:rPr>
        <w:br/>
        <w:t>address of the memory block after it is freed. The following</w:t>
      </w:r>
      <w:r w:rsidRPr="004B4540">
        <w:rPr>
          <w:rFonts w:ascii="Times New Roman" w:eastAsia="Times New Roman" w:hAnsi="Times New Roman" w:cs="Times New Roman"/>
          <w:sz w:val="24"/>
          <w:szCs w:val="24"/>
        </w:rPr>
        <w:br/>
        <w:t>code snippet shows this:</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class Sample</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t>public:</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w:t>
      </w:r>
      <w:proofErr w:type="spellStart"/>
      <w:r w:rsidRPr="004B4540">
        <w:rPr>
          <w:rFonts w:ascii="Times New Roman" w:eastAsia="Times New Roman" w:hAnsi="Times New Roman" w:cs="Times New Roman"/>
          <w:sz w:val="24"/>
          <w:szCs w:val="24"/>
        </w:rPr>
        <w:t>ptr</w:t>
      </w:r>
      <w:proofErr w:type="spell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Sample(</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i)</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ptr</w:t>
      </w:r>
      <w:proofErr w:type="spellEnd"/>
      <w:r w:rsidRPr="004B4540">
        <w:rPr>
          <w:rFonts w:ascii="Times New Roman" w:eastAsia="Times New Roman" w:hAnsi="Times New Roman" w:cs="Times New Roman"/>
          <w:sz w:val="24"/>
          <w:szCs w:val="24"/>
        </w:rPr>
        <w:t xml:space="preserve"> = new </w:t>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(i);</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~Sample()</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lastRenderedPageBreak/>
        <w:t>{</w:t>
      </w:r>
      <w:r w:rsidRPr="004B4540">
        <w:rPr>
          <w:rFonts w:ascii="Times New Roman" w:eastAsia="Times New Roman" w:hAnsi="Times New Roman" w:cs="Times New Roman"/>
          <w:sz w:val="24"/>
          <w:szCs w:val="24"/>
        </w:rPr>
        <w:br/>
        <w:t xml:space="preserve">delete </w:t>
      </w:r>
      <w:proofErr w:type="spellStart"/>
      <w:r w:rsidRPr="004B4540">
        <w:rPr>
          <w:rFonts w:ascii="Times New Roman" w:eastAsia="Times New Roman" w:hAnsi="Times New Roman" w:cs="Times New Roman"/>
          <w:sz w:val="24"/>
          <w:szCs w:val="24"/>
        </w:rPr>
        <w:t>ptr</w:t>
      </w:r>
      <w:proofErr w:type="spell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t xml:space="preserve">void </w:t>
      </w:r>
      <w:proofErr w:type="spellStart"/>
      <w:r w:rsidRPr="004B4540">
        <w:rPr>
          <w:rFonts w:ascii="Times New Roman" w:eastAsia="Times New Roman" w:hAnsi="Times New Roman" w:cs="Times New Roman"/>
          <w:sz w:val="24"/>
          <w:szCs w:val="24"/>
        </w:rPr>
        <w:t>PrintVal</w:t>
      </w:r>
      <w:proofErr w:type="spell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cout</w:t>
      </w:r>
      <w:proofErr w:type="spellEnd"/>
      <w:r w:rsidRPr="004B4540">
        <w:rPr>
          <w:rFonts w:ascii="Times New Roman" w:eastAsia="Times New Roman" w:hAnsi="Times New Roman" w:cs="Times New Roman"/>
          <w:sz w:val="24"/>
          <w:szCs w:val="24"/>
        </w:rPr>
        <w:t xml:space="preserve"> &lt;&lt; "The value is " &lt;&lt; *</w:t>
      </w:r>
      <w:proofErr w:type="spellStart"/>
      <w:r w:rsidRPr="004B4540">
        <w:rPr>
          <w:rFonts w:ascii="Times New Roman" w:eastAsia="Times New Roman" w:hAnsi="Times New Roman" w:cs="Times New Roman"/>
          <w:sz w:val="24"/>
          <w:szCs w:val="24"/>
        </w:rPr>
        <w:t>ptr</w:t>
      </w:r>
      <w:proofErr w:type="spell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void </w:t>
      </w:r>
      <w:proofErr w:type="spellStart"/>
      <w:r w:rsidRPr="004B4540">
        <w:rPr>
          <w:rFonts w:ascii="Times New Roman" w:eastAsia="Times New Roman" w:hAnsi="Times New Roman" w:cs="Times New Roman"/>
          <w:sz w:val="24"/>
          <w:szCs w:val="24"/>
        </w:rPr>
        <w:t>SomeFunc</w:t>
      </w:r>
      <w:proofErr w:type="spellEnd"/>
      <w:r w:rsidRPr="004B4540">
        <w:rPr>
          <w:rFonts w:ascii="Times New Roman" w:eastAsia="Times New Roman" w:hAnsi="Times New Roman" w:cs="Times New Roman"/>
          <w:sz w:val="24"/>
          <w:szCs w:val="24"/>
        </w:rPr>
        <w:t>(Sample x)</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cout</w:t>
      </w:r>
      <w:proofErr w:type="spellEnd"/>
      <w:r w:rsidRPr="004B4540">
        <w:rPr>
          <w:rFonts w:ascii="Times New Roman" w:eastAsia="Times New Roman" w:hAnsi="Times New Roman" w:cs="Times New Roman"/>
          <w:sz w:val="24"/>
          <w:szCs w:val="24"/>
        </w:rPr>
        <w:t xml:space="preserve"> &lt;&lt; "Say i am in </w:t>
      </w:r>
      <w:proofErr w:type="spellStart"/>
      <w:r w:rsidRPr="004B4540">
        <w:rPr>
          <w:rFonts w:ascii="Times New Roman" w:eastAsia="Times New Roman" w:hAnsi="Times New Roman" w:cs="Times New Roman"/>
          <w:sz w:val="24"/>
          <w:szCs w:val="24"/>
        </w:rPr>
        <w:t>someFunc</w:t>
      </w:r>
      <w:proofErr w:type="spellEnd"/>
      <w:r w:rsidRPr="004B4540">
        <w:rPr>
          <w:rFonts w:ascii="Times New Roman" w:eastAsia="Times New Roman" w:hAnsi="Times New Roman" w:cs="Times New Roman"/>
          <w:sz w:val="24"/>
          <w:szCs w:val="24"/>
        </w:rPr>
        <w:t xml:space="preserve"> " &lt;&lt; </w:t>
      </w:r>
      <w:proofErr w:type="spellStart"/>
      <w:r w:rsidRPr="004B4540">
        <w:rPr>
          <w:rFonts w:ascii="Times New Roman" w:eastAsia="Times New Roman" w:hAnsi="Times New Roman" w:cs="Times New Roman"/>
          <w:sz w:val="24"/>
          <w:szCs w:val="24"/>
        </w:rPr>
        <w:t>endl</w:t>
      </w:r>
      <w:proofErr w:type="spellEnd"/>
      <w:r w:rsidRPr="004B4540">
        <w:rPr>
          <w:rFonts w:ascii="Times New Roman" w:eastAsia="Times New Roman" w:hAnsi="Times New Roman" w:cs="Times New Roman"/>
          <w:sz w:val="24"/>
          <w:szCs w:val="24"/>
        </w:rPr>
        <w:t>;</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int</w:t>
      </w:r>
      <w:proofErr w:type="spellEnd"/>
      <w:r w:rsidRPr="004B4540">
        <w:rPr>
          <w:rFonts w:ascii="Times New Roman" w:eastAsia="Times New Roman" w:hAnsi="Times New Roman" w:cs="Times New Roman"/>
          <w:sz w:val="24"/>
          <w:szCs w:val="24"/>
        </w:rPr>
        <w:t xml:space="preserve"> main()</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t>Sample s1 = 10;</w:t>
      </w:r>
      <w:r w:rsidRPr="004B4540">
        <w:rPr>
          <w:rFonts w:ascii="Times New Roman" w:eastAsia="Times New Roman" w:hAnsi="Times New Roman" w:cs="Times New Roman"/>
          <w:sz w:val="24"/>
          <w:szCs w:val="24"/>
        </w:rPr>
        <w:br/>
      </w:r>
      <w:proofErr w:type="spellStart"/>
      <w:r w:rsidRPr="004B4540">
        <w:rPr>
          <w:rFonts w:ascii="Times New Roman" w:eastAsia="Times New Roman" w:hAnsi="Times New Roman" w:cs="Times New Roman"/>
          <w:sz w:val="24"/>
          <w:szCs w:val="24"/>
        </w:rPr>
        <w:t>SomeFunc</w:t>
      </w:r>
      <w:proofErr w:type="spellEnd"/>
      <w:r w:rsidRPr="004B4540">
        <w:rPr>
          <w:rFonts w:ascii="Times New Roman" w:eastAsia="Times New Roman" w:hAnsi="Times New Roman" w:cs="Times New Roman"/>
          <w:sz w:val="24"/>
          <w:szCs w:val="24"/>
        </w:rPr>
        <w:t>(s1);</w:t>
      </w:r>
      <w:r w:rsidRPr="004B4540">
        <w:rPr>
          <w:rFonts w:ascii="Times New Roman" w:eastAsia="Times New Roman" w:hAnsi="Times New Roman" w:cs="Times New Roman"/>
          <w:sz w:val="24"/>
          <w:szCs w:val="24"/>
        </w:rPr>
        <w:br/>
        <w:t>s1.PrintVal();</w:t>
      </w:r>
      <w:r w:rsidRPr="004B4540">
        <w:rPr>
          <w:rFonts w:ascii="Times New Roman" w:eastAsia="Times New Roman" w:hAnsi="Times New Roman" w:cs="Times New Roman"/>
          <w:sz w:val="24"/>
          <w:szCs w:val="24"/>
        </w:rPr>
        <w:br/>
        <w:t>}</w:t>
      </w:r>
      <w:r w:rsidRPr="004B4540">
        <w:rPr>
          <w:rFonts w:ascii="Times New Roman" w:eastAsia="Times New Roman" w:hAnsi="Times New Roman" w:cs="Times New Roman"/>
          <w:sz w:val="24"/>
          <w:szCs w:val="24"/>
        </w:rPr>
        <w:br/>
      </w:r>
      <w:r w:rsidRPr="004B4540">
        <w:rPr>
          <w:rFonts w:ascii="Times New Roman" w:eastAsia="Times New Roman" w:hAnsi="Times New Roman" w:cs="Times New Roman"/>
          <w:sz w:val="24"/>
          <w:szCs w:val="24"/>
        </w:rPr>
        <w:br/>
        <w:t xml:space="preserve">In the above example when </w:t>
      </w:r>
      <w:proofErr w:type="spellStart"/>
      <w:r w:rsidRPr="004B4540">
        <w:rPr>
          <w:rFonts w:ascii="Times New Roman" w:eastAsia="Times New Roman" w:hAnsi="Times New Roman" w:cs="Times New Roman"/>
          <w:sz w:val="24"/>
          <w:szCs w:val="24"/>
        </w:rPr>
        <w:t>PrintVal</w:t>
      </w:r>
      <w:proofErr w:type="spellEnd"/>
      <w:r w:rsidRPr="004B4540">
        <w:rPr>
          <w:rFonts w:ascii="Times New Roman" w:eastAsia="Times New Roman" w:hAnsi="Times New Roman" w:cs="Times New Roman"/>
          <w:sz w:val="24"/>
          <w:szCs w:val="24"/>
        </w:rPr>
        <w:t>() function is</w:t>
      </w:r>
      <w:r w:rsidRPr="004B4540">
        <w:rPr>
          <w:rFonts w:ascii="Times New Roman" w:eastAsia="Times New Roman" w:hAnsi="Times New Roman" w:cs="Times New Roman"/>
          <w:sz w:val="24"/>
          <w:szCs w:val="24"/>
        </w:rPr>
        <w:br/>
        <w:t>called it is called by the pointer that has been freed by the</w:t>
      </w:r>
      <w:r w:rsidRPr="004B4540">
        <w:rPr>
          <w:rFonts w:ascii="Times New Roman" w:eastAsia="Times New Roman" w:hAnsi="Times New Roman" w:cs="Times New Roman"/>
          <w:sz w:val="24"/>
          <w:szCs w:val="24"/>
        </w:rPr>
        <w:br/>
        <w:t xml:space="preserve">destructor in </w:t>
      </w:r>
      <w:proofErr w:type="spellStart"/>
      <w:r w:rsidRPr="004B4540">
        <w:rPr>
          <w:rFonts w:ascii="Times New Roman" w:eastAsia="Times New Roman" w:hAnsi="Times New Roman" w:cs="Times New Roman"/>
          <w:sz w:val="24"/>
          <w:szCs w:val="24"/>
        </w:rPr>
        <w:t>SomeFunc</w:t>
      </w:r>
      <w:proofErr w:type="spellEnd"/>
      <w:r w:rsidRPr="004B454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6"/>
      </w:tblGrid>
      <w:tr w:rsidR="00915FC7" w:rsidRPr="00915FC7" w14:paraId="34705595" w14:textId="77777777" w:rsidTr="00915FC7">
        <w:trPr>
          <w:tblCellSpacing w:w="0" w:type="dxa"/>
        </w:trPr>
        <w:tc>
          <w:tcPr>
            <w:tcW w:w="0" w:type="auto"/>
            <w:vAlign w:val="center"/>
            <w:hideMark/>
          </w:tcPr>
          <w:p w14:paraId="233E9F41" w14:textId="77777777" w:rsidR="00915FC7" w:rsidRPr="00915FC7" w:rsidRDefault="00915FC7" w:rsidP="00915FC7">
            <w:pPr>
              <w:spacing w:after="0" w:line="240" w:lineRule="auto"/>
              <w:rPr>
                <w:rFonts w:ascii="Times New Roman" w:eastAsia="Times New Roman" w:hAnsi="Times New Roman" w:cs="Times New Roman"/>
                <w:sz w:val="24"/>
                <w:szCs w:val="24"/>
              </w:rPr>
            </w:pPr>
          </w:p>
        </w:tc>
      </w:tr>
    </w:tbl>
    <w:p w14:paraId="54900E38"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Differentiate between the message and method.</w:t>
      </w:r>
      <w:r w:rsidRPr="00915FC7">
        <w:rPr>
          <w:rFonts w:ascii="Times New Roman" w:eastAsia="Times New Roman" w:hAnsi="Times New Roman" w:cs="Times New Roman"/>
          <w:b/>
          <w:bCs/>
          <w:color w:val="FF0000"/>
          <w:sz w:val="24"/>
          <w:szCs w:val="24"/>
        </w:rPr>
        <w:br/>
      </w:r>
      <w:r w:rsidRPr="00915FC7">
        <w:rPr>
          <w:rFonts w:ascii="Times New Roman" w:eastAsia="Times New Roman" w:hAnsi="Times New Roman" w:cs="Times New Roman"/>
          <w:sz w:val="24"/>
          <w:szCs w:val="24"/>
        </w:rPr>
        <w:t>Message:</w:t>
      </w:r>
      <w:r w:rsidRPr="00915FC7">
        <w:rPr>
          <w:rFonts w:ascii="Times New Roman" w:eastAsia="Times New Roman" w:hAnsi="Times New Roman" w:cs="Times New Roman"/>
          <w:sz w:val="24"/>
          <w:szCs w:val="24"/>
        </w:rPr>
        <w:br/>
        <w:t>* Objects communicate by sending messages to each other.</w:t>
      </w:r>
      <w:r w:rsidRPr="00915FC7">
        <w:rPr>
          <w:rFonts w:ascii="Times New Roman" w:eastAsia="Times New Roman" w:hAnsi="Times New Roman" w:cs="Times New Roman"/>
          <w:sz w:val="24"/>
          <w:szCs w:val="24"/>
        </w:rPr>
        <w:br/>
        <w:t>* A message is sent to invoke a method.</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r>
      <w:proofErr w:type="gramStart"/>
      <w:r w:rsidRPr="00915FC7">
        <w:rPr>
          <w:rFonts w:ascii="Times New Roman" w:eastAsia="Times New Roman" w:hAnsi="Times New Roman" w:cs="Times New Roman"/>
          <w:sz w:val="24"/>
          <w:szCs w:val="24"/>
        </w:rPr>
        <w:t>Method</w:t>
      </w:r>
      <w:r w:rsidRPr="00915FC7">
        <w:rPr>
          <w:rFonts w:ascii="Times New Roman" w:eastAsia="Times New Roman" w:hAnsi="Times New Roman" w:cs="Times New Roman"/>
          <w:sz w:val="24"/>
          <w:szCs w:val="24"/>
        </w:rPr>
        <w:br/>
        <w:t>* Provides response to a message.</w:t>
      </w:r>
      <w:proofErr w:type="gramEnd"/>
      <w:r w:rsidRPr="00915FC7">
        <w:rPr>
          <w:rFonts w:ascii="Times New Roman" w:eastAsia="Times New Roman" w:hAnsi="Times New Roman" w:cs="Times New Roman"/>
          <w:sz w:val="24"/>
          <w:szCs w:val="24"/>
        </w:rPr>
        <w:br/>
        <w:t>* It is an implementation of an operation.</w:t>
      </w:r>
    </w:p>
    <w:p w14:paraId="357E530F"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 xml:space="preserve">What is an adaptor class or Wrapper class? </w:t>
      </w:r>
      <w:r w:rsidRPr="00915FC7">
        <w:rPr>
          <w:rFonts w:ascii="Times New Roman" w:eastAsia="Times New Roman" w:hAnsi="Times New Roman" w:cs="Times New Roman"/>
          <w:sz w:val="24"/>
          <w:szCs w:val="24"/>
        </w:rPr>
        <w:br/>
      </w:r>
      <w:proofErr w:type="gramStart"/>
      <w:r w:rsidRPr="00915FC7">
        <w:rPr>
          <w:rFonts w:ascii="Times New Roman" w:eastAsia="Times New Roman" w:hAnsi="Times New Roman" w:cs="Times New Roman"/>
          <w:sz w:val="24"/>
          <w:szCs w:val="24"/>
        </w:rPr>
        <w:t>A class that has no functionality of its own.</w:t>
      </w:r>
      <w:proofErr w:type="gramEnd"/>
      <w:r w:rsidRPr="00915FC7">
        <w:rPr>
          <w:rFonts w:ascii="Times New Roman" w:eastAsia="Times New Roman" w:hAnsi="Times New Roman" w:cs="Times New Roman"/>
          <w:sz w:val="24"/>
          <w:szCs w:val="24"/>
        </w:rPr>
        <w:t xml:space="preserve"> Its member functions hide the use of a third party software component or an object with the non-compatible interface or a non-object-oriented implementation. </w:t>
      </w:r>
    </w:p>
    <w:p w14:paraId="4A4542B0"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 xml:space="preserve">What is a Null object? </w:t>
      </w:r>
      <w:r w:rsidRPr="00915FC7">
        <w:rPr>
          <w:rFonts w:ascii="Times New Roman" w:eastAsia="Times New Roman" w:hAnsi="Times New Roman" w:cs="Times New Roman"/>
          <w:sz w:val="24"/>
          <w:szCs w:val="24"/>
        </w:rPr>
        <w:br/>
        <w:t>It is an object of some class whose purpose is to indicate that a real object of that class does not exist. One common use for a null object is a return value from a member function that is supposed to return an object with some specified properties but cannot find such an object. </w:t>
      </w:r>
    </w:p>
    <w:p w14:paraId="5E1C246A"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lastRenderedPageBreak/>
        <w:t xml:space="preserve">What is class invariant? </w:t>
      </w:r>
      <w:r w:rsidRPr="00915FC7">
        <w:rPr>
          <w:rFonts w:ascii="Times New Roman" w:eastAsia="Times New Roman" w:hAnsi="Times New Roman" w:cs="Times New Roman"/>
          <w:sz w:val="24"/>
          <w:szCs w:val="24"/>
        </w:rPr>
        <w:br/>
        <w:t xml:space="preserve">A class invariant is a condition that defines all valid states for an object. It is a logical condition to ensure the correct working of a class. Class invariants must hold when an object is created, and they must be preserved under all operations of the class. In particular all class invariants are both preconditions and post-conditions for all operations or member functions of the class. </w:t>
      </w:r>
    </w:p>
    <w:p w14:paraId="78ADE579"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 xml:space="preserve">What do you mean by Stack unwinding? </w:t>
      </w:r>
      <w:r w:rsidRPr="00915FC7">
        <w:rPr>
          <w:rFonts w:ascii="Times New Roman" w:eastAsia="Times New Roman" w:hAnsi="Times New Roman" w:cs="Times New Roman"/>
          <w:sz w:val="24"/>
          <w:szCs w:val="24"/>
        </w:rPr>
        <w:br/>
        <w:t xml:space="preserve">It is a process during exception handling when the destructor is called for all local objects between the place where the exception was thrown and where it is caught. </w:t>
      </w:r>
    </w:p>
    <w:p w14:paraId="42495389"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 xml:space="preserve">Define precondition and post-condition to a member function. </w:t>
      </w:r>
      <w:r w:rsidRPr="00915FC7">
        <w:rPr>
          <w:rFonts w:ascii="Times New Roman" w:eastAsia="Times New Roman" w:hAnsi="Times New Roman" w:cs="Times New Roman"/>
          <w:sz w:val="24"/>
          <w:szCs w:val="24"/>
        </w:rPr>
        <w:br/>
        <w:t xml:space="preserve">Precondition: A precondition is a condition that must be true on entry to a member function. A class is used correctly if preconditions are never false. An operation is not responsible for doing anything sensible if its precondition fails to hold. For example, the interface invariants of stack class say nothing about pushing yet another element on a stack that is already full. We say that </w:t>
      </w:r>
      <w:proofErr w:type="spellStart"/>
      <w:proofErr w:type="gramStart"/>
      <w:r w:rsidRPr="00915FC7">
        <w:rPr>
          <w:rFonts w:ascii="Times New Roman" w:eastAsia="Times New Roman" w:hAnsi="Times New Roman" w:cs="Times New Roman"/>
          <w:sz w:val="24"/>
          <w:szCs w:val="24"/>
        </w:rPr>
        <w:t>isful</w:t>
      </w:r>
      <w:proofErr w:type="spellEnd"/>
      <w:r w:rsidRPr="00915FC7">
        <w:rPr>
          <w:rFonts w:ascii="Times New Roman" w:eastAsia="Times New Roman" w:hAnsi="Times New Roman" w:cs="Times New Roman"/>
          <w:sz w:val="24"/>
          <w:szCs w:val="24"/>
        </w:rPr>
        <w:t>(</w:t>
      </w:r>
      <w:proofErr w:type="gramEnd"/>
      <w:r w:rsidRPr="00915FC7">
        <w:rPr>
          <w:rFonts w:ascii="Times New Roman" w:eastAsia="Times New Roman" w:hAnsi="Times New Roman" w:cs="Times New Roman"/>
          <w:sz w:val="24"/>
          <w:szCs w:val="24"/>
        </w:rPr>
        <w:t xml:space="preserve">) is a precondition of the push operation. Post-condition: A post-condition is a condition that must be true on exit from a member function if the precondition was valid on entry to that function. A class is implemented correctly if post-conditions are never false. For example, after pushing an element on the stack, we know that </w:t>
      </w:r>
      <w:proofErr w:type="spellStart"/>
      <w:proofErr w:type="gramStart"/>
      <w:r w:rsidRPr="00915FC7">
        <w:rPr>
          <w:rFonts w:ascii="Times New Roman" w:eastAsia="Times New Roman" w:hAnsi="Times New Roman" w:cs="Times New Roman"/>
          <w:sz w:val="24"/>
          <w:szCs w:val="24"/>
        </w:rPr>
        <w:t>isempty</w:t>
      </w:r>
      <w:proofErr w:type="spellEnd"/>
      <w:r w:rsidRPr="00915FC7">
        <w:rPr>
          <w:rFonts w:ascii="Times New Roman" w:eastAsia="Times New Roman" w:hAnsi="Times New Roman" w:cs="Times New Roman"/>
          <w:sz w:val="24"/>
          <w:szCs w:val="24"/>
        </w:rPr>
        <w:t>(</w:t>
      </w:r>
      <w:proofErr w:type="gramEnd"/>
      <w:r w:rsidRPr="00915FC7">
        <w:rPr>
          <w:rFonts w:ascii="Times New Roman" w:eastAsia="Times New Roman" w:hAnsi="Times New Roman" w:cs="Times New Roman"/>
          <w:sz w:val="24"/>
          <w:szCs w:val="24"/>
        </w:rPr>
        <w:t xml:space="preserve">) must necessarily hold. This is a post-condition of the push operation. </w:t>
      </w:r>
    </w:p>
    <w:p w14:paraId="12167CEC"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 xml:space="preserve">What are the conditions that have to be met for a condition to be an invariant of the class? </w:t>
      </w:r>
      <w:r w:rsidRPr="00915FC7">
        <w:rPr>
          <w:rFonts w:ascii="Times New Roman" w:eastAsia="Times New Roman" w:hAnsi="Times New Roman" w:cs="Times New Roman"/>
          <w:sz w:val="24"/>
          <w:szCs w:val="24"/>
        </w:rPr>
        <w:br/>
        <w:t>* The condition should hold at the end of every constructor.</w:t>
      </w:r>
      <w:r w:rsidRPr="00915FC7">
        <w:rPr>
          <w:rFonts w:ascii="Times New Roman" w:eastAsia="Times New Roman" w:hAnsi="Times New Roman" w:cs="Times New Roman"/>
          <w:sz w:val="24"/>
          <w:szCs w:val="24"/>
        </w:rPr>
        <w:br/>
        <w:t xml:space="preserve">* The condition should hold at the end of every </w:t>
      </w:r>
      <w:proofErr w:type="spellStart"/>
      <w:r w:rsidRPr="00915FC7">
        <w:rPr>
          <w:rFonts w:ascii="Times New Roman" w:eastAsia="Times New Roman" w:hAnsi="Times New Roman" w:cs="Times New Roman"/>
          <w:sz w:val="24"/>
          <w:szCs w:val="24"/>
        </w:rPr>
        <w:t>mutator</w:t>
      </w:r>
      <w:proofErr w:type="spellEnd"/>
      <w:r w:rsidRPr="00915FC7">
        <w:rPr>
          <w:rFonts w:ascii="Times New Roman" w:eastAsia="Times New Roman" w:hAnsi="Times New Roman" w:cs="Times New Roman"/>
          <w:sz w:val="24"/>
          <w:szCs w:val="24"/>
        </w:rPr>
        <w:t xml:space="preserve"> (non-</w:t>
      </w:r>
      <w:proofErr w:type="spellStart"/>
      <w:r w:rsidRPr="00915FC7">
        <w:rPr>
          <w:rFonts w:ascii="Times New Roman" w:eastAsia="Times New Roman" w:hAnsi="Times New Roman" w:cs="Times New Roman"/>
          <w:sz w:val="24"/>
          <w:szCs w:val="24"/>
        </w:rPr>
        <w:t>const</w:t>
      </w:r>
      <w:proofErr w:type="spellEnd"/>
      <w:r w:rsidRPr="00915FC7">
        <w:rPr>
          <w:rFonts w:ascii="Times New Roman" w:eastAsia="Times New Roman" w:hAnsi="Times New Roman" w:cs="Times New Roman"/>
          <w:sz w:val="24"/>
          <w:szCs w:val="24"/>
        </w:rPr>
        <w:t xml:space="preserve">) operation. </w:t>
      </w:r>
    </w:p>
    <w:p w14:paraId="03C32E86"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What are proxy objects?</w:t>
      </w:r>
      <w:r w:rsidRPr="00915FC7">
        <w:rPr>
          <w:rFonts w:ascii="Times New Roman" w:eastAsia="Times New Roman" w:hAnsi="Times New Roman" w:cs="Times New Roman"/>
          <w:color w:val="FF0000"/>
          <w:sz w:val="24"/>
          <w:szCs w:val="24"/>
        </w:rPr>
        <w:t xml:space="preserve"> </w:t>
      </w:r>
      <w:r w:rsidRPr="00915FC7">
        <w:rPr>
          <w:rFonts w:ascii="Times New Roman" w:eastAsia="Times New Roman" w:hAnsi="Times New Roman" w:cs="Times New Roman"/>
          <w:sz w:val="24"/>
          <w:szCs w:val="24"/>
        </w:rPr>
        <w:br/>
        <w:t xml:space="preserve">Objects that stand for other objects are called proxy objects or surrogates. </w:t>
      </w:r>
      <w:r w:rsidRPr="00915FC7">
        <w:rPr>
          <w:rFonts w:ascii="Times New Roman" w:eastAsia="Times New Roman" w:hAnsi="Times New Roman" w:cs="Times New Roman"/>
          <w:sz w:val="24"/>
          <w:szCs w:val="24"/>
        </w:rPr>
        <w:br/>
        <w:t>template &lt;class t=""&gt;</w:t>
      </w:r>
      <w:r w:rsidRPr="00915FC7">
        <w:rPr>
          <w:rFonts w:ascii="Times New Roman" w:eastAsia="Times New Roman" w:hAnsi="Times New Roman" w:cs="Times New Roman"/>
          <w:sz w:val="24"/>
          <w:szCs w:val="24"/>
        </w:rPr>
        <w:br/>
        <w:t>class Array2D</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public:</w:t>
      </w:r>
      <w:r w:rsidRPr="00915FC7">
        <w:rPr>
          <w:rFonts w:ascii="Times New Roman" w:eastAsia="Times New Roman" w:hAnsi="Times New Roman" w:cs="Times New Roman"/>
          <w:sz w:val="24"/>
          <w:szCs w:val="24"/>
        </w:rPr>
        <w:br/>
        <w:t>class Array1D</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public:</w:t>
      </w:r>
      <w:r w:rsidRPr="00915FC7">
        <w:rPr>
          <w:rFonts w:ascii="Times New Roman" w:eastAsia="Times New Roman" w:hAnsi="Times New Roman" w:cs="Times New Roman"/>
          <w:sz w:val="24"/>
          <w:szCs w:val="24"/>
        </w:rPr>
        <w:br/>
        <w:t>T&amp; operator[] (</w:t>
      </w:r>
      <w:proofErr w:type="spellStart"/>
      <w:r w:rsidRPr="00915FC7">
        <w:rPr>
          <w:rFonts w:ascii="Times New Roman" w:eastAsia="Times New Roman" w:hAnsi="Times New Roman" w:cs="Times New Roman"/>
          <w:sz w:val="24"/>
          <w:szCs w:val="24"/>
        </w:rPr>
        <w:t>int</w:t>
      </w:r>
      <w:proofErr w:type="spellEnd"/>
      <w:r w:rsidRPr="00915FC7">
        <w:rPr>
          <w:rFonts w:ascii="Times New Roman" w:eastAsia="Times New Roman" w:hAnsi="Times New Roman" w:cs="Times New Roman"/>
          <w:sz w:val="24"/>
          <w:szCs w:val="24"/>
        </w:rPr>
        <w:t xml:space="preserve"> index);</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const</w:t>
      </w:r>
      <w:proofErr w:type="spellEnd"/>
      <w:r w:rsidRPr="00915FC7">
        <w:rPr>
          <w:rFonts w:ascii="Times New Roman" w:eastAsia="Times New Roman" w:hAnsi="Times New Roman" w:cs="Times New Roman"/>
          <w:sz w:val="24"/>
          <w:szCs w:val="24"/>
        </w:rPr>
        <w:t xml:space="preserve"> T&amp; operator[] (</w:t>
      </w:r>
      <w:proofErr w:type="spellStart"/>
      <w:r w:rsidRPr="00915FC7">
        <w:rPr>
          <w:rFonts w:ascii="Times New Roman" w:eastAsia="Times New Roman" w:hAnsi="Times New Roman" w:cs="Times New Roman"/>
          <w:sz w:val="24"/>
          <w:szCs w:val="24"/>
        </w:rPr>
        <w:t>int</w:t>
      </w:r>
      <w:proofErr w:type="spellEnd"/>
      <w:r w:rsidRPr="00915FC7">
        <w:rPr>
          <w:rFonts w:ascii="Times New Roman" w:eastAsia="Times New Roman" w:hAnsi="Times New Roman" w:cs="Times New Roman"/>
          <w:sz w:val="24"/>
          <w:szCs w:val="24"/>
        </w:rPr>
        <w:t xml:space="preserve"> index)</w:t>
      </w:r>
      <w:proofErr w:type="spellStart"/>
      <w:r w:rsidRPr="00915FC7">
        <w:rPr>
          <w:rFonts w:ascii="Times New Roman" w:eastAsia="Times New Roman" w:hAnsi="Times New Roman" w:cs="Times New Roman"/>
          <w:sz w:val="24"/>
          <w:szCs w:val="24"/>
        </w:rPr>
        <w:t>const</w:t>
      </w:r>
      <w:proofErr w:type="spellEnd"/>
      <w:r w:rsidRPr="00915FC7">
        <w:rPr>
          <w:rFonts w:ascii="Times New Roman" w:eastAsia="Times New Roman" w:hAnsi="Times New Roman" w:cs="Times New Roman"/>
          <w:sz w:val="24"/>
          <w:szCs w:val="24"/>
        </w:rPr>
        <w:t>;</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Array1D operator[] (</w:t>
      </w:r>
      <w:proofErr w:type="spellStart"/>
      <w:r w:rsidRPr="00915FC7">
        <w:rPr>
          <w:rFonts w:ascii="Times New Roman" w:eastAsia="Times New Roman" w:hAnsi="Times New Roman" w:cs="Times New Roman"/>
          <w:sz w:val="24"/>
          <w:szCs w:val="24"/>
        </w:rPr>
        <w:t>int</w:t>
      </w:r>
      <w:proofErr w:type="spellEnd"/>
      <w:r w:rsidRPr="00915FC7">
        <w:rPr>
          <w:rFonts w:ascii="Times New Roman" w:eastAsia="Times New Roman" w:hAnsi="Times New Roman" w:cs="Times New Roman"/>
          <w:sz w:val="24"/>
          <w:szCs w:val="24"/>
        </w:rPr>
        <w:t xml:space="preserve"> index);</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const</w:t>
      </w:r>
      <w:proofErr w:type="spellEnd"/>
      <w:r w:rsidRPr="00915FC7">
        <w:rPr>
          <w:rFonts w:ascii="Times New Roman" w:eastAsia="Times New Roman" w:hAnsi="Times New Roman" w:cs="Times New Roman"/>
          <w:sz w:val="24"/>
          <w:szCs w:val="24"/>
        </w:rPr>
        <w:t xml:space="preserve"> Array1D operator[] (</w:t>
      </w:r>
      <w:proofErr w:type="spellStart"/>
      <w:r w:rsidRPr="00915FC7">
        <w:rPr>
          <w:rFonts w:ascii="Times New Roman" w:eastAsia="Times New Roman" w:hAnsi="Times New Roman" w:cs="Times New Roman"/>
          <w:sz w:val="24"/>
          <w:szCs w:val="24"/>
        </w:rPr>
        <w:t>int</w:t>
      </w:r>
      <w:proofErr w:type="spellEnd"/>
      <w:r w:rsidRPr="00915FC7">
        <w:rPr>
          <w:rFonts w:ascii="Times New Roman" w:eastAsia="Times New Roman" w:hAnsi="Times New Roman" w:cs="Times New Roman"/>
          <w:sz w:val="24"/>
          <w:szCs w:val="24"/>
        </w:rPr>
        <w:t xml:space="preserve"> index) </w:t>
      </w:r>
      <w:proofErr w:type="spellStart"/>
      <w:r w:rsidRPr="00915FC7">
        <w:rPr>
          <w:rFonts w:ascii="Times New Roman" w:eastAsia="Times New Roman" w:hAnsi="Times New Roman" w:cs="Times New Roman"/>
          <w:sz w:val="24"/>
          <w:szCs w:val="24"/>
        </w:rPr>
        <w:t>const</w:t>
      </w:r>
      <w:proofErr w:type="spellEnd"/>
      <w:r w:rsidRPr="00915FC7">
        <w:rPr>
          <w:rFonts w:ascii="Times New Roman" w:eastAsia="Times New Roman" w:hAnsi="Times New Roman" w:cs="Times New Roman"/>
          <w:sz w:val="24"/>
          <w:szCs w:val="24"/>
        </w:rPr>
        <w:t>;</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The following then becomes legal:</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Array2D&lt;float&gt;data(10,20);</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cout</w:t>
      </w:r>
      <w:proofErr w:type="spellEnd"/>
      <w:r w:rsidRPr="00915FC7">
        <w:rPr>
          <w:rFonts w:ascii="Times New Roman" w:eastAsia="Times New Roman" w:hAnsi="Times New Roman" w:cs="Times New Roman"/>
          <w:sz w:val="24"/>
          <w:szCs w:val="24"/>
        </w:rPr>
        <w:t>&lt;&lt;data[3][6]; // fine</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lastRenderedPageBreak/>
        <w:br/>
        <w:t xml:space="preserve">Here data[3] yields an Array1D object and the operator [] invocation on that object yields the float in position(3,6) of the original two dimensional array. Clients of the Array2D class need not be aware of the presence of the Array1D class. </w:t>
      </w:r>
      <w:proofErr w:type="gramStart"/>
      <w:r w:rsidRPr="00915FC7">
        <w:rPr>
          <w:rFonts w:ascii="Times New Roman" w:eastAsia="Times New Roman" w:hAnsi="Times New Roman" w:cs="Times New Roman"/>
          <w:sz w:val="24"/>
          <w:szCs w:val="24"/>
        </w:rPr>
        <w:t>Objects of this latter class stand for one-dimensional array objects that, conceptually, do not exist for clients of Array2D.</w:t>
      </w:r>
      <w:proofErr w:type="gramEnd"/>
      <w:r w:rsidRPr="00915FC7">
        <w:rPr>
          <w:rFonts w:ascii="Times New Roman" w:eastAsia="Times New Roman" w:hAnsi="Times New Roman" w:cs="Times New Roman"/>
          <w:sz w:val="24"/>
          <w:szCs w:val="24"/>
        </w:rPr>
        <w:t xml:space="preserve"> Such clients program as if they were using real, live, two-dimensional arrays. Each Array1D object stands for a one-dimensional array that is absent from a conceptual model used by the clients of Array2D. In the above example, Array1D is a proxy class. Its instances stand for one-dimensional arrays that, conceptually, do not exist. </w:t>
      </w:r>
    </w:p>
    <w:p w14:paraId="71DC7469"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 xml:space="preserve">Name some pure object oriented languages. </w:t>
      </w:r>
      <w:r w:rsidRPr="00915FC7">
        <w:rPr>
          <w:rFonts w:ascii="Times New Roman" w:eastAsia="Times New Roman" w:hAnsi="Times New Roman" w:cs="Times New Roman"/>
          <w:sz w:val="24"/>
          <w:szCs w:val="24"/>
        </w:rPr>
        <w:br/>
        <w:t>Smalltalk, Java, Eiffel, Sather. </w:t>
      </w:r>
    </w:p>
    <w:p w14:paraId="316AE704"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FF0000"/>
          <w:sz w:val="24"/>
          <w:szCs w:val="24"/>
        </w:rPr>
        <w:t xml:space="preserve">What is an orthogonal base class? </w:t>
      </w:r>
      <w:r w:rsidRPr="00915FC7">
        <w:rPr>
          <w:rFonts w:ascii="Times New Roman" w:eastAsia="Times New Roman" w:hAnsi="Times New Roman" w:cs="Times New Roman"/>
          <w:sz w:val="24"/>
          <w:szCs w:val="24"/>
        </w:rPr>
        <w:br/>
        <w:t>If two base classes have no overlapping methods or data they are said to be independent of, or orthogonal to each other. Orthogonal in the sense means that two classes operate in different dimensions and do not interfere with each other in any way. The same derived class may inherit such classes with no difficulty.</w:t>
      </w:r>
    </w:p>
    <w:tbl>
      <w:tblPr>
        <w:tblW w:w="0" w:type="auto"/>
        <w:tblCellSpacing w:w="0" w:type="dxa"/>
        <w:tblCellMar>
          <w:left w:w="0" w:type="dxa"/>
          <w:right w:w="0" w:type="dxa"/>
        </w:tblCellMar>
        <w:tblLook w:val="04A0" w:firstRow="1" w:lastRow="0" w:firstColumn="1" w:lastColumn="0" w:noHBand="0" w:noVBand="1"/>
      </w:tblPr>
      <w:tblGrid>
        <w:gridCol w:w="6"/>
      </w:tblGrid>
      <w:tr w:rsidR="00915FC7" w:rsidRPr="00915FC7" w14:paraId="00423807" w14:textId="77777777" w:rsidTr="00915FC7">
        <w:trPr>
          <w:tblCellSpacing w:w="0" w:type="dxa"/>
        </w:trPr>
        <w:tc>
          <w:tcPr>
            <w:tcW w:w="0" w:type="auto"/>
            <w:vAlign w:val="center"/>
            <w:hideMark/>
          </w:tcPr>
          <w:p w14:paraId="6D2D5C7E" w14:textId="77777777" w:rsidR="00915FC7" w:rsidRPr="00915FC7" w:rsidRDefault="00915FC7" w:rsidP="00915FC7">
            <w:pPr>
              <w:spacing w:after="0" w:line="240" w:lineRule="auto"/>
              <w:rPr>
                <w:rFonts w:ascii="Times New Roman" w:eastAsia="Times New Roman" w:hAnsi="Times New Roman" w:cs="Times New Roman"/>
                <w:sz w:val="24"/>
                <w:szCs w:val="24"/>
              </w:rPr>
            </w:pPr>
          </w:p>
        </w:tc>
      </w:tr>
    </w:tbl>
    <w:p w14:paraId="076C0763"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0000FF"/>
          <w:sz w:val="24"/>
          <w:szCs w:val="24"/>
        </w:rPr>
        <w:t>What is a node class?</w:t>
      </w:r>
      <w:r w:rsidRPr="00915FC7">
        <w:rPr>
          <w:rFonts w:ascii="Times New Roman" w:eastAsia="Times New Roman" w:hAnsi="Times New Roman" w:cs="Times New Roman"/>
          <w:b/>
          <w:bCs/>
          <w:color w:val="0000FF"/>
          <w:sz w:val="24"/>
          <w:szCs w:val="24"/>
        </w:rPr>
        <w:br/>
      </w:r>
      <w:r w:rsidRPr="00915FC7">
        <w:rPr>
          <w:rFonts w:ascii="Times New Roman" w:eastAsia="Times New Roman" w:hAnsi="Times New Roman" w:cs="Times New Roman"/>
          <w:sz w:val="24"/>
          <w:szCs w:val="24"/>
        </w:rPr>
        <w:t>A node class is a class that,</w:t>
      </w:r>
      <w:r w:rsidRPr="00915FC7">
        <w:rPr>
          <w:rFonts w:ascii="Times New Roman" w:eastAsia="Times New Roman" w:hAnsi="Times New Roman" w:cs="Times New Roman"/>
          <w:sz w:val="24"/>
          <w:szCs w:val="24"/>
        </w:rPr>
        <w:br/>
        <w:t>* relies on the base class for services and implementation,</w:t>
      </w:r>
      <w:r w:rsidRPr="00915FC7">
        <w:rPr>
          <w:rFonts w:ascii="Times New Roman" w:eastAsia="Times New Roman" w:hAnsi="Times New Roman" w:cs="Times New Roman"/>
          <w:sz w:val="24"/>
          <w:szCs w:val="24"/>
        </w:rPr>
        <w:br/>
        <w:t>* provides a wider interface to the users than its base class,</w:t>
      </w:r>
      <w:r w:rsidRPr="00915FC7">
        <w:rPr>
          <w:rFonts w:ascii="Times New Roman" w:eastAsia="Times New Roman" w:hAnsi="Times New Roman" w:cs="Times New Roman"/>
          <w:sz w:val="24"/>
          <w:szCs w:val="24"/>
        </w:rPr>
        <w:br/>
        <w:t>* relies primarily on virtual functions in its public interface</w:t>
      </w:r>
      <w:r w:rsidRPr="00915FC7">
        <w:rPr>
          <w:rFonts w:ascii="Times New Roman" w:eastAsia="Times New Roman" w:hAnsi="Times New Roman" w:cs="Times New Roman"/>
          <w:sz w:val="24"/>
          <w:szCs w:val="24"/>
        </w:rPr>
        <w:br/>
        <w:t>* depends on all its direct and indirect base class</w:t>
      </w:r>
      <w:r w:rsidRPr="00915FC7">
        <w:rPr>
          <w:rFonts w:ascii="Times New Roman" w:eastAsia="Times New Roman" w:hAnsi="Times New Roman" w:cs="Times New Roman"/>
          <w:sz w:val="24"/>
          <w:szCs w:val="24"/>
        </w:rPr>
        <w:br/>
        <w:t>* can be understood only in the context of the base class</w:t>
      </w:r>
      <w:r w:rsidRPr="00915FC7">
        <w:rPr>
          <w:rFonts w:ascii="Times New Roman" w:eastAsia="Times New Roman" w:hAnsi="Times New Roman" w:cs="Times New Roman"/>
          <w:sz w:val="24"/>
          <w:szCs w:val="24"/>
        </w:rPr>
        <w:br/>
        <w:t>* can be used as base for further derivation</w:t>
      </w:r>
      <w:r w:rsidRPr="00915FC7">
        <w:rPr>
          <w:rFonts w:ascii="Times New Roman" w:eastAsia="Times New Roman" w:hAnsi="Times New Roman" w:cs="Times New Roman"/>
          <w:sz w:val="24"/>
          <w:szCs w:val="24"/>
        </w:rPr>
        <w:br/>
        <w:t>* can be used to create objects.</w:t>
      </w:r>
      <w:r w:rsidRPr="00915FC7">
        <w:rPr>
          <w:rFonts w:ascii="Times New Roman" w:eastAsia="Times New Roman" w:hAnsi="Times New Roman" w:cs="Times New Roman"/>
          <w:sz w:val="24"/>
          <w:szCs w:val="24"/>
        </w:rPr>
        <w:br/>
        <w:t>A node class is a class that has added new services or functionality beyond the services inherited from its base class.</w:t>
      </w:r>
    </w:p>
    <w:p w14:paraId="56642633"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0000FF"/>
          <w:sz w:val="24"/>
          <w:szCs w:val="24"/>
        </w:rPr>
        <w:t xml:space="preserve">What is a container class? What are the types of container classes? </w:t>
      </w:r>
      <w:r w:rsidRPr="00915FC7">
        <w:rPr>
          <w:rFonts w:ascii="Times New Roman" w:eastAsia="Times New Roman" w:hAnsi="Times New Roman" w:cs="Times New Roman"/>
          <w:sz w:val="24"/>
          <w:szCs w:val="24"/>
        </w:rPr>
        <w:br/>
        <w:t xml:space="preserve">A container class is a class that is used to hold objects in memory or external storage. A container class acts as a generic holder. A container class has a predefined behavior and a well-known interface. A container class is a supporting class whose purpose is to hide the topology used for maintaining the list of objects in memory. When a container class contains a group of mixed objects, the container is called a heterogeneous container; when the container is holding a group of objects that are all the same, the container is called a homogeneous container. </w:t>
      </w:r>
    </w:p>
    <w:p w14:paraId="5B1A5473"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0000FF"/>
          <w:sz w:val="24"/>
          <w:szCs w:val="24"/>
        </w:rPr>
        <w:t xml:space="preserve">How do you write a function that can reverse a linked-list? </w:t>
      </w:r>
      <w:r w:rsidRPr="00915FC7">
        <w:rPr>
          <w:rFonts w:ascii="Times New Roman" w:eastAsia="Times New Roman" w:hAnsi="Times New Roman" w:cs="Times New Roman"/>
          <w:sz w:val="24"/>
          <w:szCs w:val="24"/>
        </w:rPr>
        <w:br/>
        <w:t>Answer1:</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 xml:space="preserve">void </w:t>
      </w:r>
      <w:proofErr w:type="spellStart"/>
      <w:r w:rsidRPr="00915FC7">
        <w:rPr>
          <w:rFonts w:ascii="Times New Roman" w:eastAsia="Times New Roman" w:hAnsi="Times New Roman" w:cs="Times New Roman"/>
          <w:sz w:val="24"/>
          <w:szCs w:val="24"/>
        </w:rPr>
        <w:t>reverselist</w:t>
      </w:r>
      <w:proofErr w:type="spellEnd"/>
      <w:r w:rsidRPr="00915FC7">
        <w:rPr>
          <w:rFonts w:ascii="Times New Roman" w:eastAsia="Times New Roman" w:hAnsi="Times New Roman" w:cs="Times New Roman"/>
          <w:sz w:val="24"/>
          <w:szCs w:val="24"/>
        </w:rPr>
        <w:t>(void)</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if(head==0)</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lastRenderedPageBreak/>
        <w:t>return;</w:t>
      </w:r>
      <w:r w:rsidRPr="00915FC7">
        <w:rPr>
          <w:rFonts w:ascii="Times New Roman" w:eastAsia="Times New Roman" w:hAnsi="Times New Roman" w:cs="Times New Roman"/>
          <w:sz w:val="24"/>
          <w:szCs w:val="24"/>
        </w:rPr>
        <w:br/>
        <w:t>if(head-&lt;next==0)</w:t>
      </w:r>
      <w:r w:rsidRPr="00915FC7">
        <w:rPr>
          <w:rFonts w:ascii="Times New Roman" w:eastAsia="Times New Roman" w:hAnsi="Times New Roman" w:cs="Times New Roman"/>
          <w:sz w:val="24"/>
          <w:szCs w:val="24"/>
        </w:rPr>
        <w:br/>
        <w:t>return;</w:t>
      </w:r>
      <w:r w:rsidRPr="00915FC7">
        <w:rPr>
          <w:rFonts w:ascii="Times New Roman" w:eastAsia="Times New Roman" w:hAnsi="Times New Roman" w:cs="Times New Roman"/>
          <w:sz w:val="24"/>
          <w:szCs w:val="24"/>
        </w:rPr>
        <w:br/>
        <w:t>if(head-&lt;next==tail)</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head-&lt;next = 0;</w:t>
      </w:r>
      <w:r w:rsidRPr="00915FC7">
        <w:rPr>
          <w:rFonts w:ascii="Times New Roman" w:eastAsia="Times New Roman" w:hAnsi="Times New Roman" w:cs="Times New Roman"/>
          <w:sz w:val="24"/>
          <w:szCs w:val="24"/>
        </w:rPr>
        <w:br/>
        <w:t>tail-&lt;next = head;</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else</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node* pre = head;</w:t>
      </w:r>
      <w:r w:rsidRPr="00915FC7">
        <w:rPr>
          <w:rFonts w:ascii="Times New Roman" w:eastAsia="Times New Roman" w:hAnsi="Times New Roman" w:cs="Times New Roman"/>
          <w:sz w:val="24"/>
          <w:szCs w:val="24"/>
        </w:rPr>
        <w:br/>
        <w:t>node* cur = head-&lt;next;</w:t>
      </w:r>
      <w:r w:rsidRPr="00915FC7">
        <w:rPr>
          <w:rFonts w:ascii="Times New Roman" w:eastAsia="Times New Roman" w:hAnsi="Times New Roman" w:cs="Times New Roman"/>
          <w:sz w:val="24"/>
          <w:szCs w:val="24"/>
        </w:rPr>
        <w:br/>
        <w:t xml:space="preserve">node* </w:t>
      </w:r>
      <w:proofErr w:type="spellStart"/>
      <w:r w:rsidRPr="00915FC7">
        <w:rPr>
          <w:rFonts w:ascii="Times New Roman" w:eastAsia="Times New Roman" w:hAnsi="Times New Roman" w:cs="Times New Roman"/>
          <w:sz w:val="24"/>
          <w:szCs w:val="24"/>
        </w:rPr>
        <w:t>curnext</w:t>
      </w:r>
      <w:proofErr w:type="spellEnd"/>
      <w:r w:rsidRPr="00915FC7">
        <w:rPr>
          <w:rFonts w:ascii="Times New Roman" w:eastAsia="Times New Roman" w:hAnsi="Times New Roman" w:cs="Times New Roman"/>
          <w:sz w:val="24"/>
          <w:szCs w:val="24"/>
        </w:rPr>
        <w:t xml:space="preserve"> = cur-&lt;next;</w:t>
      </w:r>
      <w:r w:rsidRPr="00915FC7">
        <w:rPr>
          <w:rFonts w:ascii="Times New Roman" w:eastAsia="Times New Roman" w:hAnsi="Times New Roman" w:cs="Times New Roman"/>
          <w:sz w:val="24"/>
          <w:szCs w:val="24"/>
        </w:rPr>
        <w:br/>
        <w:t>head-&lt;next = 0;</w:t>
      </w:r>
      <w:r w:rsidRPr="00915FC7">
        <w:rPr>
          <w:rFonts w:ascii="Times New Roman" w:eastAsia="Times New Roman" w:hAnsi="Times New Roman" w:cs="Times New Roman"/>
          <w:sz w:val="24"/>
          <w:szCs w:val="24"/>
        </w:rPr>
        <w:br/>
        <w:t>cur-&lt;next = head;</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 xml:space="preserve">for(; </w:t>
      </w:r>
      <w:proofErr w:type="spellStart"/>
      <w:r w:rsidRPr="00915FC7">
        <w:rPr>
          <w:rFonts w:ascii="Times New Roman" w:eastAsia="Times New Roman" w:hAnsi="Times New Roman" w:cs="Times New Roman"/>
          <w:sz w:val="24"/>
          <w:szCs w:val="24"/>
        </w:rPr>
        <w:t>curnext</w:t>
      </w:r>
      <w:proofErr w:type="spellEnd"/>
      <w:r w:rsidRPr="00915FC7">
        <w:rPr>
          <w:rFonts w:ascii="Times New Roman" w:eastAsia="Times New Roman" w:hAnsi="Times New Roman" w:cs="Times New Roman"/>
          <w:sz w:val="24"/>
          <w:szCs w:val="24"/>
        </w:rPr>
        <w:t>!=0; )</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cur-&lt;next = pre;</w:t>
      </w:r>
      <w:r w:rsidRPr="00915FC7">
        <w:rPr>
          <w:rFonts w:ascii="Times New Roman" w:eastAsia="Times New Roman" w:hAnsi="Times New Roman" w:cs="Times New Roman"/>
          <w:sz w:val="24"/>
          <w:szCs w:val="24"/>
        </w:rPr>
        <w:br/>
        <w:t>pre = cur;</w:t>
      </w:r>
      <w:r w:rsidRPr="00915FC7">
        <w:rPr>
          <w:rFonts w:ascii="Times New Roman" w:eastAsia="Times New Roman" w:hAnsi="Times New Roman" w:cs="Times New Roman"/>
          <w:sz w:val="24"/>
          <w:szCs w:val="24"/>
        </w:rPr>
        <w:br/>
        <w:t xml:space="preserve">cur = </w:t>
      </w:r>
      <w:proofErr w:type="spellStart"/>
      <w:r w:rsidRPr="00915FC7">
        <w:rPr>
          <w:rFonts w:ascii="Times New Roman" w:eastAsia="Times New Roman" w:hAnsi="Times New Roman" w:cs="Times New Roman"/>
          <w:sz w:val="24"/>
          <w:szCs w:val="24"/>
        </w:rPr>
        <w:t>curnext</w:t>
      </w:r>
      <w:proofErr w:type="spellEnd"/>
      <w:r w:rsidRPr="00915FC7">
        <w:rPr>
          <w:rFonts w:ascii="Times New Roman" w:eastAsia="Times New Roman" w:hAnsi="Times New Roman" w:cs="Times New Roman"/>
          <w:sz w:val="24"/>
          <w:szCs w:val="24"/>
        </w:rPr>
        <w:t>;</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curnext</w:t>
      </w:r>
      <w:proofErr w:type="spellEnd"/>
      <w:r w:rsidRPr="00915FC7">
        <w:rPr>
          <w:rFonts w:ascii="Times New Roman" w:eastAsia="Times New Roman" w:hAnsi="Times New Roman" w:cs="Times New Roman"/>
          <w:sz w:val="24"/>
          <w:szCs w:val="24"/>
        </w:rPr>
        <w:t xml:space="preserve"> = </w:t>
      </w:r>
      <w:proofErr w:type="spellStart"/>
      <w:r w:rsidRPr="00915FC7">
        <w:rPr>
          <w:rFonts w:ascii="Times New Roman" w:eastAsia="Times New Roman" w:hAnsi="Times New Roman" w:cs="Times New Roman"/>
          <w:sz w:val="24"/>
          <w:szCs w:val="24"/>
        </w:rPr>
        <w:t>curnext</w:t>
      </w:r>
      <w:proofErr w:type="spellEnd"/>
      <w:r w:rsidRPr="00915FC7">
        <w:rPr>
          <w:rFonts w:ascii="Times New Roman" w:eastAsia="Times New Roman" w:hAnsi="Times New Roman" w:cs="Times New Roman"/>
          <w:sz w:val="24"/>
          <w:szCs w:val="24"/>
        </w:rPr>
        <w:t>-&lt;next;</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curnext</w:t>
      </w:r>
      <w:proofErr w:type="spellEnd"/>
      <w:r w:rsidRPr="00915FC7">
        <w:rPr>
          <w:rFonts w:ascii="Times New Roman" w:eastAsia="Times New Roman" w:hAnsi="Times New Roman" w:cs="Times New Roman"/>
          <w:sz w:val="24"/>
          <w:szCs w:val="24"/>
        </w:rPr>
        <w:t>-&lt;next = cur;</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Answer2:</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 xml:space="preserve">node* </w:t>
      </w:r>
      <w:proofErr w:type="spellStart"/>
      <w:r w:rsidRPr="00915FC7">
        <w:rPr>
          <w:rFonts w:ascii="Times New Roman" w:eastAsia="Times New Roman" w:hAnsi="Times New Roman" w:cs="Times New Roman"/>
          <w:sz w:val="24"/>
          <w:szCs w:val="24"/>
        </w:rPr>
        <w:t>reverselist</w:t>
      </w:r>
      <w:proofErr w:type="spellEnd"/>
      <w:r w:rsidRPr="00915FC7">
        <w:rPr>
          <w:rFonts w:ascii="Times New Roman" w:eastAsia="Times New Roman" w:hAnsi="Times New Roman" w:cs="Times New Roman"/>
          <w:sz w:val="24"/>
          <w:szCs w:val="24"/>
        </w:rPr>
        <w:t>(node* head)</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 xml:space="preserve">if(0==head || 0==head-&gt;next) </w:t>
      </w:r>
      <w:r w:rsidRPr="00915FC7">
        <w:rPr>
          <w:rFonts w:ascii="Times New Roman" w:eastAsia="Times New Roman" w:hAnsi="Times New Roman" w:cs="Times New Roman"/>
          <w:sz w:val="24"/>
          <w:szCs w:val="24"/>
        </w:rPr>
        <w:br/>
        <w:t>//if head-&gt;next ==0 should return head instead of 0;</w:t>
      </w:r>
      <w:r w:rsidRPr="00915FC7">
        <w:rPr>
          <w:rFonts w:ascii="Times New Roman" w:eastAsia="Times New Roman" w:hAnsi="Times New Roman" w:cs="Times New Roman"/>
          <w:sz w:val="24"/>
          <w:szCs w:val="24"/>
        </w:rPr>
        <w:br/>
        <w:t>return 0;</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t xml:space="preserve">node* </w:t>
      </w:r>
      <w:proofErr w:type="spellStart"/>
      <w:r w:rsidRPr="00915FC7">
        <w:rPr>
          <w:rFonts w:ascii="Times New Roman" w:eastAsia="Times New Roman" w:hAnsi="Times New Roman" w:cs="Times New Roman"/>
          <w:sz w:val="24"/>
          <w:szCs w:val="24"/>
        </w:rPr>
        <w:t>prev</w:t>
      </w:r>
      <w:proofErr w:type="spellEnd"/>
      <w:r w:rsidRPr="00915FC7">
        <w:rPr>
          <w:rFonts w:ascii="Times New Roman" w:eastAsia="Times New Roman" w:hAnsi="Times New Roman" w:cs="Times New Roman"/>
          <w:sz w:val="24"/>
          <w:szCs w:val="24"/>
        </w:rPr>
        <w:t xml:space="preserve"> = head;</w:t>
      </w:r>
      <w:r w:rsidRPr="00915FC7">
        <w:rPr>
          <w:rFonts w:ascii="Times New Roman" w:eastAsia="Times New Roman" w:hAnsi="Times New Roman" w:cs="Times New Roman"/>
          <w:sz w:val="24"/>
          <w:szCs w:val="24"/>
        </w:rPr>
        <w:br/>
        <w:t xml:space="preserve">node* </w:t>
      </w:r>
      <w:proofErr w:type="spellStart"/>
      <w:r w:rsidRPr="00915FC7">
        <w:rPr>
          <w:rFonts w:ascii="Times New Roman" w:eastAsia="Times New Roman" w:hAnsi="Times New Roman" w:cs="Times New Roman"/>
          <w:sz w:val="24"/>
          <w:szCs w:val="24"/>
        </w:rPr>
        <w:t>curr</w:t>
      </w:r>
      <w:proofErr w:type="spellEnd"/>
      <w:r w:rsidRPr="00915FC7">
        <w:rPr>
          <w:rFonts w:ascii="Times New Roman" w:eastAsia="Times New Roman" w:hAnsi="Times New Roman" w:cs="Times New Roman"/>
          <w:sz w:val="24"/>
          <w:szCs w:val="24"/>
        </w:rPr>
        <w:t xml:space="preserve"> = head-&gt;next;</w:t>
      </w:r>
      <w:r w:rsidRPr="00915FC7">
        <w:rPr>
          <w:rFonts w:ascii="Times New Roman" w:eastAsia="Times New Roman" w:hAnsi="Times New Roman" w:cs="Times New Roman"/>
          <w:sz w:val="24"/>
          <w:szCs w:val="24"/>
        </w:rPr>
        <w:br/>
        <w:t xml:space="preserve">node* next = </w:t>
      </w:r>
      <w:proofErr w:type="spellStart"/>
      <w:r w:rsidRPr="00915FC7">
        <w:rPr>
          <w:rFonts w:ascii="Times New Roman" w:eastAsia="Times New Roman" w:hAnsi="Times New Roman" w:cs="Times New Roman"/>
          <w:sz w:val="24"/>
          <w:szCs w:val="24"/>
        </w:rPr>
        <w:t>curr</w:t>
      </w:r>
      <w:proofErr w:type="spellEnd"/>
      <w:r w:rsidRPr="00915FC7">
        <w:rPr>
          <w:rFonts w:ascii="Times New Roman" w:eastAsia="Times New Roman" w:hAnsi="Times New Roman" w:cs="Times New Roman"/>
          <w:sz w:val="24"/>
          <w:szCs w:val="24"/>
        </w:rPr>
        <w:t>-&gt;next;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for(; next!=0; )</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curr</w:t>
      </w:r>
      <w:proofErr w:type="spellEnd"/>
      <w:r w:rsidRPr="00915FC7">
        <w:rPr>
          <w:rFonts w:ascii="Times New Roman" w:eastAsia="Times New Roman" w:hAnsi="Times New Roman" w:cs="Times New Roman"/>
          <w:sz w:val="24"/>
          <w:szCs w:val="24"/>
        </w:rPr>
        <w:t xml:space="preserve">-&gt;next = </w:t>
      </w:r>
      <w:proofErr w:type="spellStart"/>
      <w:r w:rsidRPr="00915FC7">
        <w:rPr>
          <w:rFonts w:ascii="Times New Roman" w:eastAsia="Times New Roman" w:hAnsi="Times New Roman" w:cs="Times New Roman"/>
          <w:sz w:val="24"/>
          <w:szCs w:val="24"/>
        </w:rPr>
        <w:t>prev</w:t>
      </w:r>
      <w:proofErr w:type="spellEnd"/>
      <w:r w:rsidRPr="00915FC7">
        <w:rPr>
          <w:rFonts w:ascii="Times New Roman" w:eastAsia="Times New Roman" w:hAnsi="Times New Roman" w:cs="Times New Roman"/>
          <w:sz w:val="24"/>
          <w:szCs w:val="24"/>
        </w:rPr>
        <w:t>;</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prev</w:t>
      </w:r>
      <w:proofErr w:type="spellEnd"/>
      <w:r w:rsidRPr="00915FC7">
        <w:rPr>
          <w:rFonts w:ascii="Times New Roman" w:eastAsia="Times New Roman" w:hAnsi="Times New Roman" w:cs="Times New Roman"/>
          <w:sz w:val="24"/>
          <w:szCs w:val="24"/>
        </w:rPr>
        <w:t xml:space="preserve"> = </w:t>
      </w:r>
      <w:proofErr w:type="spellStart"/>
      <w:r w:rsidRPr="00915FC7">
        <w:rPr>
          <w:rFonts w:ascii="Times New Roman" w:eastAsia="Times New Roman" w:hAnsi="Times New Roman" w:cs="Times New Roman"/>
          <w:sz w:val="24"/>
          <w:szCs w:val="24"/>
        </w:rPr>
        <w:t>curr</w:t>
      </w:r>
      <w:proofErr w:type="spellEnd"/>
      <w:r w:rsidRPr="00915FC7">
        <w:rPr>
          <w:rFonts w:ascii="Times New Roman" w:eastAsia="Times New Roman" w:hAnsi="Times New Roman" w:cs="Times New Roman"/>
          <w:sz w:val="24"/>
          <w:szCs w:val="24"/>
        </w:rPr>
        <w:t>;</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curr</w:t>
      </w:r>
      <w:proofErr w:type="spellEnd"/>
      <w:r w:rsidRPr="00915FC7">
        <w:rPr>
          <w:rFonts w:ascii="Times New Roman" w:eastAsia="Times New Roman" w:hAnsi="Times New Roman" w:cs="Times New Roman"/>
          <w:sz w:val="24"/>
          <w:szCs w:val="24"/>
        </w:rPr>
        <w:t xml:space="preserve"> = next;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lastRenderedPageBreak/>
        <w:t>next = next-&gt;next;</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r>
      <w:proofErr w:type="spellStart"/>
      <w:r w:rsidRPr="00915FC7">
        <w:rPr>
          <w:rFonts w:ascii="Times New Roman" w:eastAsia="Times New Roman" w:hAnsi="Times New Roman" w:cs="Times New Roman"/>
          <w:sz w:val="24"/>
          <w:szCs w:val="24"/>
        </w:rPr>
        <w:t>curr</w:t>
      </w:r>
      <w:proofErr w:type="spellEnd"/>
      <w:r w:rsidRPr="00915FC7">
        <w:rPr>
          <w:rFonts w:ascii="Times New Roman" w:eastAsia="Times New Roman" w:hAnsi="Times New Roman" w:cs="Times New Roman"/>
          <w:sz w:val="24"/>
          <w:szCs w:val="24"/>
        </w:rPr>
        <w:t xml:space="preserve">-&gt;next = </w:t>
      </w:r>
      <w:proofErr w:type="spellStart"/>
      <w:r w:rsidRPr="00915FC7">
        <w:rPr>
          <w:rFonts w:ascii="Times New Roman" w:eastAsia="Times New Roman" w:hAnsi="Times New Roman" w:cs="Times New Roman"/>
          <w:sz w:val="24"/>
          <w:szCs w:val="24"/>
        </w:rPr>
        <w:t>prev</w:t>
      </w:r>
      <w:proofErr w:type="spellEnd"/>
      <w:r w:rsidRPr="00915FC7">
        <w:rPr>
          <w:rFonts w:ascii="Times New Roman" w:eastAsia="Times New Roman" w:hAnsi="Times New Roman" w:cs="Times New Roman"/>
          <w:sz w:val="24"/>
          <w:szCs w:val="24"/>
        </w:rPr>
        <w: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head-&gt;next = 0;</w:t>
      </w:r>
      <w:r w:rsidRPr="00915FC7">
        <w:rPr>
          <w:rFonts w:ascii="Times New Roman" w:eastAsia="Times New Roman" w:hAnsi="Times New Roman" w:cs="Times New Roman"/>
          <w:sz w:val="24"/>
          <w:szCs w:val="24"/>
        </w:rPr>
        <w:br/>
        <w:t xml:space="preserve">head = </w:t>
      </w:r>
      <w:proofErr w:type="spellStart"/>
      <w:r w:rsidRPr="00915FC7">
        <w:rPr>
          <w:rFonts w:ascii="Times New Roman" w:eastAsia="Times New Roman" w:hAnsi="Times New Roman" w:cs="Times New Roman"/>
          <w:sz w:val="24"/>
          <w:szCs w:val="24"/>
        </w:rPr>
        <w:t>curr</w:t>
      </w:r>
      <w:proofErr w:type="spellEnd"/>
      <w:r w:rsidRPr="00915FC7">
        <w:rPr>
          <w:rFonts w:ascii="Times New Roman" w:eastAsia="Times New Roman" w:hAnsi="Times New Roman" w:cs="Times New Roman"/>
          <w:sz w:val="24"/>
          <w:szCs w:val="24"/>
        </w:rPr>
        <w:t>;</w:t>
      </w:r>
      <w:r w:rsidRPr="00915FC7">
        <w:rPr>
          <w:rFonts w:ascii="Times New Roman" w:eastAsia="Times New Roman" w:hAnsi="Times New Roman" w:cs="Times New Roman"/>
          <w:sz w:val="24"/>
          <w:szCs w:val="24"/>
        </w:rPr>
        <w:br/>
        <w:t>}</w:t>
      </w:r>
      <w:r w:rsidRPr="00915FC7">
        <w:rPr>
          <w:rFonts w:ascii="Times New Roman" w:eastAsia="Times New Roman" w:hAnsi="Times New Roman" w:cs="Times New Roman"/>
          <w:sz w:val="24"/>
          <w:szCs w:val="24"/>
        </w:rPr>
        <w:br/>
      </w:r>
      <w:r w:rsidRPr="00915FC7">
        <w:rPr>
          <w:rFonts w:ascii="Times New Roman" w:eastAsia="Times New Roman" w:hAnsi="Times New Roman" w:cs="Times New Roman"/>
          <w:sz w:val="24"/>
          <w:szCs w:val="24"/>
        </w:rPr>
        <w:br/>
        <w:t>return head;</w:t>
      </w:r>
      <w:r w:rsidRPr="00915FC7">
        <w:rPr>
          <w:rFonts w:ascii="Times New Roman" w:eastAsia="Times New Roman" w:hAnsi="Times New Roman" w:cs="Times New Roman"/>
          <w:sz w:val="24"/>
          <w:szCs w:val="24"/>
        </w:rPr>
        <w:br/>
        <w:t>}</w:t>
      </w:r>
    </w:p>
    <w:p w14:paraId="1C2699D8"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0000FF"/>
          <w:sz w:val="24"/>
          <w:szCs w:val="24"/>
        </w:rPr>
        <w:t xml:space="preserve">What is polymorphism? </w:t>
      </w:r>
      <w:r w:rsidRPr="00915FC7">
        <w:rPr>
          <w:rFonts w:ascii="Times New Roman" w:eastAsia="Times New Roman" w:hAnsi="Times New Roman" w:cs="Times New Roman"/>
          <w:sz w:val="24"/>
          <w:szCs w:val="24"/>
        </w:rPr>
        <w:br/>
        <w:t>Polymorphism is the idea that a base class can be inherited by several classes. A base class pointer can point to its child class and a base class array can store different child class objects.</w:t>
      </w:r>
    </w:p>
    <w:p w14:paraId="0FE8B3B0" w14:textId="77777777" w:rsidR="00915FC7" w:rsidRPr="00915FC7" w:rsidRDefault="00915FC7" w:rsidP="00915FC7">
      <w:pPr>
        <w:spacing w:before="100" w:beforeAutospacing="1" w:after="100" w:afterAutospacing="1" w:line="240" w:lineRule="auto"/>
        <w:rPr>
          <w:rFonts w:ascii="Times New Roman" w:eastAsia="Times New Roman" w:hAnsi="Times New Roman" w:cs="Times New Roman"/>
          <w:sz w:val="24"/>
          <w:szCs w:val="24"/>
        </w:rPr>
      </w:pPr>
      <w:r w:rsidRPr="00915FC7">
        <w:rPr>
          <w:rFonts w:ascii="Times New Roman" w:eastAsia="Times New Roman" w:hAnsi="Times New Roman" w:cs="Times New Roman"/>
          <w:b/>
          <w:bCs/>
          <w:color w:val="0000FF"/>
          <w:sz w:val="24"/>
          <w:szCs w:val="24"/>
        </w:rPr>
        <w:t>How do you find out if a linked-list has an end? (</w:t>
      </w:r>
      <w:proofErr w:type="gramStart"/>
      <w:r w:rsidRPr="00915FC7">
        <w:rPr>
          <w:rFonts w:ascii="Times New Roman" w:eastAsia="Times New Roman" w:hAnsi="Times New Roman" w:cs="Times New Roman"/>
          <w:b/>
          <w:bCs/>
          <w:color w:val="0000FF"/>
          <w:sz w:val="24"/>
          <w:szCs w:val="24"/>
        </w:rPr>
        <w:t>i.e</w:t>
      </w:r>
      <w:proofErr w:type="gramEnd"/>
      <w:r w:rsidRPr="00915FC7">
        <w:rPr>
          <w:rFonts w:ascii="Times New Roman" w:eastAsia="Times New Roman" w:hAnsi="Times New Roman" w:cs="Times New Roman"/>
          <w:b/>
          <w:bCs/>
          <w:color w:val="0000FF"/>
          <w:sz w:val="24"/>
          <w:szCs w:val="24"/>
        </w:rPr>
        <w:t xml:space="preserve">. the list is not a cycle) </w:t>
      </w:r>
      <w:r w:rsidRPr="00915FC7">
        <w:rPr>
          <w:rFonts w:ascii="Times New Roman" w:eastAsia="Times New Roman" w:hAnsi="Times New Roman" w:cs="Times New Roman"/>
          <w:sz w:val="24"/>
          <w:szCs w:val="24"/>
        </w:rPr>
        <w:br/>
        <w:t xml:space="preserve">You can find out by using 2 pointers. One of them goes 2 nodes each time. The second one goes at 1 </w:t>
      </w:r>
      <w:proofErr w:type="gramStart"/>
      <w:r w:rsidRPr="00915FC7">
        <w:rPr>
          <w:rFonts w:ascii="Times New Roman" w:eastAsia="Times New Roman" w:hAnsi="Times New Roman" w:cs="Times New Roman"/>
          <w:sz w:val="24"/>
          <w:szCs w:val="24"/>
        </w:rPr>
        <w:t>nodes</w:t>
      </w:r>
      <w:proofErr w:type="gramEnd"/>
      <w:r w:rsidRPr="00915FC7">
        <w:rPr>
          <w:rFonts w:ascii="Times New Roman" w:eastAsia="Times New Roman" w:hAnsi="Times New Roman" w:cs="Times New Roman"/>
          <w:sz w:val="24"/>
          <w:szCs w:val="24"/>
        </w:rPr>
        <w:t xml:space="preserve"> each time. If there is a cycle, the one that goes 2 nodes each time will eventually meet the one that goes slower. If that is the case, then you will know the linked-list is a cycle.</w:t>
      </w:r>
    </w:p>
    <w:tbl>
      <w:tblPr>
        <w:tblW w:w="0" w:type="auto"/>
        <w:tblCellSpacing w:w="0" w:type="dxa"/>
        <w:tblCellMar>
          <w:left w:w="0" w:type="dxa"/>
          <w:right w:w="0" w:type="dxa"/>
        </w:tblCellMar>
        <w:tblLook w:val="04A0" w:firstRow="1" w:lastRow="0" w:firstColumn="1" w:lastColumn="0" w:noHBand="0" w:noVBand="1"/>
      </w:tblPr>
      <w:tblGrid>
        <w:gridCol w:w="6"/>
      </w:tblGrid>
      <w:tr w:rsidR="003B0B6B" w14:paraId="1A109C4C" w14:textId="77777777" w:rsidTr="003B0B6B">
        <w:trPr>
          <w:tblCellSpacing w:w="0" w:type="dxa"/>
        </w:trPr>
        <w:tc>
          <w:tcPr>
            <w:tcW w:w="0" w:type="auto"/>
            <w:vAlign w:val="center"/>
            <w:hideMark/>
          </w:tcPr>
          <w:p w14:paraId="6D420D99" w14:textId="77777777" w:rsidR="003B0B6B" w:rsidRDefault="003B0B6B">
            <w:pPr>
              <w:rPr>
                <w:sz w:val="24"/>
                <w:szCs w:val="24"/>
              </w:rPr>
            </w:pPr>
          </w:p>
        </w:tc>
      </w:tr>
    </w:tbl>
    <w:p w14:paraId="0A48D0E0" w14:textId="77777777" w:rsidR="003B0B6B" w:rsidRDefault="003B0B6B" w:rsidP="003B0B6B">
      <w:pPr>
        <w:pStyle w:val="NormalWeb"/>
      </w:pPr>
      <w:r>
        <w:rPr>
          <w:rStyle w:val="style53"/>
          <w:b/>
          <w:bCs/>
          <w:color w:val="FF0000"/>
        </w:rPr>
        <w:t>How can you tell what shell you are running on UNIX system?</w:t>
      </w:r>
      <w:r>
        <w:rPr>
          <w:b/>
          <w:bCs/>
          <w:color w:val="FF0000"/>
        </w:rPr>
        <w:br/>
      </w:r>
      <w:r>
        <w:rPr>
          <w:rStyle w:val="answers"/>
        </w:rPr>
        <w:t xml:space="preserve">You can do the Echo $RANDOM. It will return a undefined variable if you are from the C-Shell, just a return prompt if you are from the Bourne shell, and a 5 digit random numbers if you are from the </w:t>
      </w:r>
      <w:proofErr w:type="spellStart"/>
      <w:r>
        <w:rPr>
          <w:rStyle w:val="answers"/>
        </w:rPr>
        <w:t>Korn</w:t>
      </w:r>
      <w:proofErr w:type="spellEnd"/>
      <w:r>
        <w:rPr>
          <w:rStyle w:val="answers"/>
        </w:rPr>
        <w:t xml:space="preserve"> shell. You could also do </w:t>
      </w:r>
      <w:proofErr w:type="gramStart"/>
      <w:r>
        <w:rPr>
          <w:rStyle w:val="answers"/>
        </w:rPr>
        <w:t xml:space="preserve">a </w:t>
      </w:r>
      <w:proofErr w:type="spellStart"/>
      <w:r>
        <w:rPr>
          <w:rStyle w:val="answers"/>
        </w:rPr>
        <w:t>ps</w:t>
      </w:r>
      <w:proofErr w:type="spellEnd"/>
      <w:proofErr w:type="gramEnd"/>
      <w:r>
        <w:rPr>
          <w:rStyle w:val="answers"/>
        </w:rPr>
        <w:t xml:space="preserve"> -l and look for the shell with the highest PID. </w:t>
      </w:r>
    </w:p>
    <w:p w14:paraId="2681DCDF" w14:textId="77777777" w:rsidR="003B0B6B" w:rsidRDefault="003B0B6B" w:rsidP="003B0B6B">
      <w:pPr>
        <w:pStyle w:val="NormalWeb"/>
      </w:pPr>
      <w:r>
        <w:rPr>
          <w:b/>
          <w:bCs/>
          <w:color w:val="FF0000"/>
        </w:rPr>
        <w:t xml:space="preserve">What is Boyce </w:t>
      </w:r>
      <w:proofErr w:type="spellStart"/>
      <w:r>
        <w:rPr>
          <w:b/>
          <w:bCs/>
          <w:color w:val="FF0000"/>
        </w:rPr>
        <w:t>Codd</w:t>
      </w:r>
      <w:proofErr w:type="spellEnd"/>
      <w:r>
        <w:rPr>
          <w:b/>
          <w:bCs/>
          <w:color w:val="FF0000"/>
        </w:rPr>
        <w:t xml:space="preserve"> Normal form? </w:t>
      </w:r>
      <w:r>
        <w:br/>
      </w:r>
      <w:r>
        <w:rPr>
          <w:rStyle w:val="answers"/>
        </w:rPr>
        <w:t xml:space="preserve">A relation schema R is in BCNF with respect to a set F of functional dependencies if for all functional dependencies in F+ of the form a-&gt;b, where a and b is a subset of R, at least one of the following holds: </w:t>
      </w:r>
      <w:r>
        <w:br/>
      </w:r>
      <w:r>
        <w:br/>
      </w:r>
      <w:r>
        <w:rPr>
          <w:rStyle w:val="answers"/>
        </w:rPr>
        <w:t>* a-&gt;b is a trivial functional dependency (b is a subset of a)</w:t>
      </w:r>
      <w:r>
        <w:br/>
      </w:r>
      <w:r>
        <w:rPr>
          <w:rStyle w:val="answers"/>
        </w:rPr>
        <w:t xml:space="preserve">* a is a </w:t>
      </w:r>
      <w:proofErr w:type="spellStart"/>
      <w:r>
        <w:rPr>
          <w:rStyle w:val="answers"/>
        </w:rPr>
        <w:t>superkey</w:t>
      </w:r>
      <w:proofErr w:type="spellEnd"/>
      <w:r>
        <w:rPr>
          <w:rStyle w:val="answers"/>
        </w:rPr>
        <w:t xml:space="preserve"> for schema R </w:t>
      </w:r>
    </w:p>
    <w:p w14:paraId="5F031307" w14:textId="77777777" w:rsidR="003B0B6B" w:rsidRDefault="003B0B6B" w:rsidP="003B0B6B">
      <w:pPr>
        <w:pStyle w:val="NormalWeb"/>
      </w:pPr>
      <w:r>
        <w:rPr>
          <w:b/>
          <w:bCs/>
          <w:color w:val="FF0000"/>
        </w:rPr>
        <w:t xml:space="preserve">What is pure virtual function? </w:t>
      </w:r>
      <w:r>
        <w:br/>
      </w:r>
      <w:r>
        <w:rPr>
          <w:rStyle w:val="answers"/>
        </w:rPr>
        <w:t>A class is made abstract by declaring one or more of its virtual functions to be pure. A pure virtual function is one with an initializer of = 0 in its declaration</w:t>
      </w:r>
      <w:r>
        <w:t> </w:t>
      </w:r>
    </w:p>
    <w:p w14:paraId="13FDE058" w14:textId="77777777" w:rsidR="003B0B6B" w:rsidRDefault="003B0B6B" w:rsidP="003B0B6B">
      <w:pPr>
        <w:pStyle w:val="NormalWeb"/>
      </w:pPr>
      <w:r>
        <w:rPr>
          <w:rStyle w:val="forquestionsblue"/>
          <w:b/>
          <w:bCs/>
        </w:rPr>
        <w:t xml:space="preserve">Write a </w:t>
      </w:r>
      <w:proofErr w:type="spellStart"/>
      <w:r>
        <w:rPr>
          <w:rStyle w:val="forquestionsblue"/>
          <w:b/>
          <w:bCs/>
        </w:rPr>
        <w:t>Struct</w:t>
      </w:r>
      <w:proofErr w:type="spellEnd"/>
      <w:r>
        <w:rPr>
          <w:rStyle w:val="forquestionsblue"/>
          <w:b/>
          <w:bCs/>
        </w:rPr>
        <w:t xml:space="preserve"> Time where integer m, h, s are its members </w:t>
      </w:r>
      <w:r>
        <w:br/>
      </w:r>
      <w:proofErr w:type="spellStart"/>
      <w:r>
        <w:rPr>
          <w:rStyle w:val="answers"/>
        </w:rPr>
        <w:t>struct</w:t>
      </w:r>
      <w:proofErr w:type="spellEnd"/>
      <w:r>
        <w:rPr>
          <w:rStyle w:val="answers"/>
        </w:rPr>
        <w:t xml:space="preserve"> </w:t>
      </w:r>
      <w:proofErr w:type="gramStart"/>
      <w:r>
        <w:rPr>
          <w:rStyle w:val="answers"/>
        </w:rPr>
        <w:t>Time</w:t>
      </w:r>
      <w:proofErr w:type="gramEnd"/>
      <w:r>
        <w:br/>
        <w:t>{</w:t>
      </w:r>
      <w:r>
        <w:br/>
      </w:r>
      <w:proofErr w:type="spellStart"/>
      <w:r>
        <w:rPr>
          <w:rStyle w:val="answers"/>
        </w:rPr>
        <w:t>int</w:t>
      </w:r>
      <w:proofErr w:type="spellEnd"/>
      <w:r>
        <w:rPr>
          <w:rStyle w:val="answers"/>
        </w:rPr>
        <w:t xml:space="preserve"> m;</w:t>
      </w:r>
      <w:r>
        <w:br/>
      </w:r>
      <w:proofErr w:type="spellStart"/>
      <w:r>
        <w:rPr>
          <w:rStyle w:val="answers"/>
        </w:rPr>
        <w:t>int</w:t>
      </w:r>
      <w:proofErr w:type="spellEnd"/>
      <w:r>
        <w:rPr>
          <w:rStyle w:val="answers"/>
        </w:rPr>
        <w:t xml:space="preserve"> h;</w:t>
      </w:r>
      <w:r>
        <w:br/>
      </w:r>
      <w:proofErr w:type="spellStart"/>
      <w:r>
        <w:rPr>
          <w:rStyle w:val="answers"/>
        </w:rPr>
        <w:t>int</w:t>
      </w:r>
      <w:proofErr w:type="spellEnd"/>
      <w:r>
        <w:rPr>
          <w:rStyle w:val="answers"/>
        </w:rPr>
        <w:t xml:space="preserve"> s;</w:t>
      </w:r>
      <w:r>
        <w:br/>
      </w:r>
      <w:r>
        <w:rPr>
          <w:rStyle w:val="answers"/>
        </w:rPr>
        <w:t>};</w:t>
      </w:r>
    </w:p>
    <w:p w14:paraId="0D94398F" w14:textId="77777777" w:rsidR="003B0B6B" w:rsidRDefault="003B0B6B" w:rsidP="003B0B6B">
      <w:pPr>
        <w:pStyle w:val="NormalWeb"/>
      </w:pPr>
      <w:r>
        <w:rPr>
          <w:b/>
          <w:bCs/>
        </w:rPr>
        <w:lastRenderedPageBreak/>
        <w:t xml:space="preserve">How do you traverse a </w:t>
      </w:r>
      <w:proofErr w:type="spellStart"/>
      <w:r>
        <w:rPr>
          <w:b/>
          <w:bCs/>
        </w:rPr>
        <w:t>Btree</w:t>
      </w:r>
      <w:proofErr w:type="spellEnd"/>
      <w:r>
        <w:rPr>
          <w:b/>
          <w:bCs/>
        </w:rPr>
        <w:t xml:space="preserve"> in Backward in-order? </w:t>
      </w:r>
      <w:r>
        <w:br/>
      </w:r>
      <w:r>
        <w:rPr>
          <w:rStyle w:val="answers"/>
        </w:rPr>
        <w:t xml:space="preserve">Process the node in the right </w:t>
      </w:r>
      <w:proofErr w:type="spellStart"/>
      <w:r>
        <w:rPr>
          <w:rStyle w:val="answers"/>
        </w:rPr>
        <w:t>subtree</w:t>
      </w:r>
      <w:proofErr w:type="spellEnd"/>
      <w:r>
        <w:br/>
      </w:r>
      <w:r>
        <w:rPr>
          <w:rStyle w:val="answers"/>
        </w:rPr>
        <w:t>Process the root</w:t>
      </w:r>
      <w:r>
        <w:br/>
      </w:r>
      <w:r>
        <w:rPr>
          <w:rStyle w:val="answers"/>
        </w:rPr>
        <w:t xml:space="preserve">Process the node in the left </w:t>
      </w:r>
      <w:proofErr w:type="spellStart"/>
      <w:r>
        <w:rPr>
          <w:rStyle w:val="answers"/>
        </w:rPr>
        <w:t>subtree</w:t>
      </w:r>
      <w:proofErr w:type="spellEnd"/>
      <w:r>
        <w:rPr>
          <w:rStyle w:val="answers"/>
        </w:rPr>
        <w:t xml:space="preserve"> </w:t>
      </w:r>
    </w:p>
    <w:p w14:paraId="0A70CF29" w14:textId="77777777" w:rsidR="003B0B6B" w:rsidRDefault="003B0B6B" w:rsidP="003B0B6B">
      <w:pPr>
        <w:pStyle w:val="NormalWeb"/>
      </w:pPr>
      <w:r>
        <w:rPr>
          <w:b/>
          <w:bCs/>
          <w:color w:val="FF0000"/>
        </w:rPr>
        <w:t xml:space="preserve">What </w:t>
      </w:r>
      <w:proofErr w:type="gramStart"/>
      <w:r>
        <w:rPr>
          <w:b/>
          <w:bCs/>
          <w:color w:val="FF0000"/>
        </w:rPr>
        <w:t>is</w:t>
      </w:r>
      <w:proofErr w:type="gramEnd"/>
      <w:r>
        <w:rPr>
          <w:b/>
          <w:bCs/>
          <w:color w:val="FF0000"/>
        </w:rPr>
        <w:t xml:space="preserve"> the two main roles of Operating System? </w:t>
      </w:r>
      <w:r>
        <w:br/>
      </w:r>
      <w:r>
        <w:rPr>
          <w:rStyle w:val="answers"/>
        </w:rPr>
        <w:t>As a resource manager</w:t>
      </w:r>
      <w:r>
        <w:br/>
      </w:r>
      <w:proofErr w:type="gramStart"/>
      <w:r>
        <w:rPr>
          <w:rStyle w:val="answers"/>
        </w:rPr>
        <w:t>As</w:t>
      </w:r>
      <w:proofErr w:type="gramEnd"/>
      <w:r>
        <w:rPr>
          <w:rStyle w:val="answers"/>
        </w:rPr>
        <w:t xml:space="preserve"> a virtual machine </w:t>
      </w:r>
    </w:p>
    <w:p w14:paraId="24C811D1" w14:textId="77777777" w:rsidR="003B0B6B" w:rsidRDefault="003B0B6B" w:rsidP="003B0B6B">
      <w:pPr>
        <w:pStyle w:val="NormalWeb"/>
      </w:pPr>
      <w:r>
        <w:rPr>
          <w:b/>
          <w:bCs/>
          <w:color w:val="FF0000"/>
        </w:rPr>
        <w:t xml:space="preserve">In the derived class, which data </w:t>
      </w:r>
      <w:proofErr w:type="gramStart"/>
      <w:r>
        <w:rPr>
          <w:b/>
          <w:bCs/>
          <w:color w:val="FF0000"/>
        </w:rPr>
        <w:t>member of the base class are</w:t>
      </w:r>
      <w:proofErr w:type="gramEnd"/>
      <w:r>
        <w:rPr>
          <w:b/>
          <w:bCs/>
          <w:color w:val="FF0000"/>
        </w:rPr>
        <w:t xml:space="preserve"> visible? </w:t>
      </w:r>
      <w:r>
        <w:br/>
      </w:r>
      <w:proofErr w:type="gramStart"/>
      <w:r>
        <w:rPr>
          <w:rStyle w:val="answers"/>
        </w:rPr>
        <w:t>In the public and protected sections.</w:t>
      </w:r>
      <w:proofErr w:type="gramEnd"/>
    </w:p>
    <w:p w14:paraId="2A604210" w14:textId="77777777" w:rsidR="003B0B6B" w:rsidRDefault="003B0B6B" w:rsidP="003B0B6B">
      <w:pPr>
        <w:pStyle w:val="Heading2"/>
      </w:pPr>
      <w:r>
        <w:rPr>
          <w:color w:val="FF0000"/>
        </w:rPr>
        <w:t>C++ programming on UNIX</w:t>
      </w:r>
    </w:p>
    <w:p w14:paraId="49D3300F" w14:textId="77777777" w:rsidR="003B0B6B" w:rsidRDefault="003B0B6B" w:rsidP="003B0B6B">
      <w:pPr>
        <w:pStyle w:val="NormalWeb"/>
      </w:pPr>
      <w:r>
        <w:rPr>
          <w:b/>
          <w:bCs/>
          <w:color w:val="FF0000"/>
        </w:rPr>
        <w:t xml:space="preserve">Could you tell something about the Unix System Kernel? </w:t>
      </w:r>
      <w:r>
        <w:br/>
      </w:r>
      <w:r>
        <w:rPr>
          <w:rStyle w:val="answers"/>
        </w:rPr>
        <w:t xml:space="preserve">The kernel is the heart of the UNIX </w:t>
      </w:r>
      <w:proofErr w:type="spellStart"/>
      <w:r>
        <w:rPr>
          <w:rStyle w:val="answers"/>
        </w:rPr>
        <w:t>openrating</w:t>
      </w:r>
      <w:proofErr w:type="spellEnd"/>
      <w:r>
        <w:rPr>
          <w:rStyle w:val="answers"/>
        </w:rPr>
        <w:t xml:space="preserve"> system, it’s </w:t>
      </w:r>
      <w:proofErr w:type="spellStart"/>
      <w:r>
        <w:rPr>
          <w:rStyle w:val="answers"/>
        </w:rPr>
        <w:t>reponsible</w:t>
      </w:r>
      <w:proofErr w:type="spellEnd"/>
      <w:r>
        <w:rPr>
          <w:rStyle w:val="answers"/>
        </w:rPr>
        <w:t xml:space="preserve"> for controlling the computer’s </w:t>
      </w:r>
      <w:proofErr w:type="spellStart"/>
      <w:r>
        <w:rPr>
          <w:rStyle w:val="answers"/>
        </w:rPr>
        <w:t>resouces</w:t>
      </w:r>
      <w:proofErr w:type="spellEnd"/>
      <w:r>
        <w:rPr>
          <w:rStyle w:val="answers"/>
        </w:rPr>
        <w:t xml:space="preserve"> and scheduling user jobs so that each one gets its fair share of resources. </w:t>
      </w:r>
    </w:p>
    <w:p w14:paraId="45E79DE5" w14:textId="77777777" w:rsidR="003B0B6B" w:rsidRDefault="003B0B6B" w:rsidP="003B0B6B">
      <w:pPr>
        <w:pStyle w:val="NormalWeb"/>
      </w:pPr>
      <w:r>
        <w:rPr>
          <w:b/>
          <w:bCs/>
          <w:color w:val="FF0000"/>
        </w:rPr>
        <w:t xml:space="preserve">What </w:t>
      </w:r>
      <w:proofErr w:type="gramStart"/>
      <w:r>
        <w:rPr>
          <w:b/>
          <w:bCs/>
          <w:color w:val="FF0000"/>
        </w:rPr>
        <w:t>are</w:t>
      </w:r>
      <w:proofErr w:type="gramEnd"/>
      <w:r>
        <w:rPr>
          <w:b/>
          <w:bCs/>
          <w:color w:val="FF0000"/>
        </w:rPr>
        <w:t xml:space="preserve"> each of the standard files and what are they normally associated with? </w:t>
      </w:r>
      <w:r>
        <w:br/>
      </w:r>
      <w:r>
        <w:rPr>
          <w:rStyle w:val="answers"/>
        </w:rPr>
        <w:t xml:space="preserve">They are the standard input file, the standard output file and the standard error file. The first is usually associated with the keyboard, the second and third are usually associated with the terminal screen. </w:t>
      </w:r>
    </w:p>
    <w:p w14:paraId="61A129FD" w14:textId="77777777" w:rsidR="003B0B6B" w:rsidRDefault="003B0B6B" w:rsidP="003B0B6B">
      <w:pPr>
        <w:pStyle w:val="NormalWeb"/>
      </w:pPr>
      <w:proofErr w:type="spellStart"/>
      <w:r>
        <w:rPr>
          <w:b/>
          <w:bCs/>
          <w:color w:val="FF0000"/>
        </w:rPr>
        <w:t>Detemine</w:t>
      </w:r>
      <w:proofErr w:type="spellEnd"/>
      <w:r>
        <w:rPr>
          <w:b/>
          <w:bCs/>
          <w:color w:val="FF0000"/>
        </w:rPr>
        <w:t xml:space="preserve"> the code below, tell me </w:t>
      </w:r>
      <w:proofErr w:type="spellStart"/>
      <w:r>
        <w:rPr>
          <w:b/>
          <w:bCs/>
          <w:color w:val="FF0000"/>
        </w:rPr>
        <w:t>exectly</w:t>
      </w:r>
      <w:proofErr w:type="spellEnd"/>
      <w:r>
        <w:rPr>
          <w:b/>
          <w:bCs/>
          <w:color w:val="FF0000"/>
        </w:rPr>
        <w:t xml:space="preserve"> how many times is the operation sum++ </w:t>
      </w:r>
      <w:proofErr w:type="gramStart"/>
      <w:r>
        <w:rPr>
          <w:b/>
          <w:bCs/>
          <w:color w:val="FF0000"/>
        </w:rPr>
        <w:t>performed ?</w:t>
      </w:r>
      <w:proofErr w:type="gramEnd"/>
      <w:r>
        <w:rPr>
          <w:b/>
          <w:bCs/>
          <w:color w:val="FF0000"/>
        </w:rPr>
        <w:t xml:space="preserve"> </w:t>
      </w:r>
      <w:r>
        <w:br/>
      </w:r>
      <w:r>
        <w:rPr>
          <w:rStyle w:val="answers"/>
        </w:rPr>
        <w:t>for ( i = 0; i &lt; 100; i++ )</w:t>
      </w:r>
      <w:r>
        <w:br/>
      </w:r>
      <w:r>
        <w:rPr>
          <w:rStyle w:val="answers"/>
        </w:rPr>
        <w:t>for ( j = 100; j &gt; 100 - i; j–)</w:t>
      </w:r>
      <w:r>
        <w:br/>
      </w:r>
      <w:r>
        <w:rPr>
          <w:rStyle w:val="answers"/>
        </w:rPr>
        <w:t xml:space="preserve">sum++; </w:t>
      </w:r>
      <w:r>
        <w:br/>
      </w:r>
      <w:r>
        <w:br/>
      </w:r>
      <w:r>
        <w:rPr>
          <w:rStyle w:val="answers"/>
        </w:rPr>
        <w:t>(99 * 100)/2 = 4950</w:t>
      </w:r>
      <w:r>
        <w:br/>
      </w:r>
      <w:r>
        <w:rPr>
          <w:rStyle w:val="answers"/>
        </w:rPr>
        <w:t xml:space="preserve">The sum++ is performed 4950 times. </w:t>
      </w:r>
    </w:p>
    <w:p w14:paraId="7ED4B9E7" w14:textId="77777777" w:rsidR="003B0B6B" w:rsidRDefault="003B0B6B" w:rsidP="003B0B6B">
      <w:pPr>
        <w:pStyle w:val="NormalWeb"/>
      </w:pPr>
      <w:r>
        <w:rPr>
          <w:b/>
          <w:bCs/>
          <w:color w:val="FF0000"/>
        </w:rPr>
        <w:t xml:space="preserve">Give 4 examples which belongs application layer in TCP/IP architecture? </w:t>
      </w:r>
      <w:r>
        <w:br/>
      </w:r>
      <w:r>
        <w:rPr>
          <w:rStyle w:val="answers"/>
        </w:rPr>
        <w:t xml:space="preserve">FTP, TELNET, HTTP and TFTP </w:t>
      </w:r>
    </w:p>
    <w:p w14:paraId="41ECE1CE" w14:textId="77777777" w:rsidR="003B0B6B" w:rsidRDefault="003B0B6B" w:rsidP="003B0B6B">
      <w:pPr>
        <w:pStyle w:val="NormalWeb"/>
      </w:pPr>
      <w:r>
        <w:rPr>
          <w:b/>
          <w:bCs/>
          <w:color w:val="FF0000"/>
        </w:rPr>
        <w:t xml:space="preserve">What’s the meaning of ARP in TCP/IP? </w:t>
      </w:r>
      <w:r>
        <w:br/>
      </w:r>
      <w:r>
        <w:rPr>
          <w:rStyle w:val="answers"/>
        </w:rPr>
        <w:t xml:space="preserve">The "ARP" stands for Address Resolution Protocol. The ARP standard defines two basic message types: a request and a response. </w:t>
      </w:r>
      <w:proofErr w:type="gramStart"/>
      <w:r>
        <w:rPr>
          <w:rStyle w:val="answers"/>
        </w:rPr>
        <w:t>a</w:t>
      </w:r>
      <w:proofErr w:type="gramEnd"/>
      <w:r>
        <w:rPr>
          <w:rStyle w:val="answers"/>
        </w:rPr>
        <w:t xml:space="preserve"> request message contains an IP address and requests the corresponding hardware address; a replay contains both the IP address, sent in the request, and the hardware address. </w:t>
      </w:r>
    </w:p>
    <w:p w14:paraId="379F84A9" w14:textId="77777777" w:rsidR="003B0B6B" w:rsidRDefault="003B0B6B" w:rsidP="003B0B6B">
      <w:pPr>
        <w:pStyle w:val="NormalWeb"/>
      </w:pPr>
      <w:r>
        <w:rPr>
          <w:b/>
          <w:bCs/>
          <w:color w:val="FF0000"/>
        </w:rPr>
        <w:t xml:space="preserve">What is a </w:t>
      </w:r>
      <w:proofErr w:type="spellStart"/>
      <w:r>
        <w:rPr>
          <w:b/>
          <w:bCs/>
          <w:color w:val="FF0000"/>
        </w:rPr>
        <w:t>Makefile</w:t>
      </w:r>
      <w:proofErr w:type="spellEnd"/>
      <w:r>
        <w:rPr>
          <w:b/>
          <w:bCs/>
          <w:color w:val="FF0000"/>
        </w:rPr>
        <w:t xml:space="preserve">? </w:t>
      </w:r>
      <w:r>
        <w:br/>
      </w:r>
      <w:proofErr w:type="spellStart"/>
      <w:r>
        <w:rPr>
          <w:rStyle w:val="answers"/>
        </w:rPr>
        <w:t>Makefile</w:t>
      </w:r>
      <w:proofErr w:type="spellEnd"/>
      <w:r>
        <w:rPr>
          <w:rStyle w:val="answers"/>
        </w:rPr>
        <w:t xml:space="preserve"> is a utility in </w:t>
      </w:r>
      <w:proofErr w:type="gramStart"/>
      <w:r>
        <w:rPr>
          <w:rStyle w:val="answers"/>
        </w:rPr>
        <w:t>Unix</w:t>
      </w:r>
      <w:proofErr w:type="gramEnd"/>
      <w:r>
        <w:rPr>
          <w:rStyle w:val="answers"/>
        </w:rPr>
        <w:t xml:space="preserve"> to help compile large programs. It helps by only compiling the portion of the program that has been changed. </w:t>
      </w:r>
      <w:r>
        <w:br/>
      </w:r>
      <w:r>
        <w:rPr>
          <w:rStyle w:val="answers"/>
        </w:rPr>
        <w:t xml:space="preserve">A </w:t>
      </w:r>
      <w:proofErr w:type="spellStart"/>
      <w:r>
        <w:rPr>
          <w:rStyle w:val="answers"/>
        </w:rPr>
        <w:t>Makefile</w:t>
      </w:r>
      <w:proofErr w:type="spellEnd"/>
      <w:r>
        <w:rPr>
          <w:rStyle w:val="answers"/>
        </w:rPr>
        <w:t xml:space="preserve"> is the file and make uses to determine what rules to apply. </w:t>
      </w:r>
      <w:proofErr w:type="gramStart"/>
      <w:r>
        <w:rPr>
          <w:rStyle w:val="answers"/>
        </w:rPr>
        <w:t>make</w:t>
      </w:r>
      <w:proofErr w:type="gramEnd"/>
      <w:r>
        <w:rPr>
          <w:rStyle w:val="answers"/>
        </w:rPr>
        <w:t xml:space="preserve"> is useful for far more than compiling programs. </w:t>
      </w:r>
    </w:p>
    <w:p w14:paraId="7DB125A7" w14:textId="77777777" w:rsidR="003B0B6B" w:rsidRDefault="003B0B6B" w:rsidP="003B0B6B">
      <w:pPr>
        <w:pStyle w:val="NormalWeb"/>
      </w:pPr>
      <w:r>
        <w:rPr>
          <w:b/>
          <w:bCs/>
          <w:color w:val="FF0000"/>
        </w:rPr>
        <w:lastRenderedPageBreak/>
        <w:t xml:space="preserve">What is deadlock? </w:t>
      </w:r>
      <w:r>
        <w:br/>
      </w:r>
      <w:r>
        <w:rPr>
          <w:rStyle w:val="answers"/>
        </w:rPr>
        <w:t>Deadlock is a situation when two or more processes prevent each other from running. Example: if T1 is holding x and waiting for y to be free and T2 holding y and waiting for x to be free deadlock happens.</w:t>
      </w:r>
    </w:p>
    <w:tbl>
      <w:tblPr>
        <w:tblW w:w="0" w:type="auto"/>
        <w:tblCellSpacing w:w="0" w:type="dxa"/>
        <w:tblCellMar>
          <w:left w:w="0" w:type="dxa"/>
          <w:right w:w="0" w:type="dxa"/>
        </w:tblCellMar>
        <w:tblLook w:val="04A0" w:firstRow="1" w:lastRow="0" w:firstColumn="1" w:lastColumn="0" w:noHBand="0" w:noVBand="1"/>
      </w:tblPr>
      <w:tblGrid>
        <w:gridCol w:w="6"/>
      </w:tblGrid>
      <w:tr w:rsidR="00992A83" w14:paraId="2D6F589C" w14:textId="77777777" w:rsidTr="00992A83">
        <w:trPr>
          <w:tblCellSpacing w:w="0" w:type="dxa"/>
        </w:trPr>
        <w:tc>
          <w:tcPr>
            <w:tcW w:w="0" w:type="auto"/>
            <w:vAlign w:val="center"/>
            <w:hideMark/>
          </w:tcPr>
          <w:p w14:paraId="0FFE64D7" w14:textId="77777777" w:rsidR="00992A83" w:rsidRDefault="00992A83">
            <w:pPr>
              <w:rPr>
                <w:sz w:val="24"/>
                <w:szCs w:val="24"/>
              </w:rPr>
            </w:pPr>
          </w:p>
        </w:tc>
      </w:tr>
    </w:tbl>
    <w:p w14:paraId="23A71D9C" w14:textId="77777777" w:rsidR="00992A83" w:rsidRDefault="00992A83" w:rsidP="00992A83">
      <w:pPr>
        <w:pStyle w:val="NormalWeb"/>
      </w:pPr>
      <w:r>
        <w:rPr>
          <w:rStyle w:val="style54"/>
          <w:b/>
          <w:bCs/>
          <w:color w:val="0000FF"/>
        </w:rPr>
        <w:t>What is semaphore?</w:t>
      </w:r>
      <w:r>
        <w:rPr>
          <w:b/>
          <w:bCs/>
          <w:color w:val="0000FF"/>
        </w:rPr>
        <w:br/>
      </w:r>
      <w:r>
        <w:rPr>
          <w:rStyle w:val="answers"/>
        </w:rPr>
        <w:t xml:space="preserve">Semaphore is a special variable, it has two methods: up and down. Semaphore performs atomic operations, which means ones a semaphore </w:t>
      </w:r>
      <w:proofErr w:type="gramStart"/>
      <w:r>
        <w:rPr>
          <w:rStyle w:val="answers"/>
        </w:rPr>
        <w:t>is</w:t>
      </w:r>
      <w:proofErr w:type="gramEnd"/>
      <w:r>
        <w:rPr>
          <w:rStyle w:val="answers"/>
        </w:rPr>
        <w:t xml:space="preserve"> called it </w:t>
      </w:r>
      <w:proofErr w:type="spellStart"/>
      <w:r>
        <w:rPr>
          <w:rStyle w:val="answers"/>
        </w:rPr>
        <w:t>can not</w:t>
      </w:r>
      <w:proofErr w:type="spellEnd"/>
      <w:r>
        <w:rPr>
          <w:rStyle w:val="answers"/>
        </w:rPr>
        <w:t xml:space="preserve"> be </w:t>
      </w:r>
      <w:proofErr w:type="spellStart"/>
      <w:r>
        <w:rPr>
          <w:rStyle w:val="answers"/>
        </w:rPr>
        <w:t>inturrupted</w:t>
      </w:r>
      <w:proofErr w:type="spellEnd"/>
      <w:r>
        <w:rPr>
          <w:rStyle w:val="answers"/>
        </w:rPr>
        <w:t xml:space="preserve">. </w:t>
      </w:r>
      <w:r>
        <w:br/>
      </w:r>
      <w:r>
        <w:br/>
      </w:r>
      <w:r>
        <w:rPr>
          <w:rStyle w:val="answers"/>
        </w:rPr>
        <w:t xml:space="preserve">The internal counter (= #ups - #downs) can never be negative. If you execute the “down” method when the internal counter is zero, it will block until some other thread calls the “up” method. Semaphores are </w:t>
      </w:r>
      <w:proofErr w:type="spellStart"/>
      <w:r>
        <w:rPr>
          <w:rStyle w:val="answers"/>
        </w:rPr>
        <w:t>use</w:t>
      </w:r>
      <w:proofErr w:type="spellEnd"/>
      <w:r>
        <w:rPr>
          <w:rStyle w:val="answers"/>
        </w:rPr>
        <w:t xml:space="preserve"> for thread synchronization. </w:t>
      </w:r>
    </w:p>
    <w:p w14:paraId="5D27A158" w14:textId="77777777" w:rsidR="00992A83" w:rsidRDefault="00992A83" w:rsidP="00992A83">
      <w:pPr>
        <w:pStyle w:val="NormalWeb"/>
      </w:pPr>
      <w:r>
        <w:rPr>
          <w:rStyle w:val="forquestionsblue"/>
          <w:b/>
          <w:bCs/>
        </w:rPr>
        <w:t xml:space="preserve">Is C an object-oriented language? </w:t>
      </w:r>
      <w:r>
        <w:br/>
      </w:r>
      <w:r>
        <w:rPr>
          <w:rStyle w:val="answers"/>
        </w:rPr>
        <w:t xml:space="preserve">C is not an object-oriented language, but limited object-oriented programming can be done in C. </w:t>
      </w:r>
    </w:p>
    <w:p w14:paraId="5465853C" w14:textId="77777777" w:rsidR="00992A83" w:rsidRDefault="00992A83" w:rsidP="00992A83">
      <w:pPr>
        <w:pStyle w:val="NormalWeb"/>
      </w:pPr>
      <w:r>
        <w:rPr>
          <w:rStyle w:val="forquestionsblue"/>
          <w:b/>
          <w:bCs/>
        </w:rPr>
        <w:t xml:space="preserve">Name some major differences between C++ and Java. </w:t>
      </w:r>
      <w:r>
        <w:br/>
      </w:r>
      <w:r>
        <w:rPr>
          <w:rStyle w:val="answers"/>
        </w:rPr>
        <w:t>C++ has pointers; Java does not. Java is platform-independent; C++ is not. Java has garbage collection; C++ does not. Java does have pointers. In fact all variables in Java are pointers. The difference is that Java does not allow you to manipulate the addresses of the pointer</w:t>
      </w:r>
    </w:p>
    <w:p w14:paraId="55B52796" w14:textId="77777777" w:rsidR="00992A83" w:rsidRDefault="00992A83" w:rsidP="00992A83">
      <w:pPr>
        <w:pStyle w:val="Heading2"/>
      </w:pPr>
      <w:r>
        <w:br/>
      </w:r>
      <w:r>
        <w:rPr>
          <w:color w:val="FF0000"/>
        </w:rPr>
        <w:t>C++ Networking Interview Questions and Answers </w:t>
      </w:r>
    </w:p>
    <w:p w14:paraId="21BC88B3" w14:textId="77777777" w:rsidR="00992A83" w:rsidRDefault="00992A83" w:rsidP="00992A83">
      <w:pPr>
        <w:pStyle w:val="NormalWeb"/>
      </w:pPr>
      <w:r>
        <w:rPr>
          <w:rStyle w:val="forquestionsblue"/>
          <w:b/>
          <w:bCs/>
        </w:rPr>
        <w:t xml:space="preserve">What is the difference between Stack and Queue? </w:t>
      </w:r>
      <w:r>
        <w:br/>
      </w:r>
      <w:r>
        <w:rPr>
          <w:rStyle w:val="answers"/>
        </w:rPr>
        <w:t xml:space="preserve">Stack is a Last </w:t>
      </w:r>
      <w:proofErr w:type="gramStart"/>
      <w:r>
        <w:rPr>
          <w:rStyle w:val="answers"/>
        </w:rPr>
        <w:t>In First Out</w:t>
      </w:r>
      <w:proofErr w:type="gramEnd"/>
      <w:r>
        <w:rPr>
          <w:rStyle w:val="answers"/>
        </w:rPr>
        <w:t xml:space="preserve"> (LIFO) data structure. </w:t>
      </w:r>
      <w:r>
        <w:br/>
      </w:r>
      <w:r>
        <w:rPr>
          <w:rStyle w:val="answers"/>
        </w:rPr>
        <w:t xml:space="preserve">Queue is a First </w:t>
      </w:r>
      <w:proofErr w:type="gramStart"/>
      <w:r>
        <w:rPr>
          <w:rStyle w:val="answers"/>
        </w:rPr>
        <w:t>In First Out</w:t>
      </w:r>
      <w:proofErr w:type="gramEnd"/>
      <w:r>
        <w:rPr>
          <w:rStyle w:val="answers"/>
        </w:rPr>
        <w:t xml:space="preserve"> (FIFO) data structure </w:t>
      </w:r>
    </w:p>
    <w:p w14:paraId="58D50162" w14:textId="77777777" w:rsidR="00992A83" w:rsidRDefault="00992A83" w:rsidP="00992A83">
      <w:pPr>
        <w:pStyle w:val="NormalWeb"/>
      </w:pPr>
      <w:r>
        <w:rPr>
          <w:rStyle w:val="forquestionsblue"/>
          <w:b/>
          <w:bCs/>
        </w:rPr>
        <w:t xml:space="preserve">Write a </w:t>
      </w:r>
      <w:proofErr w:type="spellStart"/>
      <w:r>
        <w:rPr>
          <w:rStyle w:val="forquestionsblue"/>
          <w:b/>
          <w:bCs/>
        </w:rPr>
        <w:t>fucntion</w:t>
      </w:r>
      <w:proofErr w:type="spellEnd"/>
      <w:r>
        <w:rPr>
          <w:rStyle w:val="forquestionsblue"/>
          <w:b/>
          <w:bCs/>
        </w:rPr>
        <w:t xml:space="preserve"> that will reverse a string. </w:t>
      </w:r>
      <w:r>
        <w:br/>
      </w:r>
      <w:r>
        <w:rPr>
          <w:rStyle w:val="answers"/>
        </w:rPr>
        <w:t>char *</w:t>
      </w:r>
      <w:proofErr w:type="spellStart"/>
      <w:r>
        <w:rPr>
          <w:rStyle w:val="answers"/>
        </w:rPr>
        <w:t>strrev</w:t>
      </w:r>
      <w:proofErr w:type="spellEnd"/>
      <w:r>
        <w:rPr>
          <w:rStyle w:val="answers"/>
        </w:rPr>
        <w:t>(char *s)</w:t>
      </w:r>
      <w:r>
        <w:br/>
        <w:t>{</w:t>
      </w:r>
      <w:r>
        <w:br/>
      </w:r>
      <w:proofErr w:type="spellStart"/>
      <w:r>
        <w:rPr>
          <w:rStyle w:val="answers"/>
        </w:rPr>
        <w:t>int</w:t>
      </w:r>
      <w:proofErr w:type="spellEnd"/>
      <w:r>
        <w:rPr>
          <w:rStyle w:val="answers"/>
        </w:rPr>
        <w:t xml:space="preserve"> i = 0, </w:t>
      </w:r>
      <w:proofErr w:type="spellStart"/>
      <w:r>
        <w:rPr>
          <w:rStyle w:val="answers"/>
        </w:rPr>
        <w:t>len</w:t>
      </w:r>
      <w:proofErr w:type="spellEnd"/>
      <w:r>
        <w:rPr>
          <w:rStyle w:val="answers"/>
        </w:rPr>
        <w:t xml:space="preserve"> = </w:t>
      </w:r>
      <w:proofErr w:type="spellStart"/>
      <w:r>
        <w:rPr>
          <w:rStyle w:val="answers"/>
        </w:rPr>
        <w:t>strlen</w:t>
      </w:r>
      <w:proofErr w:type="spellEnd"/>
      <w:r>
        <w:rPr>
          <w:rStyle w:val="answers"/>
        </w:rPr>
        <w:t>(s);</w:t>
      </w:r>
      <w:r>
        <w:br/>
      </w:r>
      <w:r>
        <w:rPr>
          <w:rStyle w:val="answers"/>
        </w:rPr>
        <w:t>char *</w:t>
      </w:r>
      <w:proofErr w:type="spellStart"/>
      <w:r>
        <w:rPr>
          <w:rStyle w:val="answers"/>
        </w:rPr>
        <w:t>str</w:t>
      </w:r>
      <w:proofErr w:type="spellEnd"/>
      <w:r>
        <w:rPr>
          <w:rStyle w:val="answers"/>
        </w:rPr>
        <w:t>;</w:t>
      </w:r>
      <w:r>
        <w:br/>
      </w:r>
      <w:r>
        <w:rPr>
          <w:rStyle w:val="answers"/>
        </w:rPr>
        <w:t>if ((</w:t>
      </w:r>
      <w:proofErr w:type="spellStart"/>
      <w:r>
        <w:rPr>
          <w:rStyle w:val="answers"/>
        </w:rPr>
        <w:t>str</w:t>
      </w:r>
      <w:proofErr w:type="spellEnd"/>
      <w:r>
        <w:rPr>
          <w:rStyle w:val="answers"/>
        </w:rPr>
        <w:t xml:space="preserve"> = (char *)</w:t>
      </w:r>
      <w:proofErr w:type="spellStart"/>
      <w:r>
        <w:rPr>
          <w:rStyle w:val="answers"/>
        </w:rPr>
        <w:t>malloc</w:t>
      </w:r>
      <w:proofErr w:type="spellEnd"/>
      <w:r>
        <w:rPr>
          <w:rStyle w:val="answers"/>
        </w:rPr>
        <w:t>(len+1)) == NULL)</w:t>
      </w:r>
      <w:r>
        <w:br/>
      </w:r>
      <w:r>
        <w:rPr>
          <w:rStyle w:val="answers"/>
        </w:rPr>
        <w:t>/*cannot allocate memory */</w:t>
      </w:r>
      <w:r>
        <w:br/>
      </w:r>
      <w:proofErr w:type="spellStart"/>
      <w:r>
        <w:rPr>
          <w:rStyle w:val="answers"/>
        </w:rPr>
        <w:t>err_num</w:t>
      </w:r>
      <w:proofErr w:type="spellEnd"/>
      <w:r>
        <w:rPr>
          <w:rStyle w:val="answers"/>
        </w:rPr>
        <w:t xml:space="preserve"> = 2;</w:t>
      </w:r>
      <w:r>
        <w:br/>
      </w:r>
      <w:r>
        <w:rPr>
          <w:rStyle w:val="answers"/>
        </w:rPr>
        <w:t>return (</w:t>
      </w:r>
      <w:proofErr w:type="spellStart"/>
      <w:r>
        <w:rPr>
          <w:rStyle w:val="answers"/>
        </w:rPr>
        <w:t>str</w:t>
      </w:r>
      <w:proofErr w:type="spellEnd"/>
      <w:r>
        <w:rPr>
          <w:rStyle w:val="answers"/>
        </w:rPr>
        <w:t>);</w:t>
      </w:r>
      <w:r>
        <w:br/>
        <w:t>}</w:t>
      </w:r>
      <w:r>
        <w:br/>
      </w:r>
      <w:r>
        <w:rPr>
          <w:rStyle w:val="answers"/>
        </w:rPr>
        <w:t>while(</w:t>
      </w:r>
      <w:proofErr w:type="spellStart"/>
      <w:r>
        <w:rPr>
          <w:rStyle w:val="answers"/>
        </w:rPr>
        <w:t>len</w:t>
      </w:r>
      <w:proofErr w:type="spellEnd"/>
      <w:r>
        <w:rPr>
          <w:rStyle w:val="answers"/>
        </w:rPr>
        <w:t>)</w:t>
      </w:r>
      <w:r>
        <w:br/>
      </w:r>
      <w:proofErr w:type="spellStart"/>
      <w:r>
        <w:rPr>
          <w:rStyle w:val="answers"/>
        </w:rPr>
        <w:t>str</w:t>
      </w:r>
      <w:proofErr w:type="spellEnd"/>
      <w:r>
        <w:rPr>
          <w:rStyle w:val="answers"/>
        </w:rPr>
        <w:t>[i++]=s[–</w:t>
      </w:r>
      <w:proofErr w:type="spellStart"/>
      <w:r>
        <w:rPr>
          <w:rStyle w:val="answers"/>
        </w:rPr>
        <w:t>len</w:t>
      </w:r>
      <w:proofErr w:type="spellEnd"/>
      <w:r>
        <w:rPr>
          <w:rStyle w:val="answers"/>
        </w:rPr>
        <w:t>];</w:t>
      </w:r>
      <w:r>
        <w:br/>
      </w:r>
      <w:proofErr w:type="spellStart"/>
      <w:r>
        <w:rPr>
          <w:rStyle w:val="answers"/>
        </w:rPr>
        <w:t>str</w:t>
      </w:r>
      <w:proofErr w:type="spellEnd"/>
      <w:r>
        <w:rPr>
          <w:rStyle w:val="answers"/>
        </w:rPr>
        <w:t>[i] = NULL;</w:t>
      </w:r>
      <w:r>
        <w:br/>
      </w:r>
      <w:r>
        <w:rPr>
          <w:rStyle w:val="answers"/>
        </w:rPr>
        <w:t>return (</w:t>
      </w:r>
      <w:proofErr w:type="spellStart"/>
      <w:r>
        <w:rPr>
          <w:rStyle w:val="answers"/>
        </w:rPr>
        <w:t>str</w:t>
      </w:r>
      <w:proofErr w:type="spellEnd"/>
      <w:r>
        <w:rPr>
          <w:rStyle w:val="answers"/>
        </w:rPr>
        <w:t>);</w:t>
      </w:r>
      <w:r>
        <w:br/>
        <w:t>}</w:t>
      </w:r>
    </w:p>
    <w:p w14:paraId="7EA2FBF1" w14:textId="77777777" w:rsidR="00992A83" w:rsidRDefault="00992A83" w:rsidP="00992A83">
      <w:pPr>
        <w:pStyle w:val="NormalWeb"/>
      </w:pPr>
      <w:r>
        <w:rPr>
          <w:rStyle w:val="forquestionsblue"/>
          <w:b/>
          <w:bCs/>
        </w:rPr>
        <w:lastRenderedPageBreak/>
        <w:t xml:space="preserve">What is the software Life-Cycle? </w:t>
      </w:r>
      <w:r>
        <w:br/>
      </w:r>
      <w:r>
        <w:rPr>
          <w:rStyle w:val="answers"/>
        </w:rPr>
        <w:t>The software Life-Cycle are</w:t>
      </w:r>
      <w:r>
        <w:br/>
      </w:r>
      <w:r>
        <w:rPr>
          <w:rStyle w:val="answers"/>
        </w:rPr>
        <w:t>1) Analysis and specification of the task</w:t>
      </w:r>
      <w:r>
        <w:br/>
      </w:r>
      <w:r>
        <w:rPr>
          <w:rStyle w:val="answers"/>
        </w:rPr>
        <w:t>2) Design of the algorithms and data structures</w:t>
      </w:r>
      <w:r>
        <w:br/>
      </w:r>
      <w:r>
        <w:rPr>
          <w:rStyle w:val="answers"/>
        </w:rPr>
        <w:t>3) Implementation (coding</w:t>
      </w:r>
      <w:proofErr w:type="gramStart"/>
      <w:r>
        <w:rPr>
          <w:rStyle w:val="answers"/>
        </w:rPr>
        <w:t>)</w:t>
      </w:r>
      <w:proofErr w:type="gramEnd"/>
      <w:r>
        <w:br/>
      </w:r>
      <w:r>
        <w:rPr>
          <w:rStyle w:val="answers"/>
        </w:rPr>
        <w:t>4) Testing</w:t>
      </w:r>
      <w:r>
        <w:br/>
      </w:r>
      <w:r>
        <w:rPr>
          <w:rStyle w:val="answers"/>
        </w:rPr>
        <w:t>5) Maintenance and evolution of the system</w:t>
      </w:r>
      <w:r>
        <w:br/>
      </w:r>
      <w:r>
        <w:rPr>
          <w:rStyle w:val="answers"/>
        </w:rPr>
        <w:t>6) Obsolescence</w:t>
      </w:r>
    </w:p>
    <w:p w14:paraId="4DA8499B" w14:textId="77777777" w:rsidR="00992A83" w:rsidRDefault="00992A83" w:rsidP="00992A83">
      <w:pPr>
        <w:pStyle w:val="NormalWeb"/>
      </w:pPr>
      <w:r>
        <w:rPr>
          <w:rStyle w:val="forquestionsblue"/>
          <w:b/>
          <w:bCs/>
        </w:rPr>
        <w:t xml:space="preserve">What is the difference between a Java application and a Java applet? </w:t>
      </w:r>
      <w:r>
        <w:br/>
      </w:r>
      <w:r>
        <w:rPr>
          <w:rStyle w:val="answers"/>
        </w:rPr>
        <w:t xml:space="preserve">The difference between a Java application and a Java applet is that a Java application is a program that can be executed using the Java </w:t>
      </w:r>
      <w:proofErr w:type="spellStart"/>
      <w:r>
        <w:rPr>
          <w:rStyle w:val="answers"/>
        </w:rPr>
        <w:t>interpeter</w:t>
      </w:r>
      <w:proofErr w:type="spellEnd"/>
      <w:r>
        <w:rPr>
          <w:rStyle w:val="answers"/>
        </w:rPr>
        <w:t xml:space="preserve">, and a JAVA applet can be </w:t>
      </w:r>
      <w:proofErr w:type="spellStart"/>
      <w:r>
        <w:rPr>
          <w:rStyle w:val="answers"/>
        </w:rPr>
        <w:t>transfered</w:t>
      </w:r>
      <w:proofErr w:type="spellEnd"/>
      <w:r>
        <w:rPr>
          <w:rStyle w:val="answers"/>
        </w:rPr>
        <w:t xml:space="preserve"> to different networks and executed by using a web browser (transferable to the WWW). </w:t>
      </w:r>
    </w:p>
    <w:p w14:paraId="4C1C9F4B" w14:textId="77777777" w:rsidR="00992A83" w:rsidRDefault="00992A83" w:rsidP="00992A83">
      <w:pPr>
        <w:pStyle w:val="NormalWeb"/>
      </w:pPr>
      <w:r>
        <w:rPr>
          <w:rStyle w:val="forquestionsblue"/>
          <w:b/>
          <w:bCs/>
        </w:rPr>
        <w:t xml:space="preserve">Name 7 layers of the OSI Reference Model? </w:t>
      </w:r>
      <w:r>
        <w:br/>
      </w:r>
      <w:r>
        <w:rPr>
          <w:rStyle w:val="answers"/>
        </w:rPr>
        <w:t>-Application layer</w:t>
      </w:r>
      <w:r>
        <w:br/>
      </w:r>
      <w:r>
        <w:rPr>
          <w:rStyle w:val="answers"/>
        </w:rPr>
        <w:t>-Presentation layer</w:t>
      </w:r>
      <w:r>
        <w:br/>
      </w:r>
      <w:r>
        <w:rPr>
          <w:rStyle w:val="answers"/>
        </w:rPr>
        <w:t>-Session layer</w:t>
      </w:r>
      <w:r>
        <w:br/>
      </w:r>
      <w:r>
        <w:rPr>
          <w:rStyle w:val="answers"/>
        </w:rPr>
        <w:t>-Transport layer</w:t>
      </w:r>
      <w:r>
        <w:br/>
      </w:r>
      <w:r>
        <w:rPr>
          <w:rStyle w:val="answers"/>
        </w:rPr>
        <w:t>-Network layer</w:t>
      </w:r>
      <w:r>
        <w:br/>
      </w:r>
      <w:r>
        <w:rPr>
          <w:rStyle w:val="answers"/>
        </w:rPr>
        <w:t>-Data Link layer</w:t>
      </w:r>
      <w:r>
        <w:br/>
      </w:r>
      <w:r>
        <w:rPr>
          <w:rStyle w:val="answers"/>
        </w:rPr>
        <w:t>-Physical layer</w:t>
      </w:r>
    </w:p>
    <w:p w14:paraId="0117CDE0" w14:textId="77777777" w:rsidR="00992A83" w:rsidRDefault="00992A83" w:rsidP="00992A83">
      <w:pPr>
        <w:pStyle w:val="Heading2"/>
      </w:pPr>
      <w:r>
        <w:rPr>
          <w:color w:val="FF0000"/>
        </w:rPr>
        <w:t>C++ Algorithm Interview Questions and Answers</w:t>
      </w:r>
      <w:r>
        <w:rPr>
          <w:color w:val="FF0000"/>
        </w:rPr>
        <w:br/>
        <w:t> </w:t>
      </w:r>
    </w:p>
    <w:p w14:paraId="0941C4BF" w14:textId="77777777" w:rsidR="00992A83" w:rsidRDefault="00992A83" w:rsidP="00992A83">
      <w:pPr>
        <w:pStyle w:val="NormalWeb"/>
      </w:pPr>
      <w:r>
        <w:rPr>
          <w:rStyle w:val="answers"/>
          <w:b/>
          <w:bCs/>
        </w:rPr>
        <w:t xml:space="preserve">What are the advantages and disadvantages of B-star trees over Binary trees? </w:t>
      </w:r>
      <w:r>
        <w:rPr>
          <w:b/>
          <w:bCs/>
        </w:rPr>
        <w:br/>
      </w:r>
      <w:r>
        <w:br/>
      </w:r>
      <w:r>
        <w:rPr>
          <w:rStyle w:val="answers"/>
        </w:rPr>
        <w:t>Answer1</w:t>
      </w:r>
      <w:r>
        <w:br/>
      </w:r>
      <w:r>
        <w:rPr>
          <w:rStyle w:val="answers"/>
        </w:rPr>
        <w:t xml:space="preserve">B-star trees have better data structure and are faster in search than Binary trees, but it’s harder to write codes for B-start trees. </w:t>
      </w:r>
      <w:r>
        <w:br/>
      </w:r>
      <w:r>
        <w:br/>
      </w:r>
      <w:r>
        <w:rPr>
          <w:rStyle w:val="answers"/>
        </w:rPr>
        <w:t>Answer2</w:t>
      </w:r>
      <w:r>
        <w:br/>
      </w:r>
      <w:proofErr w:type="gramStart"/>
      <w:r>
        <w:rPr>
          <w:rStyle w:val="answers"/>
        </w:rPr>
        <w:t>The</w:t>
      </w:r>
      <w:proofErr w:type="gramEnd"/>
      <w:r>
        <w:rPr>
          <w:rStyle w:val="answers"/>
        </w:rPr>
        <w:t xml:space="preserve"> major difference between B-tree and binary </w:t>
      </w:r>
      <w:proofErr w:type="spellStart"/>
      <w:r>
        <w:rPr>
          <w:rStyle w:val="answers"/>
        </w:rPr>
        <w:t>tres</w:t>
      </w:r>
      <w:proofErr w:type="spellEnd"/>
      <w:r>
        <w:rPr>
          <w:rStyle w:val="answers"/>
        </w:rPr>
        <w:t xml:space="preserve"> is that B-tree is </w:t>
      </w:r>
      <w:proofErr w:type="spellStart"/>
      <w:r>
        <w:rPr>
          <w:rStyle w:val="answers"/>
        </w:rPr>
        <w:t>a</w:t>
      </w:r>
      <w:proofErr w:type="spellEnd"/>
      <w:r>
        <w:rPr>
          <w:rStyle w:val="answers"/>
        </w:rPr>
        <w:t xml:space="preserve"> external data structure and binary tree is a main memory data structure. The computational complexity of binary tree is counted by the number of comparison operations at each node, while the computational complexity of B-tree is determined by the disk I/O, that is, the number of node that will be loaded from disk to main memory. The </w:t>
      </w:r>
      <w:proofErr w:type="spellStart"/>
      <w:r>
        <w:rPr>
          <w:rStyle w:val="answers"/>
        </w:rPr>
        <w:t>comparision</w:t>
      </w:r>
      <w:proofErr w:type="spellEnd"/>
      <w:r>
        <w:rPr>
          <w:rStyle w:val="answers"/>
        </w:rPr>
        <w:t xml:space="preserve"> of the different values in one node is not counted. </w:t>
      </w:r>
      <w:r>
        <w:br/>
      </w:r>
      <w:r>
        <w:br/>
      </w:r>
      <w:r>
        <w:rPr>
          <w:color w:val="0000FF"/>
        </w:rPr>
        <w:br/>
      </w:r>
      <w:r>
        <w:rPr>
          <w:rStyle w:val="answers"/>
          <w:b/>
          <w:bCs/>
        </w:rPr>
        <w:t xml:space="preserve">Write the </w:t>
      </w:r>
      <w:proofErr w:type="spellStart"/>
      <w:r>
        <w:rPr>
          <w:rStyle w:val="answers"/>
          <w:b/>
          <w:bCs/>
        </w:rPr>
        <w:t>psuedo</w:t>
      </w:r>
      <w:proofErr w:type="spellEnd"/>
      <w:r>
        <w:rPr>
          <w:rStyle w:val="answers"/>
          <w:b/>
          <w:bCs/>
        </w:rPr>
        <w:t xml:space="preserve"> code for the Depth first Search. </w:t>
      </w:r>
      <w:r>
        <w:rPr>
          <w:b/>
          <w:bCs/>
        </w:rPr>
        <w:br/>
      </w:r>
      <w:r>
        <w:br/>
      </w:r>
      <w:proofErr w:type="spellStart"/>
      <w:r>
        <w:rPr>
          <w:rStyle w:val="answers"/>
        </w:rPr>
        <w:t>dfs</w:t>
      </w:r>
      <w:proofErr w:type="spellEnd"/>
      <w:r>
        <w:rPr>
          <w:rStyle w:val="answers"/>
        </w:rPr>
        <w:t>(G, v) //OUTLINE</w:t>
      </w:r>
      <w:r>
        <w:br/>
      </w:r>
      <w:r>
        <w:rPr>
          <w:rStyle w:val="answers"/>
        </w:rPr>
        <w:t>Mark v as "discovered"</w:t>
      </w:r>
      <w:r>
        <w:br/>
      </w:r>
      <w:r>
        <w:rPr>
          <w:rStyle w:val="answers"/>
        </w:rPr>
        <w:t xml:space="preserve">For each vertex w such that edge </w:t>
      </w:r>
      <w:proofErr w:type="spellStart"/>
      <w:r>
        <w:rPr>
          <w:rStyle w:val="answers"/>
        </w:rPr>
        <w:t>vw</w:t>
      </w:r>
      <w:proofErr w:type="spellEnd"/>
      <w:r>
        <w:rPr>
          <w:rStyle w:val="answers"/>
        </w:rPr>
        <w:t xml:space="preserve"> is in G:</w:t>
      </w:r>
      <w:r>
        <w:br/>
      </w:r>
      <w:r>
        <w:rPr>
          <w:rStyle w:val="answers"/>
        </w:rPr>
        <w:lastRenderedPageBreak/>
        <w:t>If w is undiscovered:</w:t>
      </w:r>
      <w:r>
        <w:br/>
      </w:r>
      <w:proofErr w:type="spellStart"/>
      <w:r>
        <w:rPr>
          <w:rStyle w:val="answers"/>
        </w:rPr>
        <w:t>dfs</w:t>
      </w:r>
      <w:proofErr w:type="spellEnd"/>
      <w:r>
        <w:rPr>
          <w:rStyle w:val="answers"/>
        </w:rPr>
        <w:t xml:space="preserve">(G, w); that is, explore </w:t>
      </w:r>
      <w:proofErr w:type="spellStart"/>
      <w:r>
        <w:rPr>
          <w:rStyle w:val="answers"/>
        </w:rPr>
        <w:t>vw</w:t>
      </w:r>
      <w:proofErr w:type="spellEnd"/>
      <w:r>
        <w:rPr>
          <w:rStyle w:val="answers"/>
        </w:rPr>
        <w:t>, visit w, explore from there as much as possible, and backtrack from w to v. Otherwise:</w:t>
      </w:r>
      <w:r>
        <w:br/>
      </w:r>
      <w:r>
        <w:rPr>
          <w:rStyle w:val="answers"/>
        </w:rPr>
        <w:t xml:space="preserve">"Check" </w:t>
      </w:r>
      <w:proofErr w:type="spellStart"/>
      <w:r>
        <w:rPr>
          <w:rStyle w:val="answers"/>
        </w:rPr>
        <w:t>vw</w:t>
      </w:r>
      <w:proofErr w:type="spellEnd"/>
      <w:r>
        <w:rPr>
          <w:rStyle w:val="answers"/>
        </w:rPr>
        <w:t xml:space="preserve"> without visiting w. Mark v as "finished". </w:t>
      </w:r>
      <w:r>
        <w:br/>
      </w:r>
      <w:r>
        <w:br/>
      </w:r>
      <w:r>
        <w:rPr>
          <w:color w:val="0000FF"/>
        </w:rPr>
        <w:br/>
      </w:r>
      <w:r>
        <w:rPr>
          <w:rStyle w:val="answers"/>
          <w:b/>
          <w:bCs/>
        </w:rPr>
        <w:t xml:space="preserve">Describe one simple rehashing policy. </w:t>
      </w:r>
      <w:r>
        <w:rPr>
          <w:b/>
          <w:bCs/>
        </w:rPr>
        <w:br/>
      </w:r>
      <w:r>
        <w:br/>
      </w:r>
      <w:r>
        <w:rPr>
          <w:rStyle w:val="answers"/>
        </w:rPr>
        <w:t xml:space="preserve">The simplest rehashing policy is linear probing. Suppose a key K hashes to location i. </w:t>
      </w:r>
      <w:proofErr w:type="gramStart"/>
      <w:r>
        <w:rPr>
          <w:rStyle w:val="answers"/>
        </w:rPr>
        <w:t>Suppose</w:t>
      </w:r>
      <w:proofErr w:type="gramEnd"/>
      <w:r>
        <w:rPr>
          <w:rStyle w:val="answers"/>
        </w:rPr>
        <w:t xml:space="preserve"> other key occupies H[i]. The following function is used to generate alternative locations: </w:t>
      </w:r>
      <w:r>
        <w:br/>
      </w:r>
      <w:proofErr w:type="gramStart"/>
      <w:r>
        <w:rPr>
          <w:rStyle w:val="answers"/>
        </w:rPr>
        <w:t>rehash(</w:t>
      </w:r>
      <w:proofErr w:type="gramEnd"/>
      <w:r>
        <w:rPr>
          <w:rStyle w:val="answers"/>
        </w:rPr>
        <w:t xml:space="preserve">j) = (j + 1) mod h </w:t>
      </w:r>
      <w:r>
        <w:br/>
      </w:r>
      <w:r>
        <w:rPr>
          <w:rStyle w:val="answers"/>
        </w:rPr>
        <w:t xml:space="preserve">where j is the location most recently probed. Initially j = i, the hash code for K. Notice that this version of rehash does not depend on K. </w:t>
      </w:r>
      <w:r>
        <w:br/>
      </w:r>
      <w:r>
        <w:br/>
      </w:r>
      <w:r>
        <w:rPr>
          <w:color w:val="0000FF"/>
        </w:rPr>
        <w:br/>
      </w:r>
      <w:r>
        <w:rPr>
          <w:rStyle w:val="answers"/>
          <w:b/>
          <w:bCs/>
        </w:rPr>
        <w:t xml:space="preserve">Describe Stacks and name a couple of places where stacks are useful. </w:t>
      </w:r>
      <w:r>
        <w:rPr>
          <w:b/>
          <w:bCs/>
        </w:rPr>
        <w:br/>
      </w:r>
      <w:r>
        <w:br/>
      </w:r>
      <w:r>
        <w:rPr>
          <w:rStyle w:val="answers"/>
        </w:rPr>
        <w:t xml:space="preserve">A Stack is a linear structure in which insertions and deletions are always made at one end, called the top. This updating policy is called last in, first out (LIFO). It is useful when we need to check some </w:t>
      </w:r>
      <w:proofErr w:type="spellStart"/>
      <w:r>
        <w:rPr>
          <w:rStyle w:val="answers"/>
        </w:rPr>
        <w:t>syntex</w:t>
      </w:r>
      <w:proofErr w:type="spellEnd"/>
      <w:r>
        <w:rPr>
          <w:rStyle w:val="answers"/>
        </w:rPr>
        <w:t xml:space="preserve"> errors, such as missing parentheses. </w:t>
      </w:r>
      <w:r>
        <w:br/>
      </w:r>
      <w:r>
        <w:br/>
      </w:r>
      <w:r>
        <w:rPr>
          <w:color w:val="0000FF"/>
        </w:rPr>
        <w:br/>
      </w:r>
      <w:r>
        <w:rPr>
          <w:rStyle w:val="answers"/>
          <w:b/>
          <w:bCs/>
        </w:rPr>
        <w:t xml:space="preserve">Suppose a 3-bit sequence number is used in the selective-reject ARQ, what is the maximum number of frames that could be transmitted at a time? </w:t>
      </w:r>
      <w:r>
        <w:rPr>
          <w:b/>
          <w:bCs/>
        </w:rPr>
        <w:br/>
      </w:r>
      <w:r>
        <w:br/>
      </w:r>
      <w:r>
        <w:rPr>
          <w:rStyle w:val="answers"/>
        </w:rPr>
        <w:t xml:space="preserve">If a 3-bit sequence number is used, then it could distinguish 8 different frames. Since the number of frames that could be transmitted at a time is no greater half the </w:t>
      </w:r>
      <w:proofErr w:type="spellStart"/>
      <w:r>
        <w:rPr>
          <w:rStyle w:val="answers"/>
        </w:rPr>
        <w:t>numner</w:t>
      </w:r>
      <w:proofErr w:type="spellEnd"/>
      <w:r>
        <w:rPr>
          <w:rStyle w:val="answers"/>
        </w:rPr>
        <w:t xml:space="preserve"> of frames that could be distinguished by the sequence number, so at most 4 frames can be transmitted at a time.</w:t>
      </w:r>
    </w:p>
    <w:p w14:paraId="3B2599F9" w14:textId="77777777" w:rsidR="00573095" w:rsidRDefault="00573095" w:rsidP="006B34B1">
      <w:pPr>
        <w:spacing w:after="0" w:line="240" w:lineRule="auto"/>
        <w:rPr>
          <w:rFonts w:ascii="Times New Roman" w:eastAsia="Times New Roman" w:hAnsi="Times New Roman" w:cs="Times New Roman"/>
          <w:sz w:val="24"/>
          <w:szCs w:val="24"/>
        </w:rPr>
      </w:pPr>
    </w:p>
    <w:p w14:paraId="2C90A87B" w14:textId="77777777" w:rsidR="00573095" w:rsidRDefault="00573095" w:rsidP="006B34B1">
      <w:pPr>
        <w:spacing w:after="0" w:line="240" w:lineRule="auto"/>
        <w:rPr>
          <w:rFonts w:ascii="Times New Roman" w:eastAsia="Times New Roman" w:hAnsi="Times New Roman" w:cs="Times New Roman"/>
          <w:sz w:val="24"/>
          <w:szCs w:val="24"/>
        </w:rPr>
      </w:pPr>
    </w:p>
    <w:p w14:paraId="449C4FB3" w14:textId="77777777" w:rsidR="006B34B1" w:rsidRDefault="006B34B1" w:rsidP="006B34B1">
      <w:pPr>
        <w:spacing w:after="0" w:line="240" w:lineRule="auto"/>
        <w:rPr>
          <w:rFonts w:ascii="Times New Roman" w:eastAsia="Times New Roman" w:hAnsi="Times New Roman" w:cs="Times New Roman"/>
          <w:sz w:val="24"/>
          <w:szCs w:val="24"/>
        </w:rPr>
      </w:pPr>
      <w:r w:rsidRPr="006B34B1">
        <w:rPr>
          <w:rFonts w:ascii="Times New Roman" w:eastAsia="Times New Roman" w:hAnsi="Times New Roman" w:cs="Times New Roman"/>
          <w:sz w:val="24"/>
          <w:szCs w:val="24"/>
        </w:rPr>
        <w:t>http://www.pdftutorials.com/tutorials/cpp-c-interview-questions-answers+219.html</w:t>
      </w:r>
    </w:p>
    <w:p w14:paraId="3BAA57C6" w14:textId="77777777" w:rsidR="006B34B1" w:rsidRPr="006B34B1" w:rsidRDefault="006B34B1" w:rsidP="006B34B1">
      <w:pPr>
        <w:spacing w:after="0" w:line="240" w:lineRule="auto"/>
        <w:rPr>
          <w:rFonts w:ascii="Times New Roman" w:eastAsia="Times New Roman" w:hAnsi="Times New Roman" w:cs="Times New Roman"/>
          <w:sz w:val="24"/>
          <w:szCs w:val="24"/>
        </w:rPr>
      </w:pPr>
      <w:r w:rsidRPr="006B34B1">
        <w:rPr>
          <w:rFonts w:ascii="Times New Roman" w:eastAsia="Times New Roman" w:hAnsi="Times New Roman" w:cs="Times New Roman"/>
          <w:sz w:val="24"/>
          <w:szCs w:val="24"/>
        </w:rPr>
        <w:t xml:space="preserve">Browse: </w:t>
      </w:r>
      <w:hyperlink r:id="rId4" w:tooltip="PDF &#10;Tutorials Downloads" w:history="1">
        <w:r w:rsidRPr="006B34B1">
          <w:rPr>
            <w:rFonts w:ascii="Times New Roman" w:eastAsia="Times New Roman" w:hAnsi="Times New Roman" w:cs="Times New Roman"/>
            <w:color w:val="0000FF"/>
            <w:sz w:val="24"/>
            <w:szCs w:val="24"/>
            <w:u w:val="single"/>
          </w:rPr>
          <w:t>Home</w:t>
        </w:r>
      </w:hyperlink>
      <w:r w:rsidRPr="006B34B1">
        <w:rPr>
          <w:rFonts w:ascii="Times New Roman" w:eastAsia="Times New Roman" w:hAnsi="Times New Roman" w:cs="Times New Roman"/>
          <w:sz w:val="24"/>
          <w:szCs w:val="24"/>
        </w:rPr>
        <w:t xml:space="preserve"> / </w:t>
      </w:r>
      <w:hyperlink r:id="rId5" w:history="1">
        <w:r w:rsidRPr="006B34B1">
          <w:rPr>
            <w:rFonts w:ascii="Times New Roman" w:eastAsia="Times New Roman" w:hAnsi="Times New Roman" w:cs="Times New Roman"/>
            <w:color w:val="0000FF"/>
            <w:sz w:val="24"/>
            <w:szCs w:val="24"/>
            <w:u w:val="single"/>
          </w:rPr>
          <w:t>Software/</w:t>
        </w:r>
        <w:proofErr w:type="spellStart"/>
        <w:r w:rsidRPr="006B34B1">
          <w:rPr>
            <w:rFonts w:ascii="Times New Roman" w:eastAsia="Times New Roman" w:hAnsi="Times New Roman" w:cs="Times New Roman"/>
            <w:color w:val="0000FF"/>
            <w:sz w:val="24"/>
            <w:szCs w:val="24"/>
            <w:u w:val="single"/>
          </w:rPr>
          <w:t>ProgrammingTutorials</w:t>
        </w:r>
        <w:proofErr w:type="spellEnd"/>
      </w:hyperlink>
      <w:r w:rsidRPr="006B34B1">
        <w:rPr>
          <w:rFonts w:ascii="Times New Roman" w:eastAsia="Times New Roman" w:hAnsi="Times New Roman" w:cs="Times New Roman"/>
          <w:sz w:val="24"/>
          <w:szCs w:val="24"/>
        </w:rPr>
        <w:t xml:space="preserve"> / </w:t>
      </w:r>
      <w:hyperlink r:id="rId6" w:tooltip="CPP Tutorials, Study materials, PDF Guides, Books, Downloads" w:history="1">
        <w:r w:rsidRPr="006B34B1">
          <w:rPr>
            <w:rFonts w:ascii="Times New Roman" w:eastAsia="Times New Roman" w:hAnsi="Times New Roman" w:cs="Times New Roman"/>
            <w:color w:val="0000FF"/>
            <w:sz w:val="24"/>
            <w:szCs w:val="24"/>
            <w:u w:val="single"/>
          </w:rPr>
          <w:t>CPP</w:t>
        </w:r>
      </w:hyperlink>
      <w:r w:rsidRPr="006B34B1">
        <w:rPr>
          <w:rFonts w:ascii="Times New Roman" w:eastAsia="Times New Roman" w:hAnsi="Times New Roman" w:cs="Times New Roman"/>
          <w:sz w:val="24"/>
          <w:szCs w:val="24"/>
        </w:rPr>
        <w:t xml:space="preserve"> / CPP </w:t>
      </w:r>
      <w:proofErr w:type="gramStart"/>
      <w:r w:rsidRPr="006B34B1">
        <w:rPr>
          <w:rFonts w:ascii="Times New Roman" w:eastAsia="Times New Roman" w:hAnsi="Times New Roman" w:cs="Times New Roman"/>
          <w:sz w:val="24"/>
          <w:szCs w:val="24"/>
        </w:rPr>
        <w:t>( C</w:t>
      </w:r>
      <w:proofErr w:type="gramEnd"/>
      <w:r w:rsidRPr="006B34B1">
        <w:rPr>
          <w:rFonts w:ascii="Times New Roman" w:eastAsia="Times New Roman" w:hAnsi="Times New Roman" w:cs="Times New Roman"/>
          <w:sz w:val="24"/>
          <w:szCs w:val="24"/>
        </w:rPr>
        <w:t xml:space="preserve">++ ) Interview Questions &amp; </w:t>
      </w:r>
      <w:proofErr w:type="spellStart"/>
      <w:r w:rsidRPr="006B34B1">
        <w:rPr>
          <w:rFonts w:ascii="Times New Roman" w:eastAsia="Times New Roman" w:hAnsi="Times New Roman" w:cs="Times New Roman"/>
          <w:sz w:val="24"/>
          <w:szCs w:val="24"/>
        </w:rPr>
        <w:t>ANswers</w:t>
      </w:r>
      <w:proofErr w:type="spellEnd"/>
    </w:p>
    <w:p w14:paraId="10F6274A" w14:textId="77777777" w:rsidR="006B34B1" w:rsidRPr="006B34B1" w:rsidRDefault="00C6493E" w:rsidP="006B34B1">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7" w:tooltip="CPP ( C++ ) Interview Questions &amp; ANswers" w:history="1">
        <w:r w:rsidR="006B34B1" w:rsidRPr="006B34B1">
          <w:rPr>
            <w:rFonts w:ascii="Times New Roman" w:eastAsia="Times New Roman" w:hAnsi="Times New Roman" w:cs="Times New Roman"/>
            <w:b/>
            <w:bCs/>
            <w:color w:val="0000FF"/>
            <w:kern w:val="36"/>
            <w:sz w:val="48"/>
            <w:szCs w:val="48"/>
            <w:u w:val="single"/>
          </w:rPr>
          <w:t xml:space="preserve">CPP </w:t>
        </w:r>
        <w:proofErr w:type="gramStart"/>
        <w:r w:rsidR="006B34B1" w:rsidRPr="006B34B1">
          <w:rPr>
            <w:rFonts w:ascii="Times New Roman" w:eastAsia="Times New Roman" w:hAnsi="Times New Roman" w:cs="Times New Roman"/>
            <w:b/>
            <w:bCs/>
            <w:color w:val="0000FF"/>
            <w:kern w:val="36"/>
            <w:sz w:val="48"/>
            <w:szCs w:val="48"/>
            <w:u w:val="single"/>
          </w:rPr>
          <w:t>( C</w:t>
        </w:r>
        <w:proofErr w:type="gramEnd"/>
        <w:r w:rsidR="006B34B1" w:rsidRPr="006B34B1">
          <w:rPr>
            <w:rFonts w:ascii="Times New Roman" w:eastAsia="Times New Roman" w:hAnsi="Times New Roman" w:cs="Times New Roman"/>
            <w:b/>
            <w:bCs/>
            <w:color w:val="0000FF"/>
            <w:kern w:val="36"/>
            <w:sz w:val="48"/>
            <w:szCs w:val="48"/>
            <w:u w:val="single"/>
          </w:rPr>
          <w:t xml:space="preserve">++ ) Interview Questions &amp; </w:t>
        </w:r>
        <w:proofErr w:type="spellStart"/>
        <w:r w:rsidR="006B34B1" w:rsidRPr="006B34B1">
          <w:rPr>
            <w:rFonts w:ascii="Times New Roman" w:eastAsia="Times New Roman" w:hAnsi="Times New Roman" w:cs="Times New Roman"/>
            <w:b/>
            <w:bCs/>
            <w:color w:val="0000FF"/>
            <w:kern w:val="36"/>
            <w:sz w:val="48"/>
            <w:szCs w:val="48"/>
            <w:u w:val="single"/>
          </w:rPr>
          <w:t>ANswers</w:t>
        </w:r>
        <w:proofErr w:type="spellEnd"/>
      </w:hyperlink>
    </w:p>
    <w:p w14:paraId="4E4E0BFD" w14:textId="77777777" w:rsidR="006B34B1" w:rsidRPr="006B34B1" w:rsidRDefault="006B34B1" w:rsidP="006B34B1">
      <w:pPr>
        <w:spacing w:after="100" w:line="240" w:lineRule="auto"/>
        <w:rPr>
          <w:rFonts w:ascii="Times New Roman" w:eastAsia="Times New Roman" w:hAnsi="Times New Roman" w:cs="Times New Roman"/>
          <w:sz w:val="24"/>
          <w:szCs w:val="24"/>
        </w:rPr>
      </w:pPr>
      <w:r w:rsidRPr="006B34B1">
        <w:rPr>
          <w:rFonts w:ascii="Times New Roman" w:eastAsia="Times New Roman" w:hAnsi="Times New Roman" w:cs="Times New Roman"/>
          <w:sz w:val="24"/>
          <w:szCs w:val="24"/>
        </w:rPr>
        <w:t xml:space="preserve">What is encapsulation , What is inheritance , What is Polymorphism, What is constructor or </w:t>
      </w:r>
      <w:proofErr w:type="spellStart"/>
      <w:r w:rsidRPr="006B34B1">
        <w:rPr>
          <w:rFonts w:ascii="Times New Roman" w:eastAsia="Times New Roman" w:hAnsi="Times New Roman" w:cs="Times New Roman"/>
          <w:sz w:val="24"/>
          <w:szCs w:val="24"/>
        </w:rPr>
        <w:t>ctor</w:t>
      </w:r>
      <w:proofErr w:type="spellEnd"/>
      <w:r w:rsidRPr="006B34B1">
        <w:rPr>
          <w:rFonts w:ascii="Times New Roman" w:eastAsia="Times New Roman" w:hAnsi="Times New Roman" w:cs="Times New Roman"/>
          <w:sz w:val="24"/>
          <w:szCs w:val="24"/>
        </w:rPr>
        <w:t>, What is destructor, When are copy constructors called, What is conversion constructor, What is Memory alignment, What is a dangling pointer, What is overloading, What is a Make file</w:t>
      </w:r>
    </w:p>
    <w:p w14:paraId="232EB50A" w14:textId="77777777" w:rsidR="006B34B1" w:rsidRPr="006B34B1" w:rsidRDefault="006B34B1" w:rsidP="006B34B1">
      <w:pPr>
        <w:spacing w:before="100" w:beforeAutospacing="1" w:after="100" w:afterAutospacing="1" w:line="240" w:lineRule="auto"/>
        <w:rPr>
          <w:ins w:id="1" w:author="Unknown"/>
          <w:rFonts w:ascii="Times New Roman" w:eastAsia="Times New Roman" w:hAnsi="Times New Roman" w:cs="Times New Roman"/>
          <w:sz w:val="24"/>
          <w:szCs w:val="24"/>
        </w:rPr>
      </w:pPr>
      <w:ins w:id="2" w:author="Unknown">
        <w:r w:rsidRPr="006B34B1">
          <w:rPr>
            <w:rFonts w:ascii="Times New Roman" w:eastAsia="Times New Roman" w:hAnsi="Times New Roman" w:cs="Times New Roman"/>
            <w:color w:val="000000"/>
            <w:sz w:val="24"/>
            <w:szCs w:val="24"/>
          </w:rPr>
          <w:t>What is encapsulation??</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 xml:space="preserve">Containing and hiding information about an object, such as internal </w:t>
        </w:r>
        <w:r w:rsidR="00BF2AE1" w:rsidRPr="006B34B1">
          <w:rPr>
            <w:rFonts w:ascii="Times New Roman" w:eastAsia="Times New Roman" w:hAnsi="Times New Roman" w:cs="Times New Roman"/>
            <w:color w:val="000000"/>
            <w:sz w:val="24"/>
            <w:szCs w:val="24"/>
          </w:rPr>
          <w:fldChar w:fldCharType="begin"/>
        </w:r>
        <w:r w:rsidRPr="006B34B1">
          <w:rPr>
            <w:rFonts w:ascii="Times New Roman" w:eastAsia="Times New Roman" w:hAnsi="Times New Roman" w:cs="Times New Roman"/>
            <w:color w:val="000000"/>
            <w:sz w:val="24"/>
            <w:szCs w:val="24"/>
          </w:rPr>
          <w:instrText xml:space="preserve"> HYPERLINK "http://www.pdftutorials.com/tutorials/cpp-c-interview-questions-answers+219.html" \t "undefined" </w:instrText>
        </w:r>
        <w:r w:rsidR="00BF2AE1" w:rsidRPr="006B34B1">
          <w:rPr>
            <w:rFonts w:ascii="Times New Roman" w:eastAsia="Times New Roman" w:hAnsi="Times New Roman" w:cs="Times New Roman"/>
            <w:color w:val="000000"/>
            <w:sz w:val="24"/>
            <w:szCs w:val="24"/>
          </w:rPr>
          <w:fldChar w:fldCharType="separate"/>
        </w:r>
        <w:r w:rsidRPr="006B34B1">
          <w:rPr>
            <w:rFonts w:ascii="Times New Roman" w:eastAsia="Times New Roman" w:hAnsi="Times New Roman" w:cs="Times New Roman"/>
            <w:color w:val="0000FF"/>
            <w:sz w:val="14"/>
            <w:u w:val="single"/>
          </w:rPr>
          <w:t>data structures</w:t>
        </w:r>
        <w:r w:rsidR="00BF2AE1" w:rsidRPr="006B34B1">
          <w:rPr>
            <w:rFonts w:ascii="Times New Roman" w:eastAsia="Times New Roman" w:hAnsi="Times New Roman" w:cs="Times New Roman"/>
            <w:color w:val="000000"/>
            <w:sz w:val="24"/>
            <w:szCs w:val="24"/>
          </w:rPr>
          <w:fldChar w:fldCharType="end"/>
        </w:r>
        <w:r w:rsidRPr="006B34B1">
          <w:rPr>
            <w:rFonts w:ascii="Times New Roman" w:eastAsia="Times New Roman" w:hAnsi="Times New Roman" w:cs="Times New Roman"/>
            <w:color w:val="000000"/>
            <w:sz w:val="24"/>
            <w:szCs w:val="24"/>
          </w:rPr>
          <w:t xml:space="preserve"> and </w:t>
        </w:r>
        <w:r w:rsidRPr="006B34B1">
          <w:rPr>
            <w:rFonts w:ascii="Times New Roman" w:eastAsia="Times New Roman" w:hAnsi="Times New Roman" w:cs="Times New Roman"/>
            <w:color w:val="000000"/>
            <w:sz w:val="24"/>
            <w:szCs w:val="24"/>
          </w:rPr>
          <w:br/>
          <w:t>code.</w:t>
        </w:r>
        <w:proofErr w:type="gramEnd"/>
        <w:r w:rsidRPr="006B34B1">
          <w:rPr>
            <w:rFonts w:ascii="Times New Roman" w:eastAsia="Times New Roman" w:hAnsi="Times New Roman" w:cs="Times New Roman"/>
            <w:color w:val="000000"/>
            <w:sz w:val="24"/>
            <w:szCs w:val="24"/>
          </w:rPr>
          <w:t xml:space="preserve"> Encapsulation isolates the internal complexity of an object's operation from the rest </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 xml:space="preserve">of the application. For example, a client component asking for net revenue from a business </w:t>
        </w:r>
        <w:r w:rsidRPr="006B34B1">
          <w:rPr>
            <w:rFonts w:ascii="Times New Roman" w:eastAsia="Times New Roman" w:hAnsi="Times New Roman" w:cs="Times New Roman"/>
            <w:color w:val="000000"/>
            <w:sz w:val="24"/>
            <w:szCs w:val="24"/>
          </w:rPr>
          <w:br/>
          <w:t>object need not know the data's origin.</w:t>
        </w:r>
        <w:r w:rsidRPr="006B34B1">
          <w:rPr>
            <w:rFonts w:ascii="Times New Roman" w:eastAsia="Times New Roman" w:hAnsi="Times New Roman" w:cs="Times New Roman"/>
            <w:sz w:val="24"/>
            <w:szCs w:val="24"/>
          </w:rPr>
          <w:t xml:space="preserve"> </w:t>
        </w:r>
      </w:ins>
    </w:p>
    <w:p w14:paraId="51E40916" w14:textId="77777777" w:rsidR="006B34B1" w:rsidRPr="006B34B1" w:rsidRDefault="006B34B1" w:rsidP="006B34B1">
      <w:pPr>
        <w:spacing w:before="100" w:beforeAutospacing="1" w:after="100" w:afterAutospacing="1" w:line="240" w:lineRule="auto"/>
        <w:rPr>
          <w:ins w:id="3" w:author="Unknown"/>
          <w:rFonts w:ascii="Times New Roman" w:eastAsia="Times New Roman" w:hAnsi="Times New Roman" w:cs="Times New Roman"/>
          <w:sz w:val="24"/>
          <w:szCs w:val="24"/>
        </w:rPr>
      </w:pPr>
      <w:ins w:id="4" w:author="Unknown">
        <w:r w:rsidRPr="006B34B1">
          <w:rPr>
            <w:rFonts w:ascii="Times New Roman" w:eastAsia="Times New Roman" w:hAnsi="Times New Roman" w:cs="Times New Roman"/>
            <w:color w:val="000000"/>
            <w:sz w:val="24"/>
            <w:szCs w:val="24"/>
          </w:rPr>
          <w:br/>
          <w:t>What is inheritance?</w:t>
        </w:r>
        <w:r w:rsidRPr="006B34B1">
          <w:rPr>
            <w:rFonts w:ascii="Times New Roman" w:eastAsia="Times New Roman" w:hAnsi="Times New Roman" w:cs="Times New Roman"/>
            <w:color w:val="000000"/>
            <w:sz w:val="24"/>
            <w:szCs w:val="24"/>
          </w:rPr>
          <w:br/>
          <w:t xml:space="preserve">Inheritance allows one class to reuse the state and behavior of another class. The derived </w:t>
        </w:r>
        <w:r w:rsidRPr="006B34B1">
          <w:rPr>
            <w:rFonts w:ascii="Times New Roman" w:eastAsia="Times New Roman" w:hAnsi="Times New Roman" w:cs="Times New Roman"/>
            <w:color w:val="000000"/>
            <w:sz w:val="24"/>
            <w:szCs w:val="24"/>
          </w:rPr>
          <w:br/>
          <w:t xml:space="preserve">class inherits the properties and method implementations of the base class and extends it by </w:t>
        </w:r>
        <w:r w:rsidRPr="006B34B1">
          <w:rPr>
            <w:rFonts w:ascii="Times New Roman" w:eastAsia="Times New Roman" w:hAnsi="Times New Roman" w:cs="Times New Roman"/>
            <w:color w:val="000000"/>
            <w:sz w:val="24"/>
            <w:szCs w:val="24"/>
          </w:rPr>
          <w:br/>
          <w:t>overriding methods and adding additional properties and methods.</w:t>
        </w:r>
        <w:r w:rsidRPr="006B34B1">
          <w:rPr>
            <w:rFonts w:ascii="Times New Roman" w:eastAsia="Times New Roman" w:hAnsi="Times New Roman" w:cs="Times New Roman"/>
            <w:color w:val="000000"/>
            <w:sz w:val="24"/>
            <w:szCs w:val="24"/>
          </w:rPr>
          <w:br/>
          <w:t>What is Polymorphism??</w:t>
        </w:r>
      </w:ins>
    </w:p>
    <w:p w14:paraId="343D83A2" w14:textId="77777777" w:rsidR="006B34B1" w:rsidRPr="006B34B1" w:rsidRDefault="006B34B1" w:rsidP="006B34B1">
      <w:pPr>
        <w:spacing w:before="100" w:beforeAutospacing="1" w:after="100" w:afterAutospacing="1" w:line="240" w:lineRule="auto"/>
        <w:rPr>
          <w:ins w:id="5" w:author="Unknown"/>
          <w:rFonts w:ascii="Times New Roman" w:eastAsia="Times New Roman" w:hAnsi="Times New Roman" w:cs="Times New Roman"/>
          <w:sz w:val="24"/>
          <w:szCs w:val="24"/>
        </w:rPr>
      </w:pPr>
      <w:ins w:id="6" w:author="Unknown">
        <w:r w:rsidRPr="006B34B1">
          <w:rPr>
            <w:rFonts w:ascii="Times New Roman" w:eastAsia="Times New Roman" w:hAnsi="Times New Roman" w:cs="Times New Roman"/>
            <w:color w:val="000000"/>
            <w:sz w:val="24"/>
            <w:szCs w:val="24"/>
          </w:rPr>
          <w:br/>
          <w:t xml:space="preserve">Polymorphism allows a client to treat different objects in the same way even if they were </w:t>
        </w:r>
        <w:r w:rsidRPr="006B34B1">
          <w:rPr>
            <w:rFonts w:ascii="Times New Roman" w:eastAsia="Times New Roman" w:hAnsi="Times New Roman" w:cs="Times New Roman"/>
            <w:color w:val="000000"/>
            <w:sz w:val="24"/>
            <w:szCs w:val="24"/>
          </w:rPr>
          <w:br/>
          <w:t xml:space="preserve">created from different classes and exhibit different behaviors. You can use implementation </w:t>
        </w:r>
        <w:r w:rsidRPr="006B34B1">
          <w:rPr>
            <w:rFonts w:ascii="Times New Roman" w:eastAsia="Times New Roman" w:hAnsi="Times New Roman" w:cs="Times New Roman"/>
            <w:color w:val="000000"/>
            <w:sz w:val="24"/>
            <w:szCs w:val="24"/>
          </w:rPr>
          <w:br/>
          <w:t xml:space="preserve">inheritance to achieve polymorphism in languages such as C++ and Java. Base class object's </w:t>
        </w:r>
        <w:r w:rsidRPr="006B34B1">
          <w:rPr>
            <w:rFonts w:ascii="Times New Roman" w:eastAsia="Times New Roman" w:hAnsi="Times New Roman" w:cs="Times New Roman"/>
            <w:color w:val="000000"/>
            <w:sz w:val="24"/>
            <w:szCs w:val="24"/>
          </w:rPr>
          <w:br/>
          <w:t xml:space="preserve">pointer can invoke methods in derived class objects. You can also achieve polymorphism in </w:t>
        </w:r>
        <w:r w:rsidRPr="006B34B1">
          <w:rPr>
            <w:rFonts w:ascii="Times New Roman" w:eastAsia="Times New Roman" w:hAnsi="Times New Roman" w:cs="Times New Roman"/>
            <w:color w:val="000000"/>
            <w:sz w:val="24"/>
            <w:szCs w:val="24"/>
          </w:rPr>
          <w:br/>
          <w:t xml:space="preserve">C++ by function overloading and operator overloading. </w:t>
        </w:r>
      </w:ins>
    </w:p>
    <w:p w14:paraId="36EFB43F" w14:textId="77777777" w:rsidR="006B34B1" w:rsidRPr="006B34B1" w:rsidRDefault="006B34B1" w:rsidP="006B34B1">
      <w:pPr>
        <w:spacing w:before="100" w:beforeAutospacing="1" w:after="100" w:afterAutospacing="1" w:line="240" w:lineRule="auto"/>
        <w:rPr>
          <w:ins w:id="7" w:author="Unknown"/>
          <w:rFonts w:ascii="Times New Roman" w:eastAsia="Times New Roman" w:hAnsi="Times New Roman" w:cs="Times New Roman"/>
          <w:sz w:val="24"/>
          <w:szCs w:val="24"/>
        </w:rPr>
      </w:pPr>
      <w:ins w:id="8" w:author="Unknown">
        <w:r w:rsidRPr="006B34B1">
          <w:rPr>
            <w:rFonts w:ascii="Times New Roman" w:eastAsia="Times New Roman" w:hAnsi="Times New Roman" w:cs="Times New Roman"/>
            <w:color w:val="000000"/>
            <w:sz w:val="24"/>
            <w:szCs w:val="24"/>
          </w:rPr>
          <w:br/>
          <w:t xml:space="preserve">What is constructor or </w:t>
        </w:r>
        <w:proofErr w:type="spellStart"/>
        <w:r w:rsidRPr="006B34B1">
          <w:rPr>
            <w:rFonts w:ascii="Times New Roman" w:eastAsia="Times New Roman" w:hAnsi="Times New Roman" w:cs="Times New Roman"/>
            <w:color w:val="000000"/>
            <w:sz w:val="24"/>
            <w:szCs w:val="24"/>
          </w:rPr>
          <w:t>ctor</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sz w:val="24"/>
            <w:szCs w:val="24"/>
          </w:rPr>
          <w:t xml:space="preserve"> </w:t>
        </w:r>
      </w:ins>
    </w:p>
    <w:p w14:paraId="24E298EC" w14:textId="77777777" w:rsidR="006B34B1" w:rsidRPr="006B34B1" w:rsidRDefault="006B34B1" w:rsidP="006B34B1">
      <w:pPr>
        <w:spacing w:before="100" w:beforeAutospacing="1" w:after="100" w:afterAutospacing="1" w:line="240" w:lineRule="auto"/>
        <w:rPr>
          <w:ins w:id="9" w:author="Unknown"/>
          <w:rFonts w:ascii="Times New Roman" w:eastAsia="Times New Roman" w:hAnsi="Times New Roman" w:cs="Times New Roman"/>
          <w:sz w:val="24"/>
          <w:szCs w:val="24"/>
        </w:rPr>
      </w:pPr>
      <w:ins w:id="10" w:author="Unknown">
        <w:r w:rsidRPr="006B34B1">
          <w:rPr>
            <w:rFonts w:ascii="Times New Roman" w:eastAsia="Times New Roman" w:hAnsi="Times New Roman" w:cs="Times New Roman"/>
            <w:color w:val="000000"/>
            <w:sz w:val="24"/>
            <w:szCs w:val="24"/>
          </w:rPr>
          <w:t xml:space="preserve">Constructor creates an object and initializes it. It also creates </w:t>
        </w:r>
        <w:proofErr w:type="spellStart"/>
        <w:r w:rsidRPr="006B34B1">
          <w:rPr>
            <w:rFonts w:ascii="Times New Roman" w:eastAsia="Times New Roman" w:hAnsi="Times New Roman" w:cs="Times New Roman"/>
            <w:color w:val="000000"/>
            <w:sz w:val="24"/>
            <w:szCs w:val="24"/>
          </w:rPr>
          <w:t>vtable</w:t>
        </w:r>
        <w:proofErr w:type="spellEnd"/>
        <w:r w:rsidRPr="006B34B1">
          <w:rPr>
            <w:rFonts w:ascii="Times New Roman" w:eastAsia="Times New Roman" w:hAnsi="Times New Roman" w:cs="Times New Roman"/>
            <w:color w:val="000000"/>
            <w:sz w:val="24"/>
            <w:szCs w:val="24"/>
          </w:rPr>
          <w:t xml:space="preserve"> for virtual </w:t>
        </w:r>
        <w:r w:rsidRPr="006B34B1">
          <w:rPr>
            <w:rFonts w:ascii="Times New Roman" w:eastAsia="Times New Roman" w:hAnsi="Times New Roman" w:cs="Times New Roman"/>
            <w:color w:val="000000"/>
            <w:sz w:val="24"/>
            <w:szCs w:val="24"/>
          </w:rPr>
          <w:br/>
          <w:t>functions. It is different from other methods in a class.</w:t>
        </w:r>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24116CE1" w14:textId="77777777" w:rsidR="006B34B1" w:rsidRPr="006B34B1" w:rsidRDefault="006B34B1" w:rsidP="006B34B1">
      <w:pPr>
        <w:spacing w:before="100" w:beforeAutospacing="1" w:after="100" w:afterAutospacing="1" w:line="240" w:lineRule="auto"/>
        <w:rPr>
          <w:ins w:id="11" w:author="Unknown"/>
          <w:rFonts w:ascii="Times New Roman" w:eastAsia="Times New Roman" w:hAnsi="Times New Roman" w:cs="Times New Roman"/>
          <w:sz w:val="24"/>
          <w:szCs w:val="24"/>
        </w:rPr>
      </w:pPr>
      <w:ins w:id="12" w:author="Unknown">
        <w:r w:rsidRPr="006B34B1">
          <w:rPr>
            <w:rFonts w:ascii="Times New Roman" w:eastAsia="Times New Roman" w:hAnsi="Times New Roman" w:cs="Times New Roman"/>
            <w:color w:val="000000"/>
            <w:sz w:val="24"/>
            <w:szCs w:val="24"/>
          </w:rPr>
          <w:t>What is destructor?</w:t>
        </w:r>
        <w:r w:rsidRPr="006B34B1">
          <w:rPr>
            <w:rFonts w:ascii="Times New Roman" w:eastAsia="Times New Roman" w:hAnsi="Times New Roman" w:cs="Times New Roman"/>
            <w:color w:val="000000"/>
            <w:sz w:val="24"/>
            <w:szCs w:val="24"/>
          </w:rPr>
          <w:br/>
          <w:t xml:space="preserve">Destructor usually deletes any extra resources allocated by the object. </w:t>
        </w:r>
        <w:r w:rsidRPr="006B34B1">
          <w:rPr>
            <w:rFonts w:ascii="Times New Roman" w:eastAsia="Times New Roman" w:hAnsi="Times New Roman" w:cs="Times New Roman"/>
            <w:color w:val="000000"/>
            <w:sz w:val="24"/>
            <w:szCs w:val="24"/>
          </w:rPr>
          <w:br/>
          <w:t>What is default constructor?</w:t>
        </w:r>
        <w:r w:rsidRPr="006B34B1">
          <w:rPr>
            <w:rFonts w:ascii="Times New Roman" w:eastAsia="Times New Roman" w:hAnsi="Times New Roman" w:cs="Times New Roman"/>
            <w:color w:val="000000"/>
            <w:sz w:val="24"/>
            <w:szCs w:val="24"/>
          </w:rPr>
          <w:br/>
          <w:t>Constructor with no arguments or all the arguments has default values.</w:t>
        </w:r>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4B8AB0BB" w14:textId="77777777" w:rsidR="006B34B1" w:rsidRPr="006B34B1" w:rsidRDefault="006B34B1" w:rsidP="006B34B1">
      <w:pPr>
        <w:spacing w:before="100" w:beforeAutospacing="1" w:after="100" w:afterAutospacing="1" w:line="240" w:lineRule="auto"/>
        <w:rPr>
          <w:ins w:id="13" w:author="Unknown"/>
          <w:rFonts w:ascii="Times New Roman" w:eastAsia="Times New Roman" w:hAnsi="Times New Roman" w:cs="Times New Roman"/>
          <w:sz w:val="24"/>
          <w:szCs w:val="24"/>
        </w:rPr>
      </w:pPr>
      <w:ins w:id="14" w:author="Unknown">
        <w:r w:rsidRPr="006B34B1">
          <w:rPr>
            <w:rFonts w:ascii="Times New Roman" w:eastAsia="Times New Roman" w:hAnsi="Times New Roman" w:cs="Times New Roman"/>
            <w:color w:val="000000"/>
            <w:sz w:val="24"/>
            <w:szCs w:val="24"/>
          </w:rPr>
          <w:t>What is copy constructor?</w:t>
        </w:r>
        <w:r w:rsidRPr="006B34B1">
          <w:rPr>
            <w:rFonts w:ascii="Times New Roman" w:eastAsia="Times New Roman" w:hAnsi="Times New Roman" w:cs="Times New Roman"/>
            <w:color w:val="000000"/>
            <w:sz w:val="24"/>
            <w:szCs w:val="24"/>
          </w:rPr>
          <w:br/>
          <w:t xml:space="preserve">Constructor which initializes the it's object member variables </w:t>
        </w:r>
        <w:proofErr w:type="gramStart"/>
        <w:r w:rsidRPr="006B34B1">
          <w:rPr>
            <w:rFonts w:ascii="Times New Roman" w:eastAsia="Times New Roman" w:hAnsi="Times New Roman" w:cs="Times New Roman"/>
            <w:color w:val="000000"/>
            <w:sz w:val="24"/>
            <w:szCs w:val="24"/>
          </w:rPr>
          <w:t>( by</w:t>
        </w:r>
        <w:proofErr w:type="gramEnd"/>
        <w:r w:rsidRPr="006B34B1">
          <w:rPr>
            <w:rFonts w:ascii="Times New Roman" w:eastAsia="Times New Roman" w:hAnsi="Times New Roman" w:cs="Times New Roman"/>
            <w:color w:val="000000"/>
            <w:sz w:val="24"/>
            <w:szCs w:val="24"/>
          </w:rPr>
          <w:t xml:space="preserve"> shallow copying) with </w:t>
        </w:r>
        <w:r w:rsidRPr="006B34B1">
          <w:rPr>
            <w:rFonts w:ascii="Times New Roman" w:eastAsia="Times New Roman" w:hAnsi="Times New Roman" w:cs="Times New Roman"/>
            <w:color w:val="000000"/>
            <w:sz w:val="24"/>
            <w:szCs w:val="24"/>
          </w:rPr>
          <w:br/>
          <w:t xml:space="preserve">another object of the same class. If you don't implement one in your class then compiler </w:t>
        </w:r>
        <w:r w:rsidRPr="006B34B1">
          <w:rPr>
            <w:rFonts w:ascii="Times New Roman" w:eastAsia="Times New Roman" w:hAnsi="Times New Roman" w:cs="Times New Roman"/>
            <w:color w:val="000000"/>
            <w:sz w:val="24"/>
            <w:szCs w:val="24"/>
          </w:rPr>
          <w:br/>
          <w:t xml:space="preserve">implements one for you.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for</w:t>
        </w:r>
        <w:proofErr w:type="gramEnd"/>
        <w:r w:rsidRPr="006B34B1">
          <w:rPr>
            <w:rFonts w:ascii="Times New Roman" w:eastAsia="Times New Roman" w:hAnsi="Times New Roman" w:cs="Times New Roman"/>
            <w:color w:val="000000"/>
            <w:sz w:val="24"/>
            <w:szCs w:val="24"/>
          </w:rPr>
          <w:t xml:space="preserve"> example:</w:t>
        </w:r>
        <w:r w:rsidRPr="006B34B1">
          <w:rPr>
            <w:rFonts w:ascii="Times New Roman" w:eastAsia="Times New Roman" w:hAnsi="Times New Roman" w:cs="Times New Roman"/>
            <w:color w:val="000000"/>
            <w:sz w:val="24"/>
            <w:szCs w:val="24"/>
          </w:rPr>
          <w:br/>
          <w:t>Boo Obj1(10); // calling Boo constructor</w:t>
        </w:r>
        <w:r w:rsidRPr="006B34B1">
          <w:rPr>
            <w:rFonts w:ascii="Times New Roman" w:eastAsia="Times New Roman" w:hAnsi="Times New Roman" w:cs="Times New Roman"/>
            <w:color w:val="000000"/>
            <w:sz w:val="24"/>
            <w:szCs w:val="24"/>
          </w:rPr>
          <w:br/>
          <w:t>Boo Obj2(Obj1); // calling boo copy constructor</w:t>
        </w:r>
        <w:r w:rsidRPr="006B34B1">
          <w:rPr>
            <w:rFonts w:ascii="Times New Roman" w:eastAsia="Times New Roman" w:hAnsi="Times New Roman" w:cs="Times New Roman"/>
            <w:color w:val="000000"/>
            <w:sz w:val="24"/>
            <w:szCs w:val="24"/>
          </w:rPr>
          <w:br/>
          <w:t>Boo Obj2 = Obj1;// calling boo copy constructor</w:t>
        </w:r>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22AACA3B" w14:textId="77777777" w:rsidR="006B34B1" w:rsidRPr="006B34B1" w:rsidRDefault="006B34B1" w:rsidP="006B34B1">
      <w:pPr>
        <w:spacing w:before="100" w:beforeAutospacing="1" w:after="100" w:afterAutospacing="1" w:line="240" w:lineRule="auto"/>
        <w:rPr>
          <w:ins w:id="15" w:author="Unknown"/>
          <w:rFonts w:ascii="Times New Roman" w:eastAsia="Times New Roman" w:hAnsi="Times New Roman" w:cs="Times New Roman"/>
          <w:sz w:val="24"/>
          <w:szCs w:val="24"/>
        </w:rPr>
      </w:pPr>
      <w:ins w:id="16" w:author="Unknown">
        <w:r w:rsidRPr="006B34B1">
          <w:rPr>
            <w:rFonts w:ascii="Times New Roman" w:eastAsia="Times New Roman" w:hAnsi="Times New Roman" w:cs="Times New Roman"/>
            <w:color w:val="000000"/>
            <w:sz w:val="24"/>
            <w:szCs w:val="24"/>
          </w:rPr>
          <w:t xml:space="preserve">When </w:t>
        </w:r>
        <w:proofErr w:type="gramStart"/>
        <w:r w:rsidRPr="006B34B1">
          <w:rPr>
            <w:rFonts w:ascii="Times New Roman" w:eastAsia="Times New Roman" w:hAnsi="Times New Roman" w:cs="Times New Roman"/>
            <w:color w:val="000000"/>
            <w:sz w:val="24"/>
            <w:szCs w:val="24"/>
          </w:rPr>
          <w:t>are</w:t>
        </w:r>
        <w:proofErr w:type="gramEnd"/>
        <w:r w:rsidRPr="006B34B1">
          <w:rPr>
            <w:rFonts w:ascii="Times New Roman" w:eastAsia="Times New Roman" w:hAnsi="Times New Roman" w:cs="Times New Roman"/>
            <w:color w:val="000000"/>
            <w:sz w:val="24"/>
            <w:szCs w:val="24"/>
          </w:rPr>
          <w:t xml:space="preserve"> copy constructors called? </w:t>
        </w:r>
        <w:r w:rsidRPr="006B34B1">
          <w:rPr>
            <w:rFonts w:ascii="Times New Roman" w:eastAsia="Times New Roman" w:hAnsi="Times New Roman" w:cs="Times New Roman"/>
            <w:color w:val="000000"/>
            <w:sz w:val="24"/>
            <w:szCs w:val="24"/>
          </w:rPr>
          <w:br/>
          <w:t xml:space="preserve">Copy constructors are called in following cases: </w:t>
        </w:r>
        <w:r w:rsidRPr="006B34B1">
          <w:rPr>
            <w:rFonts w:ascii="Times New Roman" w:eastAsia="Times New Roman" w:hAnsi="Times New Roman" w:cs="Times New Roman"/>
            <w:color w:val="000000"/>
            <w:sz w:val="24"/>
            <w:szCs w:val="24"/>
          </w:rPr>
          <w:br/>
          <w:t>a) when a function returns an object of that class by value</w:t>
        </w:r>
        <w:r w:rsidRPr="006B34B1">
          <w:rPr>
            <w:rFonts w:ascii="Times New Roman" w:eastAsia="Times New Roman" w:hAnsi="Times New Roman" w:cs="Times New Roman"/>
            <w:color w:val="000000"/>
            <w:sz w:val="24"/>
            <w:szCs w:val="24"/>
          </w:rPr>
          <w:br/>
          <w:t>b) when the object of that class is passed by value as an argument to a function</w:t>
        </w:r>
        <w:r w:rsidRPr="006B34B1">
          <w:rPr>
            <w:rFonts w:ascii="Times New Roman" w:eastAsia="Times New Roman" w:hAnsi="Times New Roman" w:cs="Times New Roman"/>
            <w:color w:val="000000"/>
            <w:sz w:val="24"/>
            <w:szCs w:val="24"/>
          </w:rPr>
          <w:br/>
          <w:t>c) when you construct an object based on another object of the same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 xml:space="preserve">d) </w:t>
        </w:r>
        <w:proofErr w:type="gramStart"/>
        <w:r w:rsidRPr="006B34B1">
          <w:rPr>
            <w:rFonts w:ascii="Times New Roman" w:eastAsia="Times New Roman" w:hAnsi="Times New Roman" w:cs="Times New Roman"/>
            <w:color w:val="000000"/>
            <w:sz w:val="24"/>
            <w:szCs w:val="24"/>
          </w:rPr>
          <w:t>When</w:t>
        </w:r>
        <w:proofErr w:type="gramEnd"/>
        <w:r w:rsidRPr="006B34B1">
          <w:rPr>
            <w:rFonts w:ascii="Times New Roman" w:eastAsia="Times New Roman" w:hAnsi="Times New Roman" w:cs="Times New Roman"/>
            <w:color w:val="000000"/>
            <w:sz w:val="24"/>
            <w:szCs w:val="24"/>
          </w:rPr>
          <w:t xml:space="preserve"> compiler generates a temporary object</w:t>
        </w:r>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0D1CFA2D" w14:textId="77777777" w:rsidR="006B34B1" w:rsidRPr="006B34B1" w:rsidRDefault="006B34B1" w:rsidP="006B34B1">
      <w:pPr>
        <w:spacing w:before="100" w:beforeAutospacing="1" w:after="100" w:afterAutospacing="1" w:line="240" w:lineRule="auto"/>
        <w:rPr>
          <w:ins w:id="17" w:author="Unknown"/>
          <w:rFonts w:ascii="Times New Roman" w:eastAsia="Times New Roman" w:hAnsi="Times New Roman" w:cs="Times New Roman"/>
          <w:sz w:val="24"/>
          <w:szCs w:val="24"/>
        </w:rPr>
      </w:pPr>
      <w:ins w:id="18" w:author="Unknown">
        <w:r w:rsidRPr="006B34B1">
          <w:rPr>
            <w:rFonts w:ascii="Times New Roman" w:eastAsia="Times New Roman" w:hAnsi="Times New Roman" w:cs="Times New Roman"/>
            <w:color w:val="000000"/>
            <w:sz w:val="24"/>
            <w:szCs w:val="24"/>
          </w:rPr>
          <w:t xml:space="preserve">What is assignment operator? </w:t>
        </w:r>
        <w:r w:rsidRPr="006B34B1">
          <w:rPr>
            <w:rFonts w:ascii="Times New Roman" w:eastAsia="Times New Roman" w:hAnsi="Times New Roman" w:cs="Times New Roman"/>
            <w:color w:val="000000"/>
            <w:sz w:val="24"/>
            <w:szCs w:val="24"/>
          </w:rPr>
          <w:br/>
          <w:t xml:space="preserve">Default assignment operator handles assigning one object to another of the same class. </w:t>
        </w:r>
        <w:r w:rsidRPr="006B34B1">
          <w:rPr>
            <w:rFonts w:ascii="Times New Roman" w:eastAsia="Times New Roman" w:hAnsi="Times New Roman" w:cs="Times New Roman"/>
            <w:color w:val="000000"/>
            <w:sz w:val="24"/>
            <w:szCs w:val="24"/>
          </w:rPr>
          <w:br/>
          <w:t>Member to member copy (shallow copy</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2BB6416D" w14:textId="77777777" w:rsidR="006B34B1" w:rsidRPr="006B34B1" w:rsidRDefault="006B34B1" w:rsidP="006B34B1">
      <w:pPr>
        <w:spacing w:before="100" w:beforeAutospacing="1" w:after="100" w:afterAutospacing="1" w:line="240" w:lineRule="auto"/>
        <w:rPr>
          <w:ins w:id="19" w:author="Unknown"/>
          <w:rFonts w:ascii="Times New Roman" w:eastAsia="Times New Roman" w:hAnsi="Times New Roman" w:cs="Times New Roman"/>
          <w:sz w:val="24"/>
          <w:szCs w:val="24"/>
        </w:rPr>
      </w:pPr>
      <w:ins w:id="20" w:author="Unknown">
        <w:r w:rsidRPr="006B34B1">
          <w:rPr>
            <w:rFonts w:ascii="Times New Roman" w:eastAsia="Times New Roman" w:hAnsi="Times New Roman" w:cs="Times New Roman"/>
            <w:color w:val="000000"/>
            <w:sz w:val="24"/>
            <w:szCs w:val="24"/>
          </w:rPr>
          <w:t xml:space="preserve">What are all the implicit member functions of the class? Or what are all the functions which </w:t>
        </w:r>
        <w:r w:rsidRPr="006B34B1">
          <w:rPr>
            <w:rFonts w:ascii="Times New Roman" w:eastAsia="Times New Roman" w:hAnsi="Times New Roman" w:cs="Times New Roman"/>
            <w:color w:val="000000"/>
            <w:sz w:val="24"/>
            <w:szCs w:val="24"/>
          </w:rPr>
          <w:br/>
          <w:t xml:space="preserve">compiler implements for us if we don't define </w:t>
        </w:r>
        <w:proofErr w:type="gramStart"/>
        <w:r w:rsidRPr="006B34B1">
          <w:rPr>
            <w:rFonts w:ascii="Times New Roman" w:eastAsia="Times New Roman" w:hAnsi="Times New Roman" w:cs="Times New Roman"/>
            <w:color w:val="000000"/>
            <w:sz w:val="24"/>
            <w:szCs w:val="24"/>
          </w:rPr>
          <w:t>one.??</w:t>
        </w:r>
        <w:proofErr w:type="gramEnd"/>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default</w:t>
        </w:r>
        <w:proofErr w:type="gram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ctor</w:t>
        </w:r>
        <w:proofErr w:type="spellEnd"/>
        <w:r w:rsidRPr="006B34B1">
          <w:rPr>
            <w:rFonts w:ascii="Times New Roman" w:eastAsia="Times New Roman" w:hAnsi="Times New Roman" w:cs="Times New Roman"/>
            <w:color w:val="000000"/>
            <w:sz w:val="24"/>
            <w:szCs w:val="24"/>
          </w:rPr>
          <w:br/>
          <w:t xml:space="preserve">copy </w:t>
        </w:r>
        <w:proofErr w:type="spellStart"/>
        <w:r w:rsidRPr="006B34B1">
          <w:rPr>
            <w:rFonts w:ascii="Times New Roman" w:eastAsia="Times New Roman" w:hAnsi="Times New Roman" w:cs="Times New Roman"/>
            <w:color w:val="000000"/>
            <w:sz w:val="24"/>
            <w:szCs w:val="24"/>
          </w:rPr>
          <w:t>ctor</w:t>
        </w:r>
        <w:proofErr w:type="spellEnd"/>
        <w:r w:rsidRPr="006B34B1">
          <w:rPr>
            <w:rFonts w:ascii="Times New Roman" w:eastAsia="Times New Roman" w:hAnsi="Times New Roman" w:cs="Times New Roman"/>
            <w:color w:val="000000"/>
            <w:sz w:val="24"/>
            <w:szCs w:val="24"/>
          </w:rPr>
          <w:br/>
          <w:t>assignment operator</w:t>
        </w:r>
        <w:r w:rsidRPr="006B34B1">
          <w:rPr>
            <w:rFonts w:ascii="Times New Roman" w:eastAsia="Times New Roman" w:hAnsi="Times New Roman" w:cs="Times New Roman"/>
            <w:color w:val="000000"/>
            <w:sz w:val="24"/>
            <w:szCs w:val="24"/>
          </w:rPr>
          <w:br/>
          <w:t>default destructor</w:t>
        </w:r>
        <w:r w:rsidRPr="006B34B1">
          <w:rPr>
            <w:rFonts w:ascii="Times New Roman" w:eastAsia="Times New Roman" w:hAnsi="Times New Roman" w:cs="Times New Roman"/>
            <w:color w:val="000000"/>
            <w:sz w:val="24"/>
            <w:szCs w:val="24"/>
          </w:rPr>
          <w:br/>
          <w:t>address operator</w:t>
        </w:r>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09F8CB77" w14:textId="77777777" w:rsidR="006B34B1" w:rsidRPr="006B34B1" w:rsidRDefault="006B34B1" w:rsidP="006B34B1">
      <w:pPr>
        <w:spacing w:before="100" w:beforeAutospacing="1" w:after="100" w:afterAutospacing="1" w:line="240" w:lineRule="auto"/>
        <w:rPr>
          <w:ins w:id="21" w:author="Unknown"/>
          <w:rFonts w:ascii="Times New Roman" w:eastAsia="Times New Roman" w:hAnsi="Times New Roman" w:cs="Times New Roman"/>
          <w:sz w:val="24"/>
          <w:szCs w:val="24"/>
        </w:rPr>
      </w:pPr>
      <w:ins w:id="22" w:author="Unknown">
        <w:r w:rsidRPr="006B34B1">
          <w:rPr>
            <w:rFonts w:ascii="Times New Roman" w:eastAsia="Times New Roman" w:hAnsi="Times New Roman" w:cs="Times New Roman"/>
            <w:color w:val="000000"/>
            <w:sz w:val="24"/>
            <w:szCs w:val="24"/>
          </w:rPr>
          <w:t>What is conversion constructor?</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constructor</w:t>
        </w:r>
        <w:proofErr w:type="gramEnd"/>
        <w:r w:rsidRPr="006B34B1">
          <w:rPr>
            <w:rFonts w:ascii="Times New Roman" w:eastAsia="Times New Roman" w:hAnsi="Times New Roman" w:cs="Times New Roman"/>
            <w:color w:val="000000"/>
            <w:sz w:val="24"/>
            <w:szCs w:val="24"/>
          </w:rPr>
          <w:t xml:space="preserve"> with a single argument makes that constructor as conversion </w:t>
        </w:r>
        <w:proofErr w:type="spellStart"/>
        <w:r w:rsidRPr="006B34B1">
          <w:rPr>
            <w:rFonts w:ascii="Times New Roman" w:eastAsia="Times New Roman" w:hAnsi="Times New Roman" w:cs="Times New Roman"/>
            <w:color w:val="000000"/>
            <w:sz w:val="24"/>
            <w:szCs w:val="24"/>
          </w:rPr>
          <w:t>ctor</w:t>
        </w:r>
        <w:proofErr w:type="spellEnd"/>
        <w:r w:rsidRPr="006B34B1">
          <w:rPr>
            <w:rFonts w:ascii="Times New Roman" w:eastAsia="Times New Roman" w:hAnsi="Times New Roman" w:cs="Times New Roman"/>
            <w:color w:val="000000"/>
            <w:sz w:val="24"/>
            <w:szCs w:val="24"/>
          </w:rPr>
          <w:t xml:space="preserve"> and it can be </w:t>
        </w:r>
        <w:r w:rsidRPr="006B34B1">
          <w:rPr>
            <w:rFonts w:ascii="Times New Roman" w:eastAsia="Times New Roman" w:hAnsi="Times New Roman" w:cs="Times New Roman"/>
            <w:color w:val="000000"/>
            <w:sz w:val="24"/>
            <w:szCs w:val="24"/>
          </w:rPr>
          <w:br/>
          <w:t>used for type conversion.</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for</w:t>
        </w:r>
        <w:proofErr w:type="gramEnd"/>
        <w:r w:rsidRPr="006B34B1">
          <w:rPr>
            <w:rFonts w:ascii="Times New Roman" w:eastAsia="Times New Roman" w:hAnsi="Times New Roman" w:cs="Times New Roman"/>
            <w:color w:val="000000"/>
            <w:sz w:val="24"/>
            <w:szCs w:val="24"/>
          </w:rPr>
          <w:t xml:space="preserve"> example:</w:t>
        </w:r>
        <w:r w:rsidRPr="006B34B1">
          <w:rPr>
            <w:rFonts w:ascii="Times New Roman" w:eastAsia="Times New Roman" w:hAnsi="Times New Roman" w:cs="Times New Roman"/>
            <w:color w:val="000000"/>
            <w:sz w:val="24"/>
            <w:szCs w:val="24"/>
          </w:rPr>
          <w:br/>
          <w:t>class Boo</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public:</w:t>
        </w:r>
        <w:r w:rsidRPr="006B34B1">
          <w:rPr>
            <w:rFonts w:ascii="Times New Roman" w:eastAsia="Times New Roman" w:hAnsi="Times New Roman" w:cs="Times New Roman"/>
            <w:color w:val="000000"/>
            <w:sz w:val="24"/>
            <w:szCs w:val="24"/>
          </w:rPr>
          <w:br/>
          <w:t xml:space="preserve">Boo( </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i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Boo </w:t>
        </w:r>
        <w:proofErr w:type="spellStart"/>
        <w:r w:rsidRPr="006B34B1">
          <w:rPr>
            <w:rFonts w:ascii="Times New Roman" w:eastAsia="Times New Roman" w:hAnsi="Times New Roman" w:cs="Times New Roman"/>
            <w:color w:val="000000"/>
            <w:sz w:val="24"/>
            <w:szCs w:val="24"/>
          </w:rPr>
          <w:t>BooObject</w:t>
        </w:r>
        <w:proofErr w:type="spellEnd"/>
        <w:r w:rsidRPr="006B34B1">
          <w:rPr>
            <w:rFonts w:ascii="Times New Roman" w:eastAsia="Times New Roman" w:hAnsi="Times New Roman" w:cs="Times New Roman"/>
            <w:color w:val="000000"/>
            <w:sz w:val="24"/>
            <w:szCs w:val="24"/>
          </w:rPr>
          <w:t xml:space="preserve"> = 10 ; // assigning </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10 Boo object</w:t>
        </w:r>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28A2580B" w14:textId="77777777" w:rsidR="006B34B1" w:rsidRPr="006B34B1" w:rsidRDefault="006B34B1" w:rsidP="006B34B1">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6B34B1">
          <w:rPr>
            <w:rFonts w:ascii="Times New Roman" w:eastAsia="Times New Roman" w:hAnsi="Times New Roman" w:cs="Times New Roman"/>
            <w:color w:val="000000"/>
            <w:sz w:val="24"/>
            <w:szCs w:val="24"/>
          </w:rPr>
          <w:t>What is conversion operator??</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class</w:t>
        </w:r>
        <w:proofErr w:type="gramEnd"/>
        <w:r w:rsidRPr="006B34B1">
          <w:rPr>
            <w:rFonts w:ascii="Times New Roman" w:eastAsia="Times New Roman" w:hAnsi="Times New Roman" w:cs="Times New Roman"/>
            <w:color w:val="000000"/>
            <w:sz w:val="24"/>
            <w:szCs w:val="24"/>
          </w:rPr>
          <w:t xml:space="preserve"> can have a public method for specific data type conversions.</w:t>
        </w:r>
        <w:r w:rsidRPr="006B34B1">
          <w:rPr>
            <w:rFonts w:ascii="Times New Roman" w:eastAsia="Times New Roman" w:hAnsi="Times New Roman" w:cs="Times New Roman"/>
            <w:color w:val="000000"/>
            <w:sz w:val="24"/>
            <w:szCs w:val="24"/>
          </w:rPr>
          <w:br/>
          <w:t>for example:</w:t>
        </w:r>
        <w:r w:rsidRPr="006B34B1">
          <w:rPr>
            <w:rFonts w:ascii="Times New Roman" w:eastAsia="Times New Roman" w:hAnsi="Times New Roman" w:cs="Times New Roman"/>
            <w:color w:val="000000"/>
            <w:sz w:val="24"/>
            <w:szCs w:val="24"/>
          </w:rPr>
          <w:br/>
          <w:t>class Boo</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double value;</w:t>
        </w:r>
        <w:r w:rsidRPr="006B34B1">
          <w:rPr>
            <w:rFonts w:ascii="Times New Roman" w:eastAsia="Times New Roman" w:hAnsi="Times New Roman" w:cs="Times New Roman"/>
            <w:color w:val="000000"/>
            <w:sz w:val="24"/>
            <w:szCs w:val="24"/>
          </w:rPr>
          <w:br/>
          <w:t>public:</w:t>
        </w:r>
        <w:r w:rsidRPr="006B34B1">
          <w:rPr>
            <w:rFonts w:ascii="Times New Roman" w:eastAsia="Times New Roman" w:hAnsi="Times New Roman" w:cs="Times New Roman"/>
            <w:color w:val="000000"/>
            <w:sz w:val="24"/>
            <w:szCs w:val="24"/>
          </w:rPr>
          <w:br/>
          <w:t>Boo(</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i )</w:t>
        </w:r>
        <w:r w:rsidRPr="006B34B1">
          <w:rPr>
            <w:rFonts w:ascii="Times New Roman" w:eastAsia="Times New Roman" w:hAnsi="Times New Roman" w:cs="Times New Roman"/>
            <w:color w:val="000000"/>
            <w:sz w:val="24"/>
            <w:szCs w:val="24"/>
          </w:rPr>
          <w:br/>
          <w:t xml:space="preserve">operator double() </w:t>
        </w:r>
        <w:r w:rsidRPr="006B34B1">
          <w:rPr>
            <w:rFonts w:ascii="Times New Roman" w:eastAsia="Times New Roman" w:hAnsi="Times New Roman" w:cs="Times New Roman"/>
            <w:color w:val="000000"/>
            <w:sz w:val="24"/>
            <w:szCs w:val="24"/>
          </w:rPr>
          <w:br/>
          <w:t xml:space="preserve">{ </w:t>
        </w:r>
        <w:r w:rsidRPr="006B34B1">
          <w:rPr>
            <w:rFonts w:ascii="Times New Roman" w:eastAsia="Times New Roman" w:hAnsi="Times New Roman" w:cs="Times New Roman"/>
            <w:color w:val="000000"/>
            <w:sz w:val="24"/>
            <w:szCs w:val="24"/>
          </w:rPr>
          <w:br/>
          <w:t>return value;</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Boo </w:t>
        </w:r>
        <w:proofErr w:type="spellStart"/>
        <w:r w:rsidRPr="006B34B1">
          <w:rPr>
            <w:rFonts w:ascii="Times New Roman" w:eastAsia="Times New Roman" w:hAnsi="Times New Roman" w:cs="Times New Roman"/>
            <w:color w:val="000000"/>
            <w:sz w:val="24"/>
            <w:szCs w:val="24"/>
          </w:rPr>
          <w:t>BooObject</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 xml:space="preserve">double i = </w:t>
        </w:r>
        <w:proofErr w:type="spellStart"/>
        <w:r w:rsidRPr="006B34B1">
          <w:rPr>
            <w:rFonts w:ascii="Times New Roman" w:eastAsia="Times New Roman" w:hAnsi="Times New Roman" w:cs="Times New Roman"/>
            <w:color w:val="000000"/>
            <w:sz w:val="24"/>
            <w:szCs w:val="24"/>
          </w:rPr>
          <w:t>BooObject</w:t>
        </w:r>
        <w:proofErr w:type="spellEnd"/>
        <w:r w:rsidRPr="006B34B1">
          <w:rPr>
            <w:rFonts w:ascii="Times New Roman" w:eastAsia="Times New Roman" w:hAnsi="Times New Roman" w:cs="Times New Roman"/>
            <w:color w:val="000000"/>
            <w:sz w:val="24"/>
            <w:szCs w:val="24"/>
          </w:rPr>
          <w:t xml:space="preserve">; // assigning object to variable i of type double. </w:t>
        </w:r>
        <w:proofErr w:type="gramStart"/>
        <w:r w:rsidRPr="006B34B1">
          <w:rPr>
            <w:rFonts w:ascii="Times New Roman" w:eastAsia="Times New Roman" w:hAnsi="Times New Roman" w:cs="Times New Roman"/>
            <w:color w:val="000000"/>
            <w:sz w:val="24"/>
            <w:szCs w:val="24"/>
          </w:rPr>
          <w:t>now</w:t>
        </w:r>
        <w:proofErr w:type="gramEnd"/>
        <w:r w:rsidRPr="006B34B1">
          <w:rPr>
            <w:rFonts w:ascii="Times New Roman" w:eastAsia="Times New Roman" w:hAnsi="Times New Roman" w:cs="Times New Roman"/>
            <w:color w:val="000000"/>
            <w:sz w:val="24"/>
            <w:szCs w:val="24"/>
          </w:rPr>
          <w:t xml:space="preserve"> conversion </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operator gets called to assign the value.</w:t>
        </w:r>
        <w:r w:rsidRPr="006B34B1">
          <w:rPr>
            <w:rFonts w:ascii="Times New Roman" w:eastAsia="Times New Roman" w:hAnsi="Times New Roman" w:cs="Times New Roman"/>
            <w:color w:val="000000"/>
            <w:sz w:val="24"/>
            <w:szCs w:val="24"/>
          </w:rPr>
          <w:br/>
        </w:r>
        <w:r w:rsidRPr="006B34B1">
          <w:rPr>
            <w:rFonts w:ascii="Arial Unicode MS" w:eastAsia="Times New Roman" w:hAnsi="Arial Unicode MS" w:cs="Arial Unicode MS"/>
            <w:color w:val="000000"/>
            <w:sz w:val="24"/>
            <w:szCs w:val="24"/>
          </w:rPr>
          <w:t>�</w:t>
        </w:r>
      </w:ins>
    </w:p>
    <w:p w14:paraId="7718603B" w14:textId="77777777" w:rsidR="006B34B1" w:rsidRPr="006B34B1" w:rsidRDefault="006B34B1" w:rsidP="006B34B1">
      <w:pPr>
        <w:spacing w:before="100" w:beforeAutospacing="1" w:after="100" w:afterAutospacing="1" w:line="240" w:lineRule="auto"/>
        <w:rPr>
          <w:ins w:id="25" w:author="Unknown"/>
          <w:rFonts w:ascii="Times New Roman" w:eastAsia="Times New Roman" w:hAnsi="Times New Roman" w:cs="Times New Roman"/>
          <w:sz w:val="24"/>
          <w:szCs w:val="24"/>
        </w:rPr>
      </w:pPr>
      <w:ins w:id="26" w:author="Unknown">
        <w:r w:rsidRPr="006B34B1">
          <w:rPr>
            <w:rFonts w:ascii="Times New Roman" w:eastAsia="Times New Roman" w:hAnsi="Times New Roman" w:cs="Times New Roman"/>
            <w:color w:val="000000"/>
            <w:sz w:val="24"/>
            <w:szCs w:val="24"/>
          </w:rPr>
          <w:t xml:space="preserve">What is diff between </w:t>
        </w:r>
        <w:proofErr w:type="spellStart"/>
        <w:proofErr w:type="gramStart"/>
        <w:r w:rsidRPr="006B34B1">
          <w:rPr>
            <w:rFonts w:ascii="Times New Roman" w:eastAsia="Times New Roman" w:hAnsi="Times New Roman" w:cs="Times New Roman"/>
            <w:color w:val="000000"/>
            <w:sz w:val="24"/>
            <w:szCs w:val="24"/>
          </w:rPr>
          <w:t>malloc</w:t>
        </w:r>
        <w:proofErr w:type="spellEnd"/>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t>)/free() and new/delete?</w:t>
        </w:r>
        <w:r w:rsidRPr="006B34B1">
          <w:rPr>
            <w:rFonts w:ascii="Times New Roman" w:eastAsia="Times New Roman" w:hAnsi="Times New Roman" w:cs="Times New Roman"/>
            <w:color w:val="000000"/>
            <w:sz w:val="24"/>
            <w:szCs w:val="24"/>
          </w:rPr>
          <w:br/>
        </w:r>
        <w:proofErr w:type="spellStart"/>
        <w:proofErr w:type="gramStart"/>
        <w:r w:rsidRPr="006B34B1">
          <w:rPr>
            <w:rFonts w:ascii="Times New Roman" w:eastAsia="Times New Roman" w:hAnsi="Times New Roman" w:cs="Times New Roman"/>
            <w:color w:val="000000"/>
            <w:sz w:val="24"/>
            <w:szCs w:val="24"/>
          </w:rPr>
          <w:t>malloc</w:t>
        </w:r>
        <w:proofErr w:type="spellEnd"/>
        <w:proofErr w:type="gramEnd"/>
        <w:r w:rsidRPr="006B34B1">
          <w:rPr>
            <w:rFonts w:ascii="Times New Roman" w:eastAsia="Times New Roman" w:hAnsi="Times New Roman" w:cs="Times New Roman"/>
            <w:color w:val="000000"/>
            <w:sz w:val="24"/>
            <w:szCs w:val="24"/>
          </w:rPr>
          <w:t xml:space="preserve"> allocates memory for object in heap but doesn't invoke object's constructor to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initiallize</w:t>
        </w:r>
        <w:proofErr w:type="spellEnd"/>
        <w:r w:rsidRPr="006B34B1">
          <w:rPr>
            <w:rFonts w:ascii="Times New Roman" w:eastAsia="Times New Roman" w:hAnsi="Times New Roman" w:cs="Times New Roman"/>
            <w:color w:val="000000"/>
            <w:sz w:val="24"/>
            <w:szCs w:val="24"/>
          </w:rPr>
          <w:t xml:space="preserve"> the object.</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new</w:t>
        </w:r>
        <w:proofErr w:type="gramEnd"/>
        <w:r w:rsidRPr="006B34B1">
          <w:rPr>
            <w:rFonts w:ascii="Times New Roman" w:eastAsia="Times New Roman" w:hAnsi="Times New Roman" w:cs="Times New Roman"/>
            <w:color w:val="000000"/>
            <w:sz w:val="24"/>
            <w:szCs w:val="24"/>
          </w:rPr>
          <w:t xml:space="preserve"> allocates memory and also invokes constructor to initialize the object.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malloc</w:t>
        </w:r>
        <w:proofErr w:type="spellEnd"/>
        <w:r w:rsidRPr="006B34B1">
          <w:rPr>
            <w:rFonts w:ascii="Times New Roman" w:eastAsia="Times New Roman" w:hAnsi="Times New Roman" w:cs="Times New Roman"/>
            <w:color w:val="000000"/>
            <w:sz w:val="24"/>
            <w:szCs w:val="24"/>
          </w:rPr>
          <w:t xml:space="preserve">() and free() do not support object semantics </w:t>
        </w:r>
        <w:r w:rsidRPr="006B34B1">
          <w:rPr>
            <w:rFonts w:ascii="Times New Roman" w:eastAsia="Times New Roman" w:hAnsi="Times New Roman" w:cs="Times New Roman"/>
            <w:color w:val="000000"/>
            <w:sz w:val="24"/>
            <w:szCs w:val="24"/>
          </w:rPr>
          <w:br/>
          <w:t xml:space="preserve">Does not construct and destruct objects </w:t>
        </w:r>
        <w:r w:rsidRPr="006B34B1">
          <w:rPr>
            <w:rFonts w:ascii="Times New Roman" w:eastAsia="Times New Roman" w:hAnsi="Times New Roman" w:cs="Times New Roman"/>
            <w:color w:val="000000"/>
            <w:sz w:val="24"/>
            <w:szCs w:val="24"/>
          </w:rPr>
          <w:br/>
          <w:t xml:space="preserve">string * </w:t>
        </w:r>
        <w:proofErr w:type="spellStart"/>
        <w:r w:rsidRPr="006B34B1">
          <w:rPr>
            <w:rFonts w:ascii="Times New Roman" w:eastAsia="Times New Roman" w:hAnsi="Times New Roman" w:cs="Times New Roman"/>
            <w:color w:val="000000"/>
            <w:sz w:val="24"/>
            <w:szCs w:val="24"/>
          </w:rPr>
          <w:t>ptr</w:t>
        </w:r>
        <w:proofErr w:type="spellEnd"/>
        <w:r w:rsidRPr="006B34B1">
          <w:rPr>
            <w:rFonts w:ascii="Times New Roman" w:eastAsia="Times New Roman" w:hAnsi="Times New Roman" w:cs="Times New Roman"/>
            <w:color w:val="000000"/>
            <w:sz w:val="24"/>
            <w:szCs w:val="24"/>
          </w:rPr>
          <w:t xml:space="preserve"> = (string *)(</w:t>
        </w:r>
        <w:proofErr w:type="spellStart"/>
        <w:r w:rsidRPr="006B34B1">
          <w:rPr>
            <w:rFonts w:ascii="Times New Roman" w:eastAsia="Times New Roman" w:hAnsi="Times New Roman" w:cs="Times New Roman"/>
            <w:color w:val="000000"/>
            <w:sz w:val="24"/>
            <w:szCs w:val="24"/>
          </w:rPr>
          <w:t>malloc</w:t>
        </w:r>
        <w:proofErr w:type="spell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sizeof</w:t>
        </w:r>
        <w:proofErr w:type="spellEnd"/>
        <w:r w:rsidRPr="006B34B1">
          <w:rPr>
            <w:rFonts w:ascii="Times New Roman" w:eastAsia="Times New Roman" w:hAnsi="Times New Roman" w:cs="Times New Roman"/>
            <w:color w:val="000000"/>
            <w:sz w:val="24"/>
            <w:szCs w:val="24"/>
          </w:rPr>
          <w:t>(string)))</w:t>
        </w:r>
        <w:r w:rsidRPr="006B34B1">
          <w:rPr>
            <w:rFonts w:ascii="Times New Roman" w:eastAsia="Times New Roman" w:hAnsi="Times New Roman" w:cs="Times New Roman"/>
            <w:color w:val="000000"/>
            <w:sz w:val="24"/>
            <w:szCs w:val="24"/>
          </w:rPr>
          <w:br/>
          <w:t xml:space="preserve">Are not safe </w:t>
        </w:r>
        <w:r w:rsidRPr="006B34B1">
          <w:rPr>
            <w:rFonts w:ascii="Times New Roman" w:eastAsia="Times New Roman" w:hAnsi="Times New Roman" w:cs="Times New Roman"/>
            <w:color w:val="000000"/>
            <w:sz w:val="24"/>
            <w:szCs w:val="24"/>
          </w:rPr>
          <w:br/>
          <w:t xml:space="preserve">Does not calculate the size of the objects that it construct </w:t>
        </w:r>
        <w:r w:rsidRPr="006B34B1">
          <w:rPr>
            <w:rFonts w:ascii="Times New Roman" w:eastAsia="Times New Roman" w:hAnsi="Times New Roman" w:cs="Times New Roman"/>
            <w:color w:val="000000"/>
            <w:sz w:val="24"/>
            <w:szCs w:val="24"/>
          </w:rPr>
          <w:br/>
          <w:t xml:space="preserve">Returns a pointer to void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*p = (</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 (</w:t>
        </w:r>
        <w:proofErr w:type="spellStart"/>
        <w:r w:rsidRPr="006B34B1">
          <w:rPr>
            <w:rFonts w:ascii="Times New Roman" w:eastAsia="Times New Roman" w:hAnsi="Times New Roman" w:cs="Times New Roman"/>
            <w:color w:val="000000"/>
            <w:sz w:val="24"/>
            <w:szCs w:val="24"/>
          </w:rPr>
          <w:t>malloc</w:t>
        </w:r>
        <w:proofErr w:type="spellEnd"/>
        <w:r w:rsidRPr="006B34B1">
          <w:rPr>
            <w:rFonts w:ascii="Times New Roman" w:eastAsia="Times New Roman" w:hAnsi="Times New Roman" w:cs="Times New Roman"/>
            <w:color w:val="000000"/>
            <w:sz w:val="24"/>
            <w:szCs w:val="24"/>
          </w:rPr>
          <w:t>(</w:t>
        </w:r>
        <w:proofErr w:type="spellStart"/>
        <w:r w:rsidRPr="006B34B1">
          <w:rPr>
            <w:rFonts w:ascii="Times New Roman" w:eastAsia="Times New Roman" w:hAnsi="Times New Roman" w:cs="Times New Roman"/>
            <w:color w:val="000000"/>
            <w:sz w:val="24"/>
            <w:szCs w:val="24"/>
          </w:rPr>
          <w:t>sizeof</w:t>
        </w:r>
        <w:proofErr w:type="spellEnd"/>
        <w:r w:rsidRPr="006B34B1">
          <w:rPr>
            <w:rFonts w:ascii="Times New Roman" w:eastAsia="Times New Roman" w:hAnsi="Times New Roman" w:cs="Times New Roman"/>
            <w:color w:val="000000"/>
            <w:sz w:val="24"/>
            <w:szCs w:val="24"/>
          </w:rPr>
          <w:t>(</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*p = new </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 xml:space="preserve">Are not extensible </w:t>
        </w:r>
        <w:r w:rsidRPr="006B34B1">
          <w:rPr>
            <w:rFonts w:ascii="Times New Roman" w:eastAsia="Times New Roman" w:hAnsi="Times New Roman" w:cs="Times New Roman"/>
            <w:color w:val="000000"/>
            <w:sz w:val="24"/>
            <w:szCs w:val="24"/>
          </w:rPr>
          <w:br/>
          <w:t xml:space="preserve">new and delete can be overloaded in a class </w:t>
        </w:r>
        <w:r w:rsidRPr="006B34B1">
          <w:rPr>
            <w:rFonts w:ascii="Times New Roman" w:eastAsia="Times New Roman" w:hAnsi="Times New Roman" w:cs="Times New Roman"/>
            <w:color w:val="000000"/>
            <w:sz w:val="24"/>
            <w:szCs w:val="24"/>
          </w:rPr>
          <w:br/>
          <w:t xml:space="preserve">"delete" first calls the object's termination routine (i.e. its destructor) and then </w:t>
        </w:r>
        <w:r w:rsidRPr="006B34B1">
          <w:rPr>
            <w:rFonts w:ascii="Times New Roman" w:eastAsia="Times New Roman" w:hAnsi="Times New Roman" w:cs="Times New Roman"/>
            <w:color w:val="000000"/>
            <w:sz w:val="24"/>
            <w:szCs w:val="24"/>
          </w:rPr>
          <w:br/>
          <w:t xml:space="preserve">releases the space the object occupied on the heap memory. If an array of objects was </w:t>
        </w:r>
        <w:r w:rsidRPr="006B34B1">
          <w:rPr>
            <w:rFonts w:ascii="Times New Roman" w:eastAsia="Times New Roman" w:hAnsi="Times New Roman" w:cs="Times New Roman"/>
            <w:color w:val="000000"/>
            <w:sz w:val="24"/>
            <w:szCs w:val="24"/>
          </w:rPr>
          <w:br/>
          <w:t xml:space="preserve">created using new, then delete must be told that it is dealing with an array by preceding </w:t>
        </w:r>
        <w:r w:rsidRPr="006B34B1">
          <w:rPr>
            <w:rFonts w:ascii="Times New Roman" w:eastAsia="Times New Roman" w:hAnsi="Times New Roman" w:cs="Times New Roman"/>
            <w:color w:val="000000"/>
            <w:sz w:val="24"/>
            <w:szCs w:val="24"/>
          </w:rPr>
          <w:br/>
          <w:t xml:space="preserve">the name with an empty []:-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Int_t</w:t>
        </w:r>
        <w:proofErr w:type="spell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my_ints</w:t>
        </w:r>
        <w:proofErr w:type="spellEnd"/>
        <w:r w:rsidRPr="006B34B1">
          <w:rPr>
            <w:rFonts w:ascii="Times New Roman" w:eastAsia="Times New Roman" w:hAnsi="Times New Roman" w:cs="Times New Roman"/>
            <w:color w:val="000000"/>
            <w:sz w:val="24"/>
            <w:szCs w:val="24"/>
          </w:rPr>
          <w:t xml:space="preserve"> = new </w:t>
        </w:r>
        <w:proofErr w:type="spellStart"/>
        <w:r w:rsidRPr="006B34B1">
          <w:rPr>
            <w:rFonts w:ascii="Times New Roman" w:eastAsia="Times New Roman" w:hAnsi="Times New Roman" w:cs="Times New Roman"/>
            <w:color w:val="000000"/>
            <w:sz w:val="24"/>
            <w:szCs w:val="24"/>
          </w:rPr>
          <w:t>Int_</w:t>
        </w:r>
        <w:proofErr w:type="gramStart"/>
        <w:r w:rsidRPr="006B34B1">
          <w:rPr>
            <w:rFonts w:ascii="Times New Roman" w:eastAsia="Times New Roman" w:hAnsi="Times New Roman" w:cs="Times New Roman"/>
            <w:color w:val="000000"/>
            <w:sz w:val="24"/>
            <w:szCs w:val="24"/>
          </w:rPr>
          <w:t>t</w:t>
        </w:r>
        <w:proofErr w:type="spellEnd"/>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t>10];</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delete []</w:t>
        </w:r>
        <w:proofErr w:type="spellStart"/>
        <w:r w:rsidRPr="006B34B1">
          <w:rPr>
            <w:rFonts w:ascii="Times New Roman" w:eastAsia="Times New Roman" w:hAnsi="Times New Roman" w:cs="Times New Roman"/>
            <w:color w:val="000000"/>
            <w:sz w:val="24"/>
            <w:szCs w:val="24"/>
          </w:rPr>
          <w:t>my_ints</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 xml:space="preserve">What is the diff between "new" and "operator new" ? </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t>
        </w:r>
        <w:proofErr w:type="gramStart"/>
        <w:r w:rsidRPr="006B34B1">
          <w:rPr>
            <w:rFonts w:ascii="Times New Roman" w:eastAsia="Times New Roman" w:hAnsi="Times New Roman" w:cs="Times New Roman"/>
            <w:color w:val="000000"/>
            <w:sz w:val="24"/>
            <w:szCs w:val="24"/>
          </w:rPr>
          <w:t>operator</w:t>
        </w:r>
        <w:proofErr w:type="gramEnd"/>
        <w:r w:rsidRPr="006B34B1">
          <w:rPr>
            <w:rFonts w:ascii="Times New Roman" w:eastAsia="Times New Roman" w:hAnsi="Times New Roman" w:cs="Times New Roman"/>
            <w:color w:val="000000"/>
            <w:sz w:val="24"/>
            <w:szCs w:val="24"/>
          </w:rPr>
          <w:t xml:space="preserve"> new" works like </w:t>
        </w:r>
        <w:proofErr w:type="spellStart"/>
        <w:r w:rsidRPr="006B34B1">
          <w:rPr>
            <w:rFonts w:ascii="Times New Roman" w:eastAsia="Times New Roman" w:hAnsi="Times New Roman" w:cs="Times New Roman"/>
            <w:color w:val="000000"/>
            <w:sz w:val="24"/>
            <w:szCs w:val="24"/>
          </w:rPr>
          <w:t>malloc</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What is difference between template and macro??</w:t>
        </w:r>
        <w:r w:rsidRPr="006B34B1">
          <w:rPr>
            <w:rFonts w:ascii="Times New Roman" w:eastAsia="Times New Roman" w:hAnsi="Times New Roman" w:cs="Times New Roman"/>
            <w:color w:val="000000"/>
            <w:sz w:val="24"/>
            <w:szCs w:val="24"/>
          </w:rPr>
          <w:br/>
          <w:t xml:space="preserve">There is no way for the compiler to verify that the macro parameters are of compatible </w:t>
        </w:r>
        <w:r w:rsidRPr="006B34B1">
          <w:rPr>
            <w:rFonts w:ascii="Times New Roman" w:eastAsia="Times New Roman" w:hAnsi="Times New Roman" w:cs="Times New Roman"/>
            <w:color w:val="000000"/>
            <w:sz w:val="24"/>
            <w:szCs w:val="24"/>
          </w:rPr>
          <w:br/>
          <w:t>types. The macro is expanded without any special type checking.</w:t>
        </w:r>
        <w:r w:rsidRPr="006B34B1">
          <w:rPr>
            <w:rFonts w:ascii="Times New Roman" w:eastAsia="Times New Roman" w:hAnsi="Times New Roman" w:cs="Times New Roman"/>
            <w:color w:val="000000"/>
            <w:sz w:val="24"/>
            <w:szCs w:val="24"/>
          </w:rPr>
          <w:br/>
          <w:t xml:space="preserve">If macro parameter has a </w:t>
        </w:r>
        <w:proofErr w:type="spellStart"/>
        <w:r w:rsidRPr="006B34B1">
          <w:rPr>
            <w:rFonts w:ascii="Times New Roman" w:eastAsia="Times New Roman" w:hAnsi="Times New Roman" w:cs="Times New Roman"/>
            <w:color w:val="000000"/>
            <w:sz w:val="24"/>
            <w:szCs w:val="24"/>
          </w:rPr>
          <w:t>postincremented</w:t>
        </w:r>
        <w:proofErr w:type="spellEnd"/>
        <w:r w:rsidRPr="006B34B1">
          <w:rPr>
            <w:rFonts w:ascii="Times New Roman" w:eastAsia="Times New Roman" w:hAnsi="Times New Roman" w:cs="Times New Roman"/>
            <w:color w:val="000000"/>
            <w:sz w:val="24"/>
            <w:szCs w:val="24"/>
          </w:rPr>
          <w:t xml:space="preserve"> variable </w:t>
        </w:r>
        <w:proofErr w:type="gramStart"/>
        <w:r w:rsidRPr="006B34B1">
          <w:rPr>
            <w:rFonts w:ascii="Times New Roman" w:eastAsia="Times New Roman" w:hAnsi="Times New Roman" w:cs="Times New Roman"/>
            <w:color w:val="000000"/>
            <w:sz w:val="24"/>
            <w:szCs w:val="24"/>
          </w:rPr>
          <w:t>( like</w:t>
        </w:r>
        <w:proofErr w:type="gram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c++</w:t>
        </w:r>
        <w:proofErr w:type="spellEnd"/>
        <w:r w:rsidRPr="006B34B1">
          <w:rPr>
            <w:rFonts w:ascii="Times New Roman" w:eastAsia="Times New Roman" w:hAnsi="Times New Roman" w:cs="Times New Roman"/>
            <w:color w:val="000000"/>
            <w:sz w:val="24"/>
            <w:szCs w:val="24"/>
          </w:rPr>
          <w:t xml:space="preserve"> ), the increment is performed </w:t>
        </w:r>
        <w:r w:rsidRPr="006B34B1">
          <w:rPr>
            <w:rFonts w:ascii="Times New Roman" w:eastAsia="Times New Roman" w:hAnsi="Times New Roman" w:cs="Times New Roman"/>
            <w:color w:val="000000"/>
            <w:sz w:val="24"/>
            <w:szCs w:val="24"/>
          </w:rPr>
          <w:br/>
          <w:t>two times.</w:t>
        </w:r>
        <w:r w:rsidRPr="006B34B1">
          <w:rPr>
            <w:rFonts w:ascii="Times New Roman" w:eastAsia="Times New Roman" w:hAnsi="Times New Roman" w:cs="Times New Roman"/>
            <w:color w:val="000000"/>
            <w:sz w:val="24"/>
            <w:szCs w:val="24"/>
          </w:rPr>
          <w:br/>
          <w:t xml:space="preserve">Because macros are expanded by the preprocessor, compiler error messages will refer to the </w:t>
        </w:r>
        <w:r w:rsidRPr="006B34B1">
          <w:rPr>
            <w:rFonts w:ascii="Times New Roman" w:eastAsia="Times New Roman" w:hAnsi="Times New Roman" w:cs="Times New Roman"/>
            <w:color w:val="000000"/>
            <w:sz w:val="24"/>
            <w:szCs w:val="24"/>
          </w:rPr>
          <w:br/>
          <w:t xml:space="preserve">expanded macro, rather than the macro definition itself. Also, the macro will show up in </w:t>
        </w:r>
        <w:r w:rsidRPr="006B34B1">
          <w:rPr>
            <w:rFonts w:ascii="Times New Roman" w:eastAsia="Times New Roman" w:hAnsi="Times New Roman" w:cs="Times New Roman"/>
            <w:color w:val="000000"/>
            <w:sz w:val="24"/>
            <w:szCs w:val="24"/>
          </w:rPr>
          <w:br/>
          <w:t xml:space="preserve">expanded form during debugging. </w:t>
        </w:r>
        <w:r w:rsidRPr="006B34B1">
          <w:rPr>
            <w:rFonts w:ascii="Times New Roman" w:eastAsia="Times New Roman" w:hAnsi="Times New Roman" w:cs="Times New Roman"/>
            <w:color w:val="000000"/>
            <w:sz w:val="24"/>
            <w:szCs w:val="24"/>
          </w:rPr>
          <w:br/>
          <w:t>for example:</w:t>
        </w:r>
        <w:r w:rsidRPr="006B34B1">
          <w:rPr>
            <w:rFonts w:ascii="Times New Roman" w:eastAsia="Times New Roman" w:hAnsi="Times New Roman" w:cs="Times New Roman"/>
            <w:color w:val="000000"/>
            <w:sz w:val="24"/>
            <w:szCs w:val="24"/>
          </w:rPr>
          <w:br/>
          <w:t>Macro:</w:t>
        </w:r>
        <w:r w:rsidRPr="006B34B1">
          <w:rPr>
            <w:rFonts w:ascii="Times New Roman" w:eastAsia="Times New Roman" w:hAnsi="Times New Roman" w:cs="Times New Roman"/>
            <w:color w:val="000000"/>
            <w:sz w:val="24"/>
            <w:szCs w:val="24"/>
          </w:rPr>
          <w:br/>
          <w:t>#define min(i, j) (i &lt; j ? i : j)</w:t>
        </w:r>
        <w:r w:rsidRPr="006B34B1">
          <w:rPr>
            <w:rFonts w:ascii="Times New Roman" w:eastAsia="Times New Roman" w:hAnsi="Times New Roman" w:cs="Times New Roman"/>
            <w:color w:val="000000"/>
            <w:sz w:val="24"/>
            <w:szCs w:val="24"/>
          </w:rPr>
          <w:br/>
          <w:t>template:</w:t>
        </w:r>
        <w:r w:rsidRPr="006B34B1">
          <w:rPr>
            <w:rFonts w:ascii="Times New Roman" w:eastAsia="Times New Roman" w:hAnsi="Times New Roman" w:cs="Times New Roman"/>
            <w:color w:val="000000"/>
            <w:sz w:val="24"/>
            <w:szCs w:val="24"/>
          </w:rPr>
          <w:br/>
          <w:t xml:space="preserve">template </w:t>
        </w:r>
        <w:r w:rsidRPr="006B34B1">
          <w:rPr>
            <w:rFonts w:ascii="Times New Roman" w:eastAsia="Times New Roman" w:hAnsi="Times New Roman" w:cs="Times New Roman"/>
            <w:color w:val="000000"/>
            <w:sz w:val="24"/>
            <w:szCs w:val="24"/>
          </w:rPr>
          <w:br/>
          <w:t xml:space="preserve">T min (T i, T j) </w:t>
        </w:r>
        <w:r w:rsidRPr="006B34B1">
          <w:rPr>
            <w:rFonts w:ascii="Times New Roman" w:eastAsia="Times New Roman" w:hAnsi="Times New Roman" w:cs="Times New Roman"/>
            <w:color w:val="000000"/>
            <w:sz w:val="24"/>
            <w:szCs w:val="24"/>
          </w:rPr>
          <w:br/>
          <w:t xml:space="preserve">{ </w:t>
        </w:r>
        <w:r w:rsidRPr="006B34B1">
          <w:rPr>
            <w:rFonts w:ascii="Times New Roman" w:eastAsia="Times New Roman" w:hAnsi="Times New Roman" w:cs="Times New Roman"/>
            <w:color w:val="000000"/>
            <w:sz w:val="24"/>
            <w:szCs w:val="24"/>
          </w:rPr>
          <w:br/>
          <w:t>return i &lt; j ? i : j;</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What are C++ storage classes?</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auto</w:t>
        </w:r>
        <w:proofErr w:type="gramEnd"/>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register</w:t>
        </w:r>
        <w:r w:rsidRPr="006B34B1">
          <w:rPr>
            <w:rFonts w:ascii="Times New Roman" w:eastAsia="Times New Roman" w:hAnsi="Times New Roman" w:cs="Times New Roman"/>
            <w:color w:val="000000"/>
            <w:sz w:val="24"/>
            <w:szCs w:val="24"/>
          </w:rPr>
          <w:br/>
          <w:t>static</w:t>
        </w:r>
        <w:r w:rsidRPr="006B34B1">
          <w:rPr>
            <w:rFonts w:ascii="Times New Roman" w:eastAsia="Times New Roman" w:hAnsi="Times New Roman" w:cs="Times New Roman"/>
            <w:color w:val="000000"/>
            <w:sz w:val="24"/>
            <w:szCs w:val="24"/>
          </w:rPr>
          <w:br/>
          <w:t>extern</w:t>
        </w:r>
        <w:r w:rsidRPr="006B34B1">
          <w:rPr>
            <w:rFonts w:ascii="Times New Roman" w:eastAsia="Times New Roman" w:hAnsi="Times New Roman" w:cs="Times New Roman"/>
            <w:color w:val="000000"/>
            <w:sz w:val="24"/>
            <w:szCs w:val="24"/>
          </w:rPr>
          <w:br/>
          <w:t xml:space="preserve">auto: the default. Variables are automatically created and initialized when they are defined </w:t>
        </w:r>
        <w:r w:rsidRPr="006B34B1">
          <w:rPr>
            <w:rFonts w:ascii="Times New Roman" w:eastAsia="Times New Roman" w:hAnsi="Times New Roman" w:cs="Times New Roman"/>
            <w:color w:val="000000"/>
            <w:sz w:val="24"/>
            <w:szCs w:val="24"/>
          </w:rPr>
          <w:br/>
          <w:t xml:space="preserve">and are destroyed at the end of the block containing their definition. They are not visible </w:t>
        </w:r>
        <w:r w:rsidRPr="006B34B1">
          <w:rPr>
            <w:rFonts w:ascii="Times New Roman" w:eastAsia="Times New Roman" w:hAnsi="Times New Roman" w:cs="Times New Roman"/>
            <w:color w:val="000000"/>
            <w:sz w:val="24"/>
            <w:szCs w:val="24"/>
          </w:rPr>
          <w:br/>
          <w:t>outside that block</w:t>
        </w:r>
        <w:r w:rsidRPr="006B34B1">
          <w:rPr>
            <w:rFonts w:ascii="Times New Roman" w:eastAsia="Times New Roman" w:hAnsi="Times New Roman" w:cs="Times New Roman"/>
            <w:color w:val="000000"/>
            <w:sz w:val="24"/>
            <w:szCs w:val="24"/>
          </w:rPr>
          <w:br/>
          <w:t xml:space="preserve">register: a type of auto variable. </w:t>
        </w:r>
        <w:proofErr w:type="gramStart"/>
        <w:r w:rsidRPr="006B34B1">
          <w:rPr>
            <w:rFonts w:ascii="Times New Roman" w:eastAsia="Times New Roman" w:hAnsi="Times New Roman" w:cs="Times New Roman"/>
            <w:color w:val="000000"/>
            <w:sz w:val="24"/>
            <w:szCs w:val="24"/>
          </w:rPr>
          <w:t>a</w:t>
        </w:r>
        <w:proofErr w:type="gramEnd"/>
        <w:r w:rsidRPr="006B34B1">
          <w:rPr>
            <w:rFonts w:ascii="Times New Roman" w:eastAsia="Times New Roman" w:hAnsi="Times New Roman" w:cs="Times New Roman"/>
            <w:color w:val="000000"/>
            <w:sz w:val="24"/>
            <w:szCs w:val="24"/>
          </w:rPr>
          <w:t xml:space="preserve"> suggestion to the compiler to use a CPU register for </w:t>
        </w:r>
        <w:r w:rsidRPr="006B34B1">
          <w:rPr>
            <w:rFonts w:ascii="Times New Roman" w:eastAsia="Times New Roman" w:hAnsi="Times New Roman" w:cs="Times New Roman"/>
            <w:color w:val="000000"/>
            <w:sz w:val="24"/>
            <w:szCs w:val="24"/>
          </w:rPr>
          <w:br/>
          <w:t>performance</w:t>
        </w:r>
        <w:r w:rsidRPr="006B34B1">
          <w:rPr>
            <w:rFonts w:ascii="Times New Roman" w:eastAsia="Times New Roman" w:hAnsi="Times New Roman" w:cs="Times New Roman"/>
            <w:color w:val="000000"/>
            <w:sz w:val="24"/>
            <w:szCs w:val="24"/>
          </w:rPr>
          <w:br/>
          <w:t xml:space="preserve">static: a variable that is known only in the function that contains its definition but is </w:t>
        </w:r>
        <w:r w:rsidRPr="006B34B1">
          <w:rPr>
            <w:rFonts w:ascii="Times New Roman" w:eastAsia="Times New Roman" w:hAnsi="Times New Roman" w:cs="Times New Roman"/>
            <w:color w:val="000000"/>
            <w:sz w:val="24"/>
            <w:szCs w:val="24"/>
          </w:rPr>
          <w:br/>
          <w:t xml:space="preserve">never destroyed and retains its value between calls to that function. It exists from the </w:t>
        </w:r>
        <w:r w:rsidRPr="006B34B1">
          <w:rPr>
            <w:rFonts w:ascii="Times New Roman" w:eastAsia="Times New Roman" w:hAnsi="Times New Roman" w:cs="Times New Roman"/>
            <w:color w:val="000000"/>
            <w:sz w:val="24"/>
            <w:szCs w:val="24"/>
          </w:rPr>
          <w:br/>
          <w:t>time the program begins execution</w:t>
        </w:r>
        <w:r w:rsidRPr="006B34B1">
          <w:rPr>
            <w:rFonts w:ascii="Times New Roman" w:eastAsia="Times New Roman" w:hAnsi="Times New Roman" w:cs="Times New Roman"/>
            <w:color w:val="000000"/>
            <w:sz w:val="24"/>
            <w:szCs w:val="24"/>
          </w:rPr>
          <w:br/>
          <w:t xml:space="preserve">extern: a static variable whose definition and placement is determined when all object and </w:t>
        </w:r>
        <w:r w:rsidRPr="006B34B1">
          <w:rPr>
            <w:rFonts w:ascii="Times New Roman" w:eastAsia="Times New Roman" w:hAnsi="Times New Roman" w:cs="Times New Roman"/>
            <w:color w:val="000000"/>
            <w:sz w:val="24"/>
            <w:szCs w:val="24"/>
          </w:rPr>
          <w:br/>
          <w:t xml:space="preserve">library modules are combined (linked) to form the executable code file. It can be visible </w:t>
        </w:r>
        <w:r w:rsidRPr="006B34B1">
          <w:rPr>
            <w:rFonts w:ascii="Times New Roman" w:eastAsia="Times New Roman" w:hAnsi="Times New Roman" w:cs="Times New Roman"/>
            <w:color w:val="000000"/>
            <w:sz w:val="24"/>
            <w:szCs w:val="24"/>
          </w:rPr>
          <w:br/>
          <w:t>outside the file where it is defined.</w:t>
        </w:r>
        <w:r w:rsidRPr="006B34B1">
          <w:rPr>
            <w:rFonts w:ascii="Times New Roman" w:eastAsia="Times New Roman" w:hAnsi="Times New Roman" w:cs="Times New Roman"/>
            <w:color w:val="000000"/>
            <w:sz w:val="24"/>
            <w:szCs w:val="24"/>
          </w:rPr>
          <w:br/>
          <w:t>What are storage qualifiers in C+</w:t>
        </w:r>
        <w:proofErr w:type="gramStart"/>
        <w:r w:rsidRPr="006B34B1">
          <w:rPr>
            <w:rFonts w:ascii="Times New Roman" w:eastAsia="Times New Roman" w:hAnsi="Times New Roman" w:cs="Times New Roman"/>
            <w:color w:val="000000"/>
            <w:sz w:val="24"/>
            <w:szCs w:val="24"/>
          </w:rPr>
          <w:t>+ ?</w:t>
        </w:r>
        <w:proofErr w:type="gramEnd"/>
        <w:r w:rsidRPr="006B34B1">
          <w:rPr>
            <w:rFonts w:ascii="Times New Roman" w:eastAsia="Times New Roman" w:hAnsi="Times New Roman" w:cs="Times New Roman"/>
            <w:color w:val="000000"/>
            <w:sz w:val="24"/>
            <w:szCs w:val="24"/>
          </w:rPr>
          <w:br/>
          <w:t>They are</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br/>
        </w:r>
        <w:proofErr w:type="spellStart"/>
        <w:proofErr w:type="gramStart"/>
        <w:r w:rsidRPr="006B34B1">
          <w:rPr>
            <w:rFonts w:ascii="Times New Roman" w:eastAsia="Times New Roman" w:hAnsi="Times New Roman" w:cs="Times New Roman"/>
            <w:color w:val="000000"/>
            <w:sz w:val="24"/>
            <w:szCs w:val="24"/>
          </w:rPr>
          <w:t>const</w:t>
        </w:r>
        <w:proofErr w:type="spellEnd"/>
        <w:proofErr w:type="gramEnd"/>
        <w:r w:rsidRPr="006B34B1">
          <w:rPr>
            <w:rFonts w:ascii="Times New Roman" w:eastAsia="Times New Roman" w:hAnsi="Times New Roman" w:cs="Times New Roman"/>
            <w:color w:val="000000"/>
            <w:sz w:val="24"/>
            <w:szCs w:val="24"/>
          </w:rPr>
          <w:br/>
          <w:t>volatile</w:t>
        </w:r>
        <w:r w:rsidRPr="006B34B1">
          <w:rPr>
            <w:rFonts w:ascii="Times New Roman" w:eastAsia="Times New Roman" w:hAnsi="Times New Roman" w:cs="Times New Roman"/>
            <w:color w:val="000000"/>
            <w:sz w:val="24"/>
            <w:szCs w:val="24"/>
          </w:rPr>
          <w:br/>
          <w:t>mutable</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keyword indicates that memory once initialized, should not be altered by a program.</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volatile</w:t>
        </w:r>
        <w:proofErr w:type="gramEnd"/>
        <w:r w:rsidRPr="006B34B1">
          <w:rPr>
            <w:rFonts w:ascii="Times New Roman" w:eastAsia="Times New Roman" w:hAnsi="Times New Roman" w:cs="Times New Roman"/>
            <w:color w:val="000000"/>
            <w:sz w:val="24"/>
            <w:szCs w:val="24"/>
          </w:rPr>
          <w:t xml:space="preserve"> keyword indicates that the value in the memory location can be altered even though </w:t>
        </w:r>
        <w:r w:rsidRPr="006B34B1">
          <w:rPr>
            <w:rFonts w:ascii="Times New Roman" w:eastAsia="Times New Roman" w:hAnsi="Times New Roman" w:cs="Times New Roman"/>
            <w:color w:val="000000"/>
            <w:sz w:val="24"/>
            <w:szCs w:val="24"/>
          </w:rPr>
          <w:br/>
          <w:t>nothing in the program</w:t>
        </w:r>
        <w:r w:rsidRPr="006B34B1">
          <w:rPr>
            <w:rFonts w:ascii="Times New Roman" w:eastAsia="Times New Roman" w:hAnsi="Times New Roman" w:cs="Times New Roman"/>
            <w:color w:val="000000"/>
            <w:sz w:val="24"/>
            <w:szCs w:val="24"/>
          </w:rPr>
          <w:br/>
          <w:t xml:space="preserve">code modifies the contents. </w:t>
        </w:r>
        <w:proofErr w:type="gramStart"/>
        <w:r w:rsidRPr="006B34B1">
          <w:rPr>
            <w:rFonts w:ascii="Times New Roman" w:eastAsia="Times New Roman" w:hAnsi="Times New Roman" w:cs="Times New Roman"/>
            <w:color w:val="000000"/>
            <w:sz w:val="24"/>
            <w:szCs w:val="24"/>
          </w:rPr>
          <w:t>for</w:t>
        </w:r>
        <w:proofErr w:type="gramEnd"/>
        <w:r w:rsidRPr="006B34B1">
          <w:rPr>
            <w:rFonts w:ascii="Times New Roman" w:eastAsia="Times New Roman" w:hAnsi="Times New Roman" w:cs="Times New Roman"/>
            <w:color w:val="000000"/>
            <w:sz w:val="24"/>
            <w:szCs w:val="24"/>
          </w:rPr>
          <w:t xml:space="preserve"> example if you have a pointer to hardware location that </w:t>
        </w:r>
        <w:r w:rsidRPr="006B34B1">
          <w:rPr>
            <w:rFonts w:ascii="Times New Roman" w:eastAsia="Times New Roman" w:hAnsi="Times New Roman" w:cs="Times New Roman"/>
            <w:color w:val="000000"/>
            <w:sz w:val="24"/>
            <w:szCs w:val="24"/>
          </w:rPr>
          <w:br/>
          <w:t xml:space="preserve">contains the time, where hardware changes the value of this pointer variable and not the </w:t>
        </w:r>
        <w:r w:rsidRPr="006B34B1">
          <w:rPr>
            <w:rFonts w:ascii="Times New Roman" w:eastAsia="Times New Roman" w:hAnsi="Times New Roman" w:cs="Times New Roman"/>
            <w:color w:val="000000"/>
            <w:sz w:val="24"/>
            <w:szCs w:val="24"/>
          </w:rPr>
          <w:br/>
          <w:t xml:space="preserve">program. </w:t>
        </w:r>
        <w:proofErr w:type="gramStart"/>
        <w:r w:rsidRPr="006B34B1">
          <w:rPr>
            <w:rFonts w:ascii="Times New Roman" w:eastAsia="Times New Roman" w:hAnsi="Times New Roman" w:cs="Times New Roman"/>
            <w:color w:val="000000"/>
            <w:sz w:val="24"/>
            <w:szCs w:val="24"/>
          </w:rPr>
          <w:t>The intent of this keyword to improve the optimization ability of the compiler.</w:t>
        </w:r>
        <w:proofErr w:type="gram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mutable</w:t>
        </w:r>
        <w:proofErr w:type="gramEnd"/>
        <w:r w:rsidRPr="006B34B1">
          <w:rPr>
            <w:rFonts w:ascii="Times New Roman" w:eastAsia="Times New Roman" w:hAnsi="Times New Roman" w:cs="Times New Roman"/>
            <w:color w:val="000000"/>
            <w:sz w:val="24"/>
            <w:szCs w:val="24"/>
          </w:rPr>
          <w:t xml:space="preserve"> keyword indicates that particular member of a structure or class can be altered even </w:t>
        </w:r>
        <w:r w:rsidRPr="006B34B1">
          <w:rPr>
            <w:rFonts w:ascii="Times New Roman" w:eastAsia="Times New Roman" w:hAnsi="Times New Roman" w:cs="Times New Roman"/>
            <w:color w:val="000000"/>
            <w:sz w:val="24"/>
            <w:szCs w:val="24"/>
          </w:rPr>
          <w:br/>
          <w:t>if a particular structure variable, class, or class member function is constant.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struct</w:t>
        </w:r>
        <w:proofErr w:type="spellEnd"/>
        <w:r w:rsidRPr="006B34B1">
          <w:rPr>
            <w:rFonts w:ascii="Times New Roman" w:eastAsia="Times New Roman" w:hAnsi="Times New Roman" w:cs="Times New Roman"/>
            <w:color w:val="000000"/>
            <w:sz w:val="24"/>
            <w:szCs w:val="24"/>
          </w:rPr>
          <w:t xml:space="preserve"> data</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char name[80];</w:t>
        </w:r>
        <w:r w:rsidRPr="006B34B1">
          <w:rPr>
            <w:rFonts w:ascii="Times New Roman" w:eastAsia="Times New Roman" w:hAnsi="Times New Roman" w:cs="Times New Roman"/>
            <w:color w:val="000000"/>
            <w:sz w:val="24"/>
            <w:szCs w:val="24"/>
          </w:rPr>
          <w:br/>
          <w:t>mutable double salary;</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data </w:t>
        </w:r>
        <w:proofErr w:type="spellStart"/>
        <w:r w:rsidRPr="006B34B1">
          <w:rPr>
            <w:rFonts w:ascii="Times New Roman" w:eastAsia="Times New Roman" w:hAnsi="Times New Roman" w:cs="Times New Roman"/>
            <w:color w:val="000000"/>
            <w:sz w:val="24"/>
            <w:szCs w:val="24"/>
          </w:rPr>
          <w:t>MyStruct</w:t>
        </w:r>
        <w:proofErr w:type="spellEnd"/>
        <w:r w:rsidRPr="006B34B1">
          <w:rPr>
            <w:rFonts w:ascii="Times New Roman" w:eastAsia="Times New Roman" w:hAnsi="Times New Roman" w:cs="Times New Roman"/>
            <w:color w:val="000000"/>
            <w:sz w:val="24"/>
            <w:szCs w:val="24"/>
          </w:rPr>
          <w:t xml:space="preserve"> = { "</w:t>
        </w:r>
        <w:proofErr w:type="spellStart"/>
        <w:r w:rsidRPr="006B34B1">
          <w:rPr>
            <w:rFonts w:ascii="Times New Roman" w:eastAsia="Times New Roman" w:hAnsi="Times New Roman" w:cs="Times New Roman"/>
            <w:color w:val="000000"/>
            <w:sz w:val="24"/>
            <w:szCs w:val="24"/>
          </w:rPr>
          <w:t>Satish</w:t>
        </w:r>
        <w:proofErr w:type="spell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Shetty</w:t>
        </w:r>
        <w:proofErr w:type="spellEnd"/>
        <w:r w:rsidRPr="006B34B1">
          <w:rPr>
            <w:rFonts w:ascii="Times New Roman" w:eastAsia="Times New Roman" w:hAnsi="Times New Roman" w:cs="Times New Roman"/>
            <w:color w:val="000000"/>
            <w:sz w:val="24"/>
            <w:szCs w:val="24"/>
          </w:rPr>
          <w:t>", 1000 }; //</w:t>
        </w:r>
        <w:proofErr w:type="spellStart"/>
        <w:r w:rsidRPr="006B34B1">
          <w:rPr>
            <w:rFonts w:ascii="Times New Roman" w:eastAsia="Times New Roman" w:hAnsi="Times New Roman" w:cs="Times New Roman"/>
            <w:color w:val="000000"/>
            <w:sz w:val="24"/>
            <w:szCs w:val="24"/>
          </w:rPr>
          <w:t>initlized</w:t>
        </w:r>
        <w:proofErr w:type="spellEnd"/>
        <w:r w:rsidRPr="006B34B1">
          <w:rPr>
            <w:rFonts w:ascii="Times New Roman" w:eastAsia="Times New Roman" w:hAnsi="Times New Roman" w:cs="Times New Roman"/>
            <w:color w:val="000000"/>
            <w:sz w:val="24"/>
            <w:szCs w:val="24"/>
          </w:rPr>
          <w:t xml:space="preserve"> by complier</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strcpy</w:t>
        </w:r>
        <w:proofErr w:type="spellEnd"/>
        <w:r w:rsidRPr="006B34B1">
          <w:rPr>
            <w:rFonts w:ascii="Times New Roman" w:eastAsia="Times New Roman" w:hAnsi="Times New Roman" w:cs="Times New Roman"/>
            <w:color w:val="000000"/>
            <w:sz w:val="24"/>
            <w:szCs w:val="24"/>
          </w:rPr>
          <w:t xml:space="preserve"> ( MyStruct.name, "</w:t>
        </w:r>
        <w:proofErr w:type="spellStart"/>
        <w:r w:rsidRPr="006B34B1">
          <w:rPr>
            <w:rFonts w:ascii="Times New Roman" w:eastAsia="Times New Roman" w:hAnsi="Times New Roman" w:cs="Times New Roman"/>
            <w:color w:val="000000"/>
            <w:sz w:val="24"/>
            <w:szCs w:val="24"/>
          </w:rPr>
          <w:t>Shilpa</w:t>
        </w:r>
        <w:proofErr w:type="spell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Shetty</w:t>
        </w:r>
        <w:proofErr w:type="spellEnd"/>
        <w:r w:rsidRPr="006B34B1">
          <w:rPr>
            <w:rFonts w:ascii="Times New Roman" w:eastAsia="Times New Roman" w:hAnsi="Times New Roman" w:cs="Times New Roman"/>
            <w:color w:val="000000"/>
            <w:sz w:val="24"/>
            <w:szCs w:val="24"/>
          </w:rPr>
          <w:t>"); // compiler error</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MyStruct.salaray</w:t>
        </w:r>
        <w:proofErr w:type="spellEnd"/>
        <w:r w:rsidRPr="006B34B1">
          <w:rPr>
            <w:rFonts w:ascii="Times New Roman" w:eastAsia="Times New Roman" w:hAnsi="Times New Roman" w:cs="Times New Roman"/>
            <w:color w:val="000000"/>
            <w:sz w:val="24"/>
            <w:szCs w:val="24"/>
          </w:rPr>
          <w:t xml:space="preserve"> = 2000 ; // complier is happy allowed</w:t>
        </w:r>
        <w:r w:rsidRPr="006B34B1">
          <w:rPr>
            <w:rFonts w:ascii="Times New Roman" w:eastAsia="Times New Roman" w:hAnsi="Times New Roman" w:cs="Times New Roman"/>
            <w:color w:val="000000"/>
            <w:sz w:val="24"/>
            <w:szCs w:val="24"/>
          </w:rPr>
          <w:br/>
          <w:t>What is reference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reference</w:t>
        </w:r>
        <w:proofErr w:type="gramEnd"/>
        <w:r w:rsidRPr="006B34B1">
          <w:rPr>
            <w:rFonts w:ascii="Times New Roman" w:eastAsia="Times New Roman" w:hAnsi="Times New Roman" w:cs="Times New Roman"/>
            <w:color w:val="000000"/>
            <w:sz w:val="24"/>
            <w:szCs w:val="24"/>
          </w:rPr>
          <w:t xml:space="preserve"> is a name that acts as an alias, or alternative name, for a previously defined </w:t>
        </w:r>
        <w:r w:rsidRPr="006B34B1">
          <w:rPr>
            <w:rFonts w:ascii="Times New Roman" w:eastAsia="Times New Roman" w:hAnsi="Times New Roman" w:cs="Times New Roman"/>
            <w:color w:val="000000"/>
            <w:sz w:val="24"/>
            <w:szCs w:val="24"/>
          </w:rPr>
          <w:br/>
          <w:t xml:space="preserve">variable or an object. </w:t>
        </w:r>
        <w:proofErr w:type="gramStart"/>
        <w:r w:rsidRPr="006B34B1">
          <w:rPr>
            <w:rFonts w:ascii="Times New Roman" w:eastAsia="Times New Roman" w:hAnsi="Times New Roman" w:cs="Times New Roman"/>
            <w:color w:val="000000"/>
            <w:sz w:val="24"/>
            <w:szCs w:val="24"/>
          </w:rPr>
          <w:t>prepending</w:t>
        </w:r>
        <w:proofErr w:type="gramEnd"/>
        <w:r w:rsidRPr="006B34B1">
          <w:rPr>
            <w:rFonts w:ascii="Times New Roman" w:eastAsia="Times New Roman" w:hAnsi="Times New Roman" w:cs="Times New Roman"/>
            <w:color w:val="000000"/>
            <w:sz w:val="24"/>
            <w:szCs w:val="24"/>
          </w:rPr>
          <w:t xml:space="preserve"> variable with "&amp;" symbol makes it as reference. </w:t>
        </w:r>
        <w:proofErr w:type="gramStart"/>
        <w:r w:rsidRPr="006B34B1">
          <w:rPr>
            <w:rFonts w:ascii="Times New Roman" w:eastAsia="Times New Roman" w:hAnsi="Times New Roman" w:cs="Times New Roman"/>
            <w:color w:val="000000"/>
            <w:sz w:val="24"/>
            <w:szCs w:val="24"/>
          </w:rPr>
          <w:t>for</w:t>
        </w:r>
        <w:proofErr w:type="gram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t xml:space="preserve">example: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a;</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&amp;b = a; </w:t>
        </w:r>
        <w:r w:rsidRPr="006B34B1">
          <w:rPr>
            <w:rFonts w:ascii="Times New Roman" w:eastAsia="Times New Roman" w:hAnsi="Times New Roman" w:cs="Times New Roman"/>
            <w:color w:val="000000"/>
            <w:sz w:val="24"/>
            <w:szCs w:val="24"/>
          </w:rPr>
          <w:br/>
          <w:t>What is passing by reference?</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Method of passing arguments to a function which takes parameter of type reference.</w:t>
        </w:r>
        <w:proofErr w:type="gramEnd"/>
        <w:r w:rsidRPr="006B34B1">
          <w:rPr>
            <w:rFonts w:ascii="Times New Roman" w:eastAsia="Times New Roman" w:hAnsi="Times New Roman" w:cs="Times New Roman"/>
            <w:color w:val="000000"/>
            <w:sz w:val="24"/>
            <w:szCs w:val="24"/>
          </w:rPr>
          <w:t xml:space="preserve"> for </w:t>
        </w:r>
        <w:r w:rsidRPr="006B34B1">
          <w:rPr>
            <w:rFonts w:ascii="Times New Roman" w:eastAsia="Times New Roman" w:hAnsi="Times New Roman" w:cs="Times New Roman"/>
            <w:color w:val="000000"/>
            <w:sz w:val="24"/>
            <w:szCs w:val="24"/>
          </w:rPr>
          <w:br/>
          <w:t>example:</w:t>
        </w:r>
        <w:r w:rsidRPr="006B34B1">
          <w:rPr>
            <w:rFonts w:ascii="Times New Roman" w:eastAsia="Times New Roman" w:hAnsi="Times New Roman" w:cs="Times New Roman"/>
            <w:color w:val="000000"/>
            <w:sz w:val="24"/>
            <w:szCs w:val="24"/>
          </w:rPr>
          <w:br/>
          <w:t xml:space="preserve">void swap( </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&amp; x, </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&amp; y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lastRenderedPageBreak/>
          <w:t>int</w:t>
        </w:r>
        <w:proofErr w:type="spellEnd"/>
        <w:r w:rsidRPr="006B34B1">
          <w:rPr>
            <w:rFonts w:ascii="Times New Roman" w:eastAsia="Times New Roman" w:hAnsi="Times New Roman" w:cs="Times New Roman"/>
            <w:color w:val="000000"/>
            <w:sz w:val="24"/>
            <w:szCs w:val="24"/>
          </w:rPr>
          <w:t xml:space="preserve"> temp = x;</w:t>
        </w:r>
        <w:r w:rsidRPr="006B34B1">
          <w:rPr>
            <w:rFonts w:ascii="Times New Roman" w:eastAsia="Times New Roman" w:hAnsi="Times New Roman" w:cs="Times New Roman"/>
            <w:color w:val="000000"/>
            <w:sz w:val="24"/>
            <w:szCs w:val="24"/>
          </w:rPr>
          <w:br/>
          <w:t>x = y;</w:t>
        </w:r>
        <w:r w:rsidRPr="006B34B1">
          <w:rPr>
            <w:rFonts w:ascii="Times New Roman" w:eastAsia="Times New Roman" w:hAnsi="Times New Roman" w:cs="Times New Roman"/>
            <w:color w:val="000000"/>
            <w:sz w:val="24"/>
            <w:szCs w:val="24"/>
          </w:rPr>
          <w:br/>
          <w:t xml:space="preserve">y = x;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a=2, b=3;</w:t>
        </w:r>
        <w:r w:rsidRPr="006B34B1">
          <w:rPr>
            <w:rFonts w:ascii="Times New Roman" w:eastAsia="Times New Roman" w:hAnsi="Times New Roman" w:cs="Times New Roman"/>
            <w:color w:val="000000"/>
            <w:sz w:val="24"/>
            <w:szCs w:val="24"/>
          </w:rPr>
          <w:br/>
          <w:t>swap( a, b );</w:t>
        </w:r>
        <w:r w:rsidRPr="006B34B1">
          <w:rPr>
            <w:rFonts w:ascii="Times New Roman" w:eastAsia="Times New Roman" w:hAnsi="Times New Roman" w:cs="Times New Roman"/>
            <w:color w:val="000000"/>
            <w:sz w:val="24"/>
            <w:szCs w:val="24"/>
          </w:rPr>
          <w:br/>
          <w:t xml:space="preserve">Basically, inside the function there won't be any copy of the arguments "x" and "y" instead </w:t>
        </w:r>
        <w:r w:rsidRPr="006B34B1">
          <w:rPr>
            <w:rFonts w:ascii="Times New Roman" w:eastAsia="Times New Roman" w:hAnsi="Times New Roman" w:cs="Times New Roman"/>
            <w:color w:val="000000"/>
            <w:sz w:val="24"/>
            <w:szCs w:val="24"/>
          </w:rPr>
          <w:br/>
          <w:t xml:space="preserve">they refer to original variables a and b. so no extra memory needed to pass arguments and it </w:t>
        </w:r>
        <w:r w:rsidRPr="006B34B1">
          <w:rPr>
            <w:rFonts w:ascii="Times New Roman" w:eastAsia="Times New Roman" w:hAnsi="Times New Roman" w:cs="Times New Roman"/>
            <w:color w:val="000000"/>
            <w:sz w:val="24"/>
            <w:szCs w:val="24"/>
          </w:rPr>
          <w:br/>
          <w:t xml:space="preserve">is more efficient. </w:t>
        </w:r>
        <w:r w:rsidRPr="006B34B1">
          <w:rPr>
            <w:rFonts w:ascii="Times New Roman" w:eastAsia="Times New Roman" w:hAnsi="Times New Roman" w:cs="Times New Roman"/>
            <w:color w:val="000000"/>
            <w:sz w:val="24"/>
            <w:szCs w:val="24"/>
          </w:rPr>
          <w:br/>
          <w:t>When do use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reference arguments in function?</w:t>
        </w:r>
        <w:r w:rsidRPr="006B34B1">
          <w:rPr>
            <w:rFonts w:ascii="Times New Roman" w:eastAsia="Times New Roman" w:hAnsi="Times New Roman" w:cs="Times New Roman"/>
            <w:color w:val="000000"/>
            <w:sz w:val="24"/>
            <w:szCs w:val="24"/>
          </w:rPr>
          <w:br/>
          <w:t xml:space="preserve">a) Using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protects you against programming errors that inadvertently alter data.</w:t>
        </w:r>
        <w:r w:rsidRPr="006B34B1">
          <w:rPr>
            <w:rFonts w:ascii="Times New Roman" w:eastAsia="Times New Roman" w:hAnsi="Times New Roman" w:cs="Times New Roman"/>
            <w:color w:val="000000"/>
            <w:sz w:val="24"/>
            <w:szCs w:val="24"/>
          </w:rPr>
          <w:br/>
          <w:t xml:space="preserve">b) Using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allows function to process both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and non-</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actual arguments, while a </w:t>
        </w:r>
        <w:r w:rsidRPr="006B34B1">
          <w:rPr>
            <w:rFonts w:ascii="Times New Roman" w:eastAsia="Times New Roman" w:hAnsi="Times New Roman" w:cs="Times New Roman"/>
            <w:color w:val="000000"/>
            <w:sz w:val="24"/>
            <w:szCs w:val="24"/>
          </w:rPr>
          <w:br/>
          <w:t xml:space="preserve">function without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in the prototype can only accept non constant arguments.</w:t>
        </w:r>
        <w:r w:rsidRPr="006B34B1">
          <w:rPr>
            <w:rFonts w:ascii="Times New Roman" w:eastAsia="Times New Roman" w:hAnsi="Times New Roman" w:cs="Times New Roman"/>
            <w:color w:val="000000"/>
            <w:sz w:val="24"/>
            <w:szCs w:val="24"/>
          </w:rPr>
          <w:br/>
          <w:t xml:space="preserve">c) Using a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reference allows the function to generate and use a temporary variable </w:t>
        </w:r>
        <w:r w:rsidRPr="006B34B1">
          <w:rPr>
            <w:rFonts w:ascii="Times New Roman" w:eastAsia="Times New Roman" w:hAnsi="Times New Roman" w:cs="Times New Roman"/>
            <w:color w:val="000000"/>
            <w:sz w:val="24"/>
            <w:szCs w:val="24"/>
          </w:rPr>
          <w:br/>
          <w:t>appropriately.</w:t>
        </w:r>
        <w:r w:rsidRPr="006B34B1">
          <w:rPr>
            <w:rFonts w:ascii="Times New Roman" w:eastAsia="Times New Roman" w:hAnsi="Times New Roman" w:cs="Times New Roman"/>
            <w:color w:val="000000"/>
            <w:sz w:val="24"/>
            <w:szCs w:val="24"/>
          </w:rPr>
          <w:br/>
          <w:t>When are temporary variables created by C++ compiler?</w:t>
        </w:r>
        <w:r w:rsidRPr="006B34B1">
          <w:rPr>
            <w:rFonts w:ascii="Times New Roman" w:eastAsia="Times New Roman" w:hAnsi="Times New Roman" w:cs="Times New Roman"/>
            <w:color w:val="000000"/>
            <w:sz w:val="24"/>
            <w:szCs w:val="24"/>
          </w:rPr>
          <w:br/>
          <w:t>Provided that function parameter is a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reference", compiler generates temporary </w:t>
        </w:r>
        <w:r w:rsidRPr="006B34B1">
          <w:rPr>
            <w:rFonts w:ascii="Times New Roman" w:eastAsia="Times New Roman" w:hAnsi="Times New Roman" w:cs="Times New Roman"/>
            <w:color w:val="000000"/>
            <w:sz w:val="24"/>
            <w:szCs w:val="24"/>
          </w:rPr>
          <w:br/>
          <w:t xml:space="preserve">variable in following 2 ways. </w:t>
        </w:r>
        <w:r w:rsidRPr="006B34B1">
          <w:rPr>
            <w:rFonts w:ascii="Times New Roman" w:eastAsia="Times New Roman" w:hAnsi="Times New Roman" w:cs="Times New Roman"/>
            <w:color w:val="000000"/>
            <w:sz w:val="24"/>
            <w:szCs w:val="24"/>
          </w:rPr>
          <w:br/>
          <w:t xml:space="preserve">a) The actual argument is the correct type, but it isn't </w:t>
        </w:r>
        <w:proofErr w:type="spellStart"/>
        <w:r w:rsidRPr="006B34B1">
          <w:rPr>
            <w:rFonts w:ascii="Times New Roman" w:eastAsia="Times New Roman" w:hAnsi="Times New Roman" w:cs="Times New Roman"/>
            <w:color w:val="000000"/>
            <w:sz w:val="24"/>
            <w:szCs w:val="24"/>
          </w:rPr>
          <w:t>Lvalue</w:t>
        </w:r>
        <w:proofErr w:type="spellEnd"/>
        <w:r w:rsidRPr="006B34B1">
          <w:rPr>
            <w:rFonts w:ascii="Times New Roman" w:eastAsia="Times New Roman" w:hAnsi="Times New Roman" w:cs="Times New Roman"/>
            <w:color w:val="000000"/>
            <w:sz w:val="24"/>
            <w:szCs w:val="24"/>
          </w:rPr>
          <w:br/>
          <w:t xml:space="preserve">double </w:t>
        </w:r>
        <w:proofErr w:type="spellStart"/>
        <w:r w:rsidRPr="006B34B1">
          <w:rPr>
            <w:rFonts w:ascii="Times New Roman" w:eastAsia="Times New Roman" w:hAnsi="Times New Roman" w:cs="Times New Roman"/>
            <w:color w:val="000000"/>
            <w:sz w:val="24"/>
            <w:szCs w:val="24"/>
          </w:rPr>
          <w:t>Cuberoot</w:t>
        </w:r>
        <w:proofErr w:type="spellEnd"/>
        <w:r w:rsidRPr="006B34B1">
          <w:rPr>
            <w:rFonts w:ascii="Times New Roman" w:eastAsia="Times New Roman" w:hAnsi="Times New Roman" w:cs="Times New Roman"/>
            <w:color w:val="000000"/>
            <w:sz w:val="24"/>
            <w:szCs w:val="24"/>
          </w:rPr>
          <w:t xml:space="preserve"> (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double &amp; </w:t>
        </w:r>
        <w:proofErr w:type="spellStart"/>
        <w:r w:rsidRPr="006B34B1">
          <w:rPr>
            <w:rFonts w:ascii="Times New Roman" w:eastAsia="Times New Roman" w:hAnsi="Times New Roman" w:cs="Times New Roman"/>
            <w:color w:val="000000"/>
            <w:sz w:val="24"/>
            <w:szCs w:val="24"/>
          </w:rPr>
          <w:t>num</w:t>
        </w:r>
        <w:proofErr w:type="spell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num</w:t>
        </w:r>
        <w:proofErr w:type="spellEnd"/>
        <w:r w:rsidRPr="006B34B1">
          <w:rPr>
            <w:rFonts w:ascii="Times New Roman" w:eastAsia="Times New Roman" w:hAnsi="Times New Roman" w:cs="Times New Roman"/>
            <w:color w:val="000000"/>
            <w:sz w:val="24"/>
            <w:szCs w:val="24"/>
          </w:rPr>
          <w:t xml:space="preserve"> = </w:t>
        </w:r>
        <w:proofErr w:type="spellStart"/>
        <w:r w:rsidRPr="006B34B1">
          <w:rPr>
            <w:rFonts w:ascii="Times New Roman" w:eastAsia="Times New Roman" w:hAnsi="Times New Roman" w:cs="Times New Roman"/>
            <w:color w:val="000000"/>
            <w:sz w:val="24"/>
            <w:szCs w:val="24"/>
          </w:rPr>
          <w:t>num</w:t>
        </w:r>
        <w:proofErr w:type="spellEnd"/>
        <w:r w:rsidRPr="006B34B1">
          <w:rPr>
            <w:rFonts w:ascii="Times New Roman" w:eastAsia="Times New Roman" w:hAnsi="Times New Roman" w:cs="Times New Roman"/>
            <w:color w:val="000000"/>
            <w:sz w:val="24"/>
            <w:szCs w:val="24"/>
          </w:rPr>
          <w:t xml:space="preserve"> * </w:t>
        </w:r>
        <w:proofErr w:type="spellStart"/>
        <w:r w:rsidRPr="006B34B1">
          <w:rPr>
            <w:rFonts w:ascii="Times New Roman" w:eastAsia="Times New Roman" w:hAnsi="Times New Roman" w:cs="Times New Roman"/>
            <w:color w:val="000000"/>
            <w:sz w:val="24"/>
            <w:szCs w:val="24"/>
          </w:rPr>
          <w:t>num</w:t>
        </w:r>
        <w:proofErr w:type="spellEnd"/>
        <w:r w:rsidRPr="006B34B1">
          <w:rPr>
            <w:rFonts w:ascii="Times New Roman" w:eastAsia="Times New Roman" w:hAnsi="Times New Roman" w:cs="Times New Roman"/>
            <w:color w:val="000000"/>
            <w:sz w:val="24"/>
            <w:szCs w:val="24"/>
          </w:rPr>
          <w:t xml:space="preserve"> * </w:t>
        </w:r>
        <w:proofErr w:type="spellStart"/>
        <w:r w:rsidRPr="006B34B1">
          <w:rPr>
            <w:rFonts w:ascii="Times New Roman" w:eastAsia="Times New Roman" w:hAnsi="Times New Roman" w:cs="Times New Roman"/>
            <w:color w:val="000000"/>
            <w:sz w:val="24"/>
            <w:szCs w:val="24"/>
          </w:rPr>
          <w:t>num</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 xml:space="preserve">return </w:t>
        </w:r>
        <w:proofErr w:type="spellStart"/>
        <w:r w:rsidRPr="006B34B1">
          <w:rPr>
            <w:rFonts w:ascii="Times New Roman" w:eastAsia="Times New Roman" w:hAnsi="Times New Roman" w:cs="Times New Roman"/>
            <w:color w:val="000000"/>
            <w:sz w:val="24"/>
            <w:szCs w:val="24"/>
          </w:rPr>
          <w:t>num</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double temp = 2.0;</w:t>
        </w:r>
        <w:r w:rsidRPr="006B34B1">
          <w:rPr>
            <w:rFonts w:ascii="Times New Roman" w:eastAsia="Times New Roman" w:hAnsi="Times New Roman" w:cs="Times New Roman"/>
            <w:color w:val="000000"/>
            <w:sz w:val="24"/>
            <w:szCs w:val="24"/>
          </w:rPr>
          <w:br/>
          <w:t xml:space="preserve">double value = </w:t>
        </w:r>
        <w:proofErr w:type="spellStart"/>
        <w:r w:rsidRPr="006B34B1">
          <w:rPr>
            <w:rFonts w:ascii="Times New Roman" w:eastAsia="Times New Roman" w:hAnsi="Times New Roman" w:cs="Times New Roman"/>
            <w:color w:val="000000"/>
            <w:sz w:val="24"/>
            <w:szCs w:val="24"/>
          </w:rPr>
          <w:t>cuberoot</w:t>
        </w:r>
        <w:proofErr w:type="spellEnd"/>
        <w:r w:rsidRPr="006B34B1">
          <w:rPr>
            <w:rFonts w:ascii="Times New Roman" w:eastAsia="Times New Roman" w:hAnsi="Times New Roman" w:cs="Times New Roman"/>
            <w:color w:val="000000"/>
            <w:sz w:val="24"/>
            <w:szCs w:val="24"/>
          </w:rPr>
          <w:t xml:space="preserve"> ( 3.0 + temp ); // argument is </w:t>
        </w:r>
        <w:proofErr w:type="spellStart"/>
        <w:r w:rsidRPr="006B34B1">
          <w:rPr>
            <w:rFonts w:ascii="Times New Roman" w:eastAsia="Times New Roman" w:hAnsi="Times New Roman" w:cs="Times New Roman"/>
            <w:color w:val="000000"/>
            <w:sz w:val="24"/>
            <w:szCs w:val="24"/>
          </w:rPr>
          <w:t>a</w:t>
        </w:r>
        <w:proofErr w:type="spellEnd"/>
        <w:r w:rsidRPr="006B34B1">
          <w:rPr>
            <w:rFonts w:ascii="Times New Roman" w:eastAsia="Times New Roman" w:hAnsi="Times New Roman" w:cs="Times New Roman"/>
            <w:color w:val="000000"/>
            <w:sz w:val="24"/>
            <w:szCs w:val="24"/>
          </w:rPr>
          <w:t xml:space="preserve"> expression and not a </w:t>
        </w:r>
        <w:proofErr w:type="spellStart"/>
        <w:r w:rsidRPr="006B34B1">
          <w:rPr>
            <w:rFonts w:ascii="Times New Roman" w:eastAsia="Times New Roman" w:hAnsi="Times New Roman" w:cs="Times New Roman"/>
            <w:color w:val="000000"/>
            <w:sz w:val="24"/>
            <w:szCs w:val="24"/>
          </w:rPr>
          <w:t>Lvalue</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 xml:space="preserve">b) The actual argument is of the wrong type, but of a type that can be converted to the </w:t>
        </w:r>
        <w:r w:rsidRPr="006B34B1">
          <w:rPr>
            <w:rFonts w:ascii="Times New Roman" w:eastAsia="Times New Roman" w:hAnsi="Times New Roman" w:cs="Times New Roman"/>
            <w:color w:val="000000"/>
            <w:sz w:val="24"/>
            <w:szCs w:val="24"/>
          </w:rPr>
          <w:br/>
          <w:t>correct type</w:t>
        </w:r>
        <w:r w:rsidRPr="006B34B1">
          <w:rPr>
            <w:rFonts w:ascii="Times New Roman" w:eastAsia="Times New Roman" w:hAnsi="Times New Roman" w:cs="Times New Roman"/>
            <w:color w:val="000000"/>
            <w:sz w:val="24"/>
            <w:szCs w:val="24"/>
          </w:rPr>
          <w:br/>
          <w:t>long temp = 3L;</w:t>
        </w:r>
        <w:r w:rsidRPr="006B34B1">
          <w:rPr>
            <w:rFonts w:ascii="Times New Roman" w:eastAsia="Times New Roman" w:hAnsi="Times New Roman" w:cs="Times New Roman"/>
            <w:color w:val="000000"/>
            <w:sz w:val="24"/>
            <w:szCs w:val="24"/>
          </w:rPr>
          <w:br/>
          <w:t xml:space="preserve">double value = </w:t>
        </w:r>
        <w:proofErr w:type="spellStart"/>
        <w:r w:rsidRPr="006B34B1">
          <w:rPr>
            <w:rFonts w:ascii="Times New Roman" w:eastAsia="Times New Roman" w:hAnsi="Times New Roman" w:cs="Times New Roman"/>
            <w:color w:val="000000"/>
            <w:sz w:val="24"/>
            <w:szCs w:val="24"/>
          </w:rPr>
          <w:t>cuberoot</w:t>
        </w:r>
        <w:proofErr w:type="spellEnd"/>
        <w:r w:rsidRPr="006B34B1">
          <w:rPr>
            <w:rFonts w:ascii="Times New Roman" w:eastAsia="Times New Roman" w:hAnsi="Times New Roman" w:cs="Times New Roman"/>
            <w:color w:val="000000"/>
            <w:sz w:val="24"/>
            <w:szCs w:val="24"/>
          </w:rPr>
          <w:t xml:space="preserve"> ( temp); // long to double conversion </w:t>
        </w:r>
        <w:r w:rsidRPr="006B34B1">
          <w:rPr>
            <w:rFonts w:ascii="Times New Roman" w:eastAsia="Times New Roman" w:hAnsi="Times New Roman" w:cs="Times New Roman"/>
            <w:color w:val="000000"/>
            <w:sz w:val="24"/>
            <w:szCs w:val="24"/>
          </w:rPr>
          <w:br/>
          <w:t>What is virtual function?</w:t>
        </w:r>
        <w:r w:rsidRPr="006B34B1">
          <w:rPr>
            <w:rFonts w:ascii="Times New Roman" w:eastAsia="Times New Roman" w:hAnsi="Times New Roman" w:cs="Times New Roman"/>
            <w:color w:val="000000"/>
            <w:sz w:val="24"/>
            <w:szCs w:val="24"/>
          </w:rPr>
          <w:br/>
          <w:t xml:space="preserve">When derived class overrides the base class method by redefining the same function, then if </w:t>
        </w:r>
        <w:r w:rsidRPr="006B34B1">
          <w:rPr>
            <w:rFonts w:ascii="Times New Roman" w:eastAsia="Times New Roman" w:hAnsi="Times New Roman" w:cs="Times New Roman"/>
            <w:color w:val="000000"/>
            <w:sz w:val="24"/>
            <w:szCs w:val="24"/>
          </w:rPr>
          <w:br/>
          <w:t xml:space="preserve">client wants to access redefined the method from derived class through a pointer from base </w:t>
        </w:r>
        <w:r w:rsidRPr="006B34B1">
          <w:rPr>
            <w:rFonts w:ascii="Times New Roman" w:eastAsia="Times New Roman" w:hAnsi="Times New Roman" w:cs="Times New Roman"/>
            <w:color w:val="000000"/>
            <w:sz w:val="24"/>
            <w:szCs w:val="24"/>
          </w:rPr>
          <w:br/>
          <w:t>class object, then you must define this function in base class as virtual function.</w:t>
        </w:r>
        <w:r w:rsidRPr="006B34B1">
          <w:rPr>
            <w:rFonts w:ascii="Times New Roman" w:eastAsia="Times New Roman" w:hAnsi="Times New Roman" w:cs="Times New Roman"/>
            <w:color w:val="000000"/>
            <w:sz w:val="24"/>
            <w:szCs w:val="24"/>
          </w:rPr>
          <w:br/>
          <w:t>class parent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void Show() </w:t>
        </w:r>
        <w:r w:rsidRPr="006B34B1">
          <w:rPr>
            <w:rFonts w:ascii="Times New Roman" w:eastAsia="Times New Roman" w:hAnsi="Times New Roman" w:cs="Times New Roman"/>
            <w:color w:val="000000"/>
            <w:sz w:val="24"/>
            <w:szCs w:val="24"/>
          </w:rPr>
          <w:br/>
          <w:t xml:space="preserv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cout</w:t>
        </w:r>
        <w:proofErr w:type="spellEnd"/>
        <w:r w:rsidRPr="006B34B1">
          <w:rPr>
            <w:rFonts w:ascii="Times New Roman" w:eastAsia="Times New Roman" w:hAnsi="Times New Roman" w:cs="Times New Roman"/>
            <w:color w:val="000000"/>
            <w:sz w:val="24"/>
            <w:szCs w:val="24"/>
          </w:rPr>
          <w:t xml:space="preserve"> &lt;&lt; "</w:t>
        </w:r>
        <w:proofErr w:type="spellStart"/>
        <w:r w:rsidRPr="006B34B1">
          <w:rPr>
            <w:rFonts w:ascii="Times New Roman" w:eastAsia="Times New Roman" w:hAnsi="Times New Roman" w:cs="Times New Roman"/>
            <w:color w:val="000000"/>
            <w:sz w:val="24"/>
            <w:szCs w:val="24"/>
          </w:rPr>
          <w:t>i'm</w:t>
        </w:r>
        <w:proofErr w:type="spellEnd"/>
        <w:r w:rsidRPr="006B34B1">
          <w:rPr>
            <w:rFonts w:ascii="Times New Roman" w:eastAsia="Times New Roman" w:hAnsi="Times New Roman" w:cs="Times New Roman"/>
            <w:color w:val="000000"/>
            <w:sz w:val="24"/>
            <w:szCs w:val="24"/>
          </w:rPr>
          <w:t xml:space="preserve"> parent" &lt;&lt; </w:t>
        </w:r>
        <w:proofErr w:type="spellStart"/>
        <w:r w:rsidRPr="006B34B1">
          <w:rPr>
            <w:rFonts w:ascii="Times New Roman" w:eastAsia="Times New Roman" w:hAnsi="Times New Roman" w:cs="Times New Roman"/>
            <w:color w:val="000000"/>
            <w:sz w:val="24"/>
            <w:szCs w:val="24"/>
          </w:rPr>
          <w:t>endl</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class child: public parent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void Show() </w:t>
        </w:r>
        <w:r w:rsidRPr="006B34B1">
          <w:rPr>
            <w:rFonts w:ascii="Times New Roman" w:eastAsia="Times New Roman" w:hAnsi="Times New Roman" w:cs="Times New Roman"/>
            <w:color w:val="000000"/>
            <w:sz w:val="24"/>
            <w:szCs w:val="24"/>
          </w:rPr>
          <w:br/>
          <w:t xml:space="preserv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cout</w:t>
        </w:r>
        <w:proofErr w:type="spellEnd"/>
        <w:r w:rsidRPr="006B34B1">
          <w:rPr>
            <w:rFonts w:ascii="Times New Roman" w:eastAsia="Times New Roman" w:hAnsi="Times New Roman" w:cs="Times New Roman"/>
            <w:color w:val="000000"/>
            <w:sz w:val="24"/>
            <w:szCs w:val="24"/>
          </w:rPr>
          <w:t xml:space="preserve"> &lt;&lt; "</w:t>
        </w:r>
        <w:proofErr w:type="spellStart"/>
        <w:r w:rsidRPr="006B34B1">
          <w:rPr>
            <w:rFonts w:ascii="Times New Roman" w:eastAsia="Times New Roman" w:hAnsi="Times New Roman" w:cs="Times New Roman"/>
            <w:color w:val="000000"/>
            <w:sz w:val="24"/>
            <w:szCs w:val="24"/>
          </w:rPr>
          <w:t>i'm</w:t>
        </w:r>
        <w:proofErr w:type="spellEnd"/>
        <w:r w:rsidRPr="006B34B1">
          <w:rPr>
            <w:rFonts w:ascii="Times New Roman" w:eastAsia="Times New Roman" w:hAnsi="Times New Roman" w:cs="Times New Roman"/>
            <w:color w:val="000000"/>
            <w:sz w:val="24"/>
            <w:szCs w:val="24"/>
          </w:rPr>
          <w:t xml:space="preserve"> child" &lt;&lt; </w:t>
        </w:r>
        <w:proofErr w:type="spellStart"/>
        <w:r w:rsidRPr="006B34B1">
          <w:rPr>
            <w:rFonts w:ascii="Times New Roman" w:eastAsia="Times New Roman" w:hAnsi="Times New Roman" w:cs="Times New Roman"/>
            <w:color w:val="000000"/>
            <w:sz w:val="24"/>
            <w:szCs w:val="24"/>
          </w:rPr>
          <w:t>endl</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parent * </w:t>
        </w:r>
        <w:proofErr w:type="spellStart"/>
        <w:r w:rsidRPr="006B34B1">
          <w:rPr>
            <w:rFonts w:ascii="Times New Roman" w:eastAsia="Times New Roman" w:hAnsi="Times New Roman" w:cs="Times New Roman"/>
            <w:color w:val="000000"/>
            <w:sz w:val="24"/>
            <w:szCs w:val="24"/>
          </w:rPr>
          <w:t>parent_object_ptr</w:t>
        </w:r>
        <w:proofErr w:type="spellEnd"/>
        <w:r w:rsidRPr="006B34B1">
          <w:rPr>
            <w:rFonts w:ascii="Times New Roman" w:eastAsia="Times New Roman" w:hAnsi="Times New Roman" w:cs="Times New Roman"/>
            <w:color w:val="000000"/>
            <w:sz w:val="24"/>
            <w:szCs w:val="24"/>
          </w:rPr>
          <w:t xml:space="preserve"> = new child;</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parent_object_ptr</w:t>
        </w:r>
        <w:proofErr w:type="spellEnd"/>
        <w:r w:rsidRPr="006B34B1">
          <w:rPr>
            <w:rFonts w:ascii="Times New Roman" w:eastAsia="Times New Roman" w:hAnsi="Times New Roman" w:cs="Times New Roman"/>
            <w:color w:val="000000"/>
            <w:sz w:val="24"/>
            <w:szCs w:val="24"/>
          </w:rPr>
          <w:t xml:space="preserve">-&gt;show() // calls parent-&gt;show() i </w:t>
        </w:r>
        <w:r w:rsidRPr="006B34B1">
          <w:rPr>
            <w:rFonts w:ascii="Times New Roman" w:eastAsia="Times New Roman" w:hAnsi="Times New Roman" w:cs="Times New Roman"/>
            <w:color w:val="000000"/>
            <w:sz w:val="24"/>
            <w:szCs w:val="24"/>
          </w:rPr>
          <w:br/>
          <w:t xml:space="preserve">now we </w:t>
        </w:r>
        <w:proofErr w:type="spellStart"/>
        <w:r w:rsidRPr="006B34B1">
          <w:rPr>
            <w:rFonts w:ascii="Times New Roman" w:eastAsia="Times New Roman" w:hAnsi="Times New Roman" w:cs="Times New Roman"/>
            <w:color w:val="000000"/>
            <w:sz w:val="24"/>
            <w:szCs w:val="24"/>
          </w:rPr>
          <w:t>goto</w:t>
        </w:r>
        <w:proofErr w:type="spellEnd"/>
        <w:r w:rsidRPr="006B34B1">
          <w:rPr>
            <w:rFonts w:ascii="Times New Roman" w:eastAsia="Times New Roman" w:hAnsi="Times New Roman" w:cs="Times New Roman"/>
            <w:color w:val="000000"/>
            <w:sz w:val="24"/>
            <w:szCs w:val="24"/>
          </w:rPr>
          <w:t xml:space="preserve"> virtual world...</w:t>
        </w:r>
        <w:r w:rsidRPr="006B34B1">
          <w:rPr>
            <w:rFonts w:ascii="Times New Roman" w:eastAsia="Times New Roman" w:hAnsi="Times New Roman" w:cs="Times New Roman"/>
            <w:color w:val="000000"/>
            <w:sz w:val="24"/>
            <w:szCs w:val="24"/>
          </w:rPr>
          <w:br/>
          <w:t>class parent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virtual void Show() </w:t>
        </w:r>
        <w:r w:rsidRPr="006B34B1">
          <w:rPr>
            <w:rFonts w:ascii="Times New Roman" w:eastAsia="Times New Roman" w:hAnsi="Times New Roman" w:cs="Times New Roman"/>
            <w:color w:val="000000"/>
            <w:sz w:val="24"/>
            <w:szCs w:val="24"/>
          </w:rPr>
          <w:br/>
          <w:t xml:space="preserv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cout</w:t>
        </w:r>
        <w:proofErr w:type="spellEnd"/>
        <w:r w:rsidRPr="006B34B1">
          <w:rPr>
            <w:rFonts w:ascii="Times New Roman" w:eastAsia="Times New Roman" w:hAnsi="Times New Roman" w:cs="Times New Roman"/>
            <w:color w:val="000000"/>
            <w:sz w:val="24"/>
            <w:szCs w:val="24"/>
          </w:rPr>
          <w:t xml:space="preserve"> &lt;&lt; "</w:t>
        </w:r>
        <w:proofErr w:type="spellStart"/>
        <w:r w:rsidRPr="006B34B1">
          <w:rPr>
            <w:rFonts w:ascii="Times New Roman" w:eastAsia="Times New Roman" w:hAnsi="Times New Roman" w:cs="Times New Roman"/>
            <w:color w:val="000000"/>
            <w:sz w:val="24"/>
            <w:szCs w:val="24"/>
          </w:rPr>
          <w:t>i'm</w:t>
        </w:r>
        <w:proofErr w:type="spellEnd"/>
        <w:r w:rsidRPr="006B34B1">
          <w:rPr>
            <w:rFonts w:ascii="Times New Roman" w:eastAsia="Times New Roman" w:hAnsi="Times New Roman" w:cs="Times New Roman"/>
            <w:color w:val="000000"/>
            <w:sz w:val="24"/>
            <w:szCs w:val="24"/>
          </w:rPr>
          <w:t xml:space="preserve"> parent" &lt;&lt; </w:t>
        </w:r>
        <w:proofErr w:type="spellStart"/>
        <w:r w:rsidRPr="006B34B1">
          <w:rPr>
            <w:rFonts w:ascii="Times New Roman" w:eastAsia="Times New Roman" w:hAnsi="Times New Roman" w:cs="Times New Roman"/>
            <w:color w:val="000000"/>
            <w:sz w:val="24"/>
            <w:szCs w:val="24"/>
          </w:rPr>
          <w:t>endl</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class child: public parent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void Show() </w:t>
        </w:r>
        <w:r w:rsidRPr="006B34B1">
          <w:rPr>
            <w:rFonts w:ascii="Times New Roman" w:eastAsia="Times New Roman" w:hAnsi="Times New Roman" w:cs="Times New Roman"/>
            <w:color w:val="000000"/>
            <w:sz w:val="24"/>
            <w:szCs w:val="24"/>
          </w:rPr>
          <w:br/>
          <w:t xml:space="preserv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cout</w:t>
        </w:r>
        <w:proofErr w:type="spellEnd"/>
        <w:r w:rsidRPr="006B34B1">
          <w:rPr>
            <w:rFonts w:ascii="Times New Roman" w:eastAsia="Times New Roman" w:hAnsi="Times New Roman" w:cs="Times New Roman"/>
            <w:color w:val="000000"/>
            <w:sz w:val="24"/>
            <w:szCs w:val="24"/>
          </w:rPr>
          <w:t xml:space="preserve"> &lt;&lt; "</w:t>
        </w:r>
        <w:proofErr w:type="spellStart"/>
        <w:r w:rsidRPr="006B34B1">
          <w:rPr>
            <w:rFonts w:ascii="Times New Roman" w:eastAsia="Times New Roman" w:hAnsi="Times New Roman" w:cs="Times New Roman"/>
            <w:color w:val="000000"/>
            <w:sz w:val="24"/>
            <w:szCs w:val="24"/>
          </w:rPr>
          <w:t>i'm</w:t>
        </w:r>
        <w:proofErr w:type="spellEnd"/>
        <w:r w:rsidRPr="006B34B1">
          <w:rPr>
            <w:rFonts w:ascii="Times New Roman" w:eastAsia="Times New Roman" w:hAnsi="Times New Roman" w:cs="Times New Roman"/>
            <w:color w:val="000000"/>
            <w:sz w:val="24"/>
            <w:szCs w:val="24"/>
          </w:rPr>
          <w:t xml:space="preserve"> child" &lt;&lt; </w:t>
        </w:r>
        <w:proofErr w:type="spellStart"/>
        <w:r w:rsidRPr="006B34B1">
          <w:rPr>
            <w:rFonts w:ascii="Times New Roman" w:eastAsia="Times New Roman" w:hAnsi="Times New Roman" w:cs="Times New Roman"/>
            <w:color w:val="000000"/>
            <w:sz w:val="24"/>
            <w:szCs w:val="24"/>
          </w:rPr>
          <w:t>endl</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parent * </w:t>
        </w:r>
        <w:proofErr w:type="spellStart"/>
        <w:r w:rsidRPr="006B34B1">
          <w:rPr>
            <w:rFonts w:ascii="Times New Roman" w:eastAsia="Times New Roman" w:hAnsi="Times New Roman" w:cs="Times New Roman"/>
            <w:color w:val="000000"/>
            <w:sz w:val="24"/>
            <w:szCs w:val="24"/>
          </w:rPr>
          <w:t>parent_object_ptr</w:t>
        </w:r>
        <w:proofErr w:type="spellEnd"/>
        <w:r w:rsidRPr="006B34B1">
          <w:rPr>
            <w:rFonts w:ascii="Times New Roman" w:eastAsia="Times New Roman" w:hAnsi="Times New Roman" w:cs="Times New Roman"/>
            <w:color w:val="000000"/>
            <w:sz w:val="24"/>
            <w:szCs w:val="24"/>
          </w:rPr>
          <w:t xml:space="preserve"> = new child;</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parent_object_ptr</w:t>
        </w:r>
        <w:proofErr w:type="spellEnd"/>
        <w:r w:rsidRPr="006B34B1">
          <w:rPr>
            <w:rFonts w:ascii="Times New Roman" w:eastAsia="Times New Roman" w:hAnsi="Times New Roman" w:cs="Times New Roman"/>
            <w:color w:val="000000"/>
            <w:sz w:val="24"/>
            <w:szCs w:val="24"/>
          </w:rPr>
          <w:t xml:space="preserve">-&gt;show() // calls child-&gt;show() </w:t>
        </w:r>
        <w:r w:rsidRPr="006B34B1">
          <w:rPr>
            <w:rFonts w:ascii="Times New Roman" w:eastAsia="Times New Roman" w:hAnsi="Times New Roman" w:cs="Times New Roman"/>
            <w:color w:val="000000"/>
            <w:sz w:val="24"/>
            <w:szCs w:val="24"/>
          </w:rPr>
          <w:br/>
          <w:t xml:space="preserve">What is pure virtual function? </w:t>
        </w:r>
        <w:proofErr w:type="gramStart"/>
        <w:r w:rsidRPr="006B34B1">
          <w:rPr>
            <w:rFonts w:ascii="Times New Roman" w:eastAsia="Times New Roman" w:hAnsi="Times New Roman" w:cs="Times New Roman"/>
            <w:color w:val="000000"/>
            <w:sz w:val="24"/>
            <w:szCs w:val="24"/>
          </w:rPr>
          <w:t>or</w:t>
        </w:r>
        <w:proofErr w:type="gramEnd"/>
        <w:r w:rsidRPr="006B34B1">
          <w:rPr>
            <w:rFonts w:ascii="Times New Roman" w:eastAsia="Times New Roman" w:hAnsi="Times New Roman" w:cs="Times New Roman"/>
            <w:color w:val="000000"/>
            <w:sz w:val="24"/>
            <w:szCs w:val="24"/>
          </w:rPr>
          <w:t xml:space="preserve"> what is abstract class?</w:t>
        </w:r>
        <w:r w:rsidRPr="006B34B1">
          <w:rPr>
            <w:rFonts w:ascii="Times New Roman" w:eastAsia="Times New Roman" w:hAnsi="Times New Roman" w:cs="Times New Roman"/>
            <w:color w:val="000000"/>
            <w:sz w:val="24"/>
            <w:szCs w:val="24"/>
          </w:rPr>
          <w:br/>
          <w:t xml:space="preserve">When you define only function prototype in a base class without and do the complete </w:t>
        </w:r>
        <w:r w:rsidRPr="006B34B1">
          <w:rPr>
            <w:rFonts w:ascii="Times New Roman" w:eastAsia="Times New Roman" w:hAnsi="Times New Roman" w:cs="Times New Roman"/>
            <w:color w:val="000000"/>
            <w:sz w:val="24"/>
            <w:szCs w:val="24"/>
          </w:rPr>
          <w:br/>
          <w:t xml:space="preserve">implementation in derived class. This base class is called abstract class and client won't </w:t>
        </w:r>
        <w:r w:rsidRPr="006B34B1">
          <w:rPr>
            <w:rFonts w:ascii="Times New Roman" w:eastAsia="Times New Roman" w:hAnsi="Times New Roman" w:cs="Times New Roman"/>
            <w:color w:val="000000"/>
            <w:sz w:val="24"/>
            <w:szCs w:val="24"/>
          </w:rPr>
          <w:br/>
          <w:t>able to instantiate an object using this base class.</w:t>
        </w:r>
        <w:r w:rsidRPr="006B34B1">
          <w:rPr>
            <w:rFonts w:ascii="Times New Roman" w:eastAsia="Times New Roman" w:hAnsi="Times New Roman" w:cs="Times New Roman"/>
            <w:color w:val="000000"/>
            <w:sz w:val="24"/>
            <w:szCs w:val="24"/>
          </w:rPr>
          <w:br/>
          <w:t>You can make a pure virtual function or abstract class this way</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class</w:t>
        </w:r>
        <w:proofErr w:type="gramEnd"/>
        <w:r w:rsidRPr="006B34B1">
          <w:rPr>
            <w:rFonts w:ascii="Times New Roman" w:eastAsia="Times New Roman" w:hAnsi="Times New Roman" w:cs="Times New Roman"/>
            <w:color w:val="000000"/>
            <w:sz w:val="24"/>
            <w:szCs w:val="24"/>
          </w:rPr>
          <w:t xml:space="preserve"> Boo</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void foo() = 0;</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Boo </w:t>
        </w:r>
        <w:proofErr w:type="spellStart"/>
        <w:r w:rsidRPr="006B34B1">
          <w:rPr>
            <w:rFonts w:ascii="Times New Roman" w:eastAsia="Times New Roman" w:hAnsi="Times New Roman" w:cs="Times New Roman"/>
            <w:color w:val="000000"/>
            <w:sz w:val="24"/>
            <w:szCs w:val="24"/>
          </w:rPr>
          <w:t>MyBoo</w:t>
        </w:r>
        <w:proofErr w:type="spellEnd"/>
        <w:r w:rsidRPr="006B34B1">
          <w:rPr>
            <w:rFonts w:ascii="Times New Roman" w:eastAsia="Times New Roman" w:hAnsi="Times New Roman" w:cs="Times New Roman"/>
            <w:color w:val="000000"/>
            <w:sz w:val="24"/>
            <w:szCs w:val="24"/>
          </w:rPr>
          <w:t>; // compilation error</w:t>
        </w:r>
        <w:r w:rsidRPr="006B34B1">
          <w:rPr>
            <w:rFonts w:ascii="Times New Roman" w:eastAsia="Times New Roman" w:hAnsi="Times New Roman" w:cs="Times New Roman"/>
            <w:color w:val="000000"/>
            <w:sz w:val="24"/>
            <w:szCs w:val="24"/>
          </w:rPr>
          <w:br/>
          <w:t>What is Memory alignment??</w:t>
        </w:r>
        <w:r w:rsidRPr="006B34B1">
          <w:rPr>
            <w:rFonts w:ascii="Times New Roman" w:eastAsia="Times New Roman" w:hAnsi="Times New Roman" w:cs="Times New Roman"/>
            <w:color w:val="000000"/>
            <w:sz w:val="24"/>
            <w:szCs w:val="24"/>
          </w:rPr>
          <w:br/>
          <w:t xml:space="preserve">The term alignment primarily means the tendency of an address pointer value to be a multiple </w:t>
        </w:r>
        <w:r w:rsidRPr="006B34B1">
          <w:rPr>
            <w:rFonts w:ascii="Times New Roman" w:eastAsia="Times New Roman" w:hAnsi="Times New Roman" w:cs="Times New Roman"/>
            <w:color w:val="000000"/>
            <w:sz w:val="24"/>
            <w:szCs w:val="24"/>
          </w:rPr>
          <w:br/>
          <w:t xml:space="preserve">of some power of two. So a pointer with two byte alignment has a zero in the least </w:t>
        </w:r>
        <w:r w:rsidRPr="006B34B1">
          <w:rPr>
            <w:rFonts w:ascii="Times New Roman" w:eastAsia="Times New Roman" w:hAnsi="Times New Roman" w:cs="Times New Roman"/>
            <w:color w:val="000000"/>
            <w:sz w:val="24"/>
            <w:szCs w:val="24"/>
          </w:rPr>
          <w:br/>
          <w:t xml:space="preserve">significant bit. And a pointer with four byte alignment has a zero in both the two least </w:t>
        </w:r>
        <w:r w:rsidRPr="006B34B1">
          <w:rPr>
            <w:rFonts w:ascii="Times New Roman" w:eastAsia="Times New Roman" w:hAnsi="Times New Roman" w:cs="Times New Roman"/>
            <w:color w:val="000000"/>
            <w:sz w:val="24"/>
            <w:szCs w:val="24"/>
          </w:rPr>
          <w:br/>
          <w:t xml:space="preserve">significant bits. And so on. More alignment means a longer sequence of zero bits in the </w:t>
        </w:r>
        <w:r w:rsidRPr="006B34B1">
          <w:rPr>
            <w:rFonts w:ascii="Times New Roman" w:eastAsia="Times New Roman" w:hAnsi="Times New Roman" w:cs="Times New Roman"/>
            <w:color w:val="000000"/>
            <w:sz w:val="24"/>
            <w:szCs w:val="24"/>
          </w:rPr>
          <w:br/>
          <w:t>lowest bits of a pointer.</w:t>
        </w:r>
        <w:r w:rsidRPr="006B34B1">
          <w:rPr>
            <w:rFonts w:ascii="Times New Roman" w:eastAsia="Times New Roman" w:hAnsi="Times New Roman" w:cs="Times New Roman"/>
            <w:color w:val="000000"/>
            <w:sz w:val="24"/>
            <w:szCs w:val="24"/>
          </w:rPr>
          <w:br/>
          <w:t xml:space="preserve">What problem does the namespace feature solve? </w:t>
        </w:r>
        <w:r w:rsidRPr="006B34B1">
          <w:rPr>
            <w:rFonts w:ascii="Times New Roman" w:eastAsia="Times New Roman" w:hAnsi="Times New Roman" w:cs="Times New Roman"/>
            <w:color w:val="000000"/>
            <w:sz w:val="24"/>
            <w:szCs w:val="24"/>
          </w:rPr>
          <w:br/>
          <w:t xml:space="preserve">Multiple providers of libraries might use common global identifiers causing a name collision </w:t>
        </w:r>
        <w:r w:rsidRPr="006B34B1">
          <w:rPr>
            <w:rFonts w:ascii="Times New Roman" w:eastAsia="Times New Roman" w:hAnsi="Times New Roman" w:cs="Times New Roman"/>
            <w:color w:val="000000"/>
            <w:sz w:val="24"/>
            <w:szCs w:val="24"/>
          </w:rPr>
          <w:br/>
          <w:t xml:space="preserve">when an application tries to link with two or more such libraries. The namespace feature </w:t>
        </w:r>
        <w:r w:rsidRPr="006B34B1">
          <w:rPr>
            <w:rFonts w:ascii="Times New Roman" w:eastAsia="Times New Roman" w:hAnsi="Times New Roman" w:cs="Times New Roman"/>
            <w:color w:val="000000"/>
            <w:sz w:val="24"/>
            <w:szCs w:val="24"/>
          </w:rPr>
          <w:br/>
          <w:t xml:space="preserve">surrounds a library's external declarations with a unique namespace that eliminates the </w:t>
        </w:r>
        <w:r w:rsidRPr="006B34B1">
          <w:rPr>
            <w:rFonts w:ascii="Times New Roman" w:eastAsia="Times New Roman" w:hAnsi="Times New Roman" w:cs="Times New Roman"/>
            <w:color w:val="000000"/>
            <w:sz w:val="24"/>
            <w:szCs w:val="24"/>
          </w:rPr>
          <w:br/>
          <w:t xml:space="preserve">potential for those collisions.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namespace</w:t>
        </w:r>
        <w:proofErr w:type="gramEnd"/>
        <w:r w:rsidRPr="006B34B1">
          <w:rPr>
            <w:rFonts w:ascii="Times New Roman" w:eastAsia="Times New Roman" w:hAnsi="Times New Roman" w:cs="Times New Roman"/>
            <w:color w:val="000000"/>
            <w:sz w:val="24"/>
            <w:szCs w:val="24"/>
          </w:rPr>
          <w:t xml:space="preserve"> [identifier] { namespace-body }</w:t>
        </w:r>
        <w:r w:rsidRPr="006B34B1">
          <w:rPr>
            <w:rFonts w:ascii="Times New Roman" w:eastAsia="Times New Roman" w:hAnsi="Times New Roman" w:cs="Times New Roman"/>
            <w:color w:val="000000"/>
            <w:sz w:val="24"/>
            <w:szCs w:val="24"/>
          </w:rPr>
          <w:br/>
          <w:t>A namespace declaration identifies and assigns a name to a declarative region.</w:t>
        </w:r>
        <w:r w:rsidRPr="006B34B1">
          <w:rPr>
            <w:rFonts w:ascii="Times New Roman" w:eastAsia="Times New Roman" w:hAnsi="Times New Roman" w:cs="Times New Roman"/>
            <w:color w:val="000000"/>
            <w:sz w:val="24"/>
            <w:szCs w:val="24"/>
          </w:rPr>
          <w:br/>
          <w:t xml:space="preserve">The identifier in a namespace declaration must be unique in the declarative region in which </w:t>
        </w:r>
        <w:r w:rsidRPr="006B34B1">
          <w:rPr>
            <w:rFonts w:ascii="Times New Roman" w:eastAsia="Times New Roman" w:hAnsi="Times New Roman" w:cs="Times New Roman"/>
            <w:color w:val="000000"/>
            <w:sz w:val="24"/>
            <w:szCs w:val="24"/>
          </w:rPr>
          <w:br/>
          <w:t xml:space="preserve">it is used. The identifier is the name of the namespace and is used to reference its </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members.</w:t>
        </w:r>
        <w:r w:rsidRPr="006B34B1">
          <w:rPr>
            <w:rFonts w:ascii="Times New Roman" w:eastAsia="Times New Roman" w:hAnsi="Times New Roman" w:cs="Times New Roman"/>
            <w:color w:val="000000"/>
            <w:sz w:val="24"/>
            <w:szCs w:val="24"/>
          </w:rPr>
          <w:br/>
          <w:t>What is the use of 'using' declaration?</w:t>
        </w:r>
        <w:r w:rsidRPr="006B34B1">
          <w:rPr>
            <w:rFonts w:ascii="Times New Roman" w:eastAsia="Times New Roman" w:hAnsi="Times New Roman" w:cs="Times New Roman"/>
            <w:color w:val="000000"/>
            <w:sz w:val="24"/>
            <w:szCs w:val="24"/>
          </w:rPr>
          <w:br/>
          <w:t xml:space="preserve">A using declaration makes it possible to use a name from a namespace without the scope </w:t>
        </w:r>
        <w:r w:rsidRPr="006B34B1">
          <w:rPr>
            <w:rFonts w:ascii="Times New Roman" w:eastAsia="Times New Roman" w:hAnsi="Times New Roman" w:cs="Times New Roman"/>
            <w:color w:val="000000"/>
            <w:sz w:val="24"/>
            <w:szCs w:val="24"/>
          </w:rPr>
          <w:br/>
          <w:t xml:space="preserve">operator. </w:t>
        </w:r>
        <w:r w:rsidRPr="006B34B1">
          <w:rPr>
            <w:rFonts w:ascii="Times New Roman" w:eastAsia="Times New Roman" w:hAnsi="Times New Roman" w:cs="Times New Roman"/>
            <w:color w:val="000000"/>
            <w:sz w:val="24"/>
            <w:szCs w:val="24"/>
          </w:rPr>
          <w:br/>
          <w:t xml:space="preserve">What is an Iterator class?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A class that is used to traverse through the objects maintained by a container class.</w:t>
        </w:r>
        <w:proofErr w:type="gramEnd"/>
        <w:r w:rsidRPr="006B34B1">
          <w:rPr>
            <w:rFonts w:ascii="Times New Roman" w:eastAsia="Times New Roman" w:hAnsi="Times New Roman" w:cs="Times New Roman"/>
            <w:color w:val="000000"/>
            <w:sz w:val="24"/>
            <w:szCs w:val="24"/>
          </w:rPr>
          <w:t xml:space="preserve"> There </w:t>
        </w:r>
        <w:r w:rsidRPr="006B34B1">
          <w:rPr>
            <w:rFonts w:ascii="Times New Roman" w:eastAsia="Times New Roman" w:hAnsi="Times New Roman" w:cs="Times New Roman"/>
            <w:color w:val="000000"/>
            <w:sz w:val="24"/>
            <w:szCs w:val="24"/>
          </w:rPr>
          <w:br/>
          <w:t xml:space="preserve">are five categories of iterators: input iterators, output iterators, forward iterators, </w:t>
        </w:r>
        <w:r w:rsidRPr="006B34B1">
          <w:rPr>
            <w:rFonts w:ascii="Times New Roman" w:eastAsia="Times New Roman" w:hAnsi="Times New Roman" w:cs="Times New Roman"/>
            <w:color w:val="000000"/>
            <w:sz w:val="24"/>
            <w:szCs w:val="24"/>
          </w:rPr>
          <w:br/>
          <w:t xml:space="preserve">bidirectional iterators, random access. An iterator is an entity that gives access to the </w:t>
        </w:r>
        <w:r w:rsidRPr="006B34B1">
          <w:rPr>
            <w:rFonts w:ascii="Times New Roman" w:eastAsia="Times New Roman" w:hAnsi="Times New Roman" w:cs="Times New Roman"/>
            <w:color w:val="000000"/>
            <w:sz w:val="24"/>
            <w:szCs w:val="24"/>
          </w:rPr>
          <w:br/>
          <w:t xml:space="preserve">contents of a container object without violating encapsulation constraints. Access to the </w:t>
        </w:r>
        <w:r w:rsidRPr="006B34B1">
          <w:rPr>
            <w:rFonts w:ascii="Times New Roman" w:eastAsia="Times New Roman" w:hAnsi="Times New Roman" w:cs="Times New Roman"/>
            <w:color w:val="000000"/>
            <w:sz w:val="24"/>
            <w:szCs w:val="24"/>
          </w:rPr>
          <w:br/>
          <w:t xml:space="preserve">contents is granted on a one-at-a-time basis in order. The order can be storage order (as in </w:t>
        </w:r>
        <w:r w:rsidRPr="006B34B1">
          <w:rPr>
            <w:rFonts w:ascii="Times New Roman" w:eastAsia="Times New Roman" w:hAnsi="Times New Roman" w:cs="Times New Roman"/>
            <w:color w:val="000000"/>
            <w:sz w:val="24"/>
            <w:szCs w:val="24"/>
          </w:rPr>
          <w:br/>
          <w:t xml:space="preserve">lists and queues) or some arbitrary order (as in array indices) or according to some </w:t>
        </w:r>
        <w:r w:rsidRPr="006B34B1">
          <w:rPr>
            <w:rFonts w:ascii="Times New Roman" w:eastAsia="Times New Roman" w:hAnsi="Times New Roman" w:cs="Times New Roman"/>
            <w:color w:val="000000"/>
            <w:sz w:val="24"/>
            <w:szCs w:val="24"/>
          </w:rPr>
          <w:br/>
          <w:t xml:space="preserve">ordering relation (as in an ordered binary tree). The iterator is a construct, which </w:t>
        </w:r>
        <w:r w:rsidRPr="006B34B1">
          <w:rPr>
            <w:rFonts w:ascii="Times New Roman" w:eastAsia="Times New Roman" w:hAnsi="Times New Roman" w:cs="Times New Roman"/>
            <w:color w:val="000000"/>
            <w:sz w:val="24"/>
            <w:szCs w:val="24"/>
          </w:rPr>
          <w:br/>
          <w:t xml:space="preserve">provides an interface that, when called, yields either the next element in the container, or </w:t>
        </w:r>
        <w:r w:rsidRPr="006B34B1">
          <w:rPr>
            <w:rFonts w:ascii="Times New Roman" w:eastAsia="Times New Roman" w:hAnsi="Times New Roman" w:cs="Times New Roman"/>
            <w:color w:val="000000"/>
            <w:sz w:val="24"/>
            <w:szCs w:val="24"/>
          </w:rPr>
          <w:br/>
          <w:t xml:space="preserve">some value denoting the fact that there are no more elements to examine. Iterators hide the </w:t>
        </w:r>
        <w:r w:rsidRPr="006B34B1">
          <w:rPr>
            <w:rFonts w:ascii="Times New Roman" w:eastAsia="Times New Roman" w:hAnsi="Times New Roman" w:cs="Times New Roman"/>
            <w:color w:val="000000"/>
            <w:sz w:val="24"/>
            <w:szCs w:val="24"/>
          </w:rPr>
          <w:br/>
          <w:t xml:space="preserve">details of access to and update of the elements of a container class. Something </w:t>
        </w:r>
        <w:proofErr w:type="gramStart"/>
        <w:r w:rsidRPr="006B34B1">
          <w:rPr>
            <w:rFonts w:ascii="Times New Roman" w:eastAsia="Times New Roman" w:hAnsi="Times New Roman" w:cs="Times New Roman"/>
            <w:color w:val="000000"/>
            <w:sz w:val="24"/>
            <w:szCs w:val="24"/>
          </w:rPr>
          <w:t>like</w:t>
        </w:r>
        <w:proofErr w:type="gramEnd"/>
        <w:r w:rsidRPr="006B34B1">
          <w:rPr>
            <w:rFonts w:ascii="Times New Roman" w:eastAsia="Times New Roman" w:hAnsi="Times New Roman" w:cs="Times New Roman"/>
            <w:color w:val="000000"/>
            <w:sz w:val="24"/>
            <w:szCs w:val="24"/>
          </w:rPr>
          <w:t xml:space="preserve"> a </w:t>
        </w:r>
        <w:r w:rsidRPr="006B34B1">
          <w:rPr>
            <w:rFonts w:ascii="Times New Roman" w:eastAsia="Times New Roman" w:hAnsi="Times New Roman" w:cs="Times New Roman"/>
            <w:color w:val="000000"/>
            <w:sz w:val="24"/>
            <w:szCs w:val="24"/>
          </w:rPr>
          <w:br/>
          <w:t xml:space="preserve">pointer. </w:t>
        </w:r>
        <w:r w:rsidRPr="006B34B1">
          <w:rPr>
            <w:rFonts w:ascii="Times New Roman" w:eastAsia="Times New Roman" w:hAnsi="Times New Roman" w:cs="Times New Roman"/>
            <w:color w:val="000000"/>
            <w:sz w:val="24"/>
            <w:szCs w:val="24"/>
          </w:rPr>
          <w:br/>
          <w:t xml:space="preserve">What is a dangling pointer? </w:t>
        </w:r>
        <w:r w:rsidRPr="006B34B1">
          <w:rPr>
            <w:rFonts w:ascii="Times New Roman" w:eastAsia="Times New Roman" w:hAnsi="Times New Roman" w:cs="Times New Roman"/>
            <w:color w:val="000000"/>
            <w:sz w:val="24"/>
            <w:szCs w:val="24"/>
          </w:rPr>
          <w:br/>
          <w:t xml:space="preserve">A dangling pointer arises when you use the address of an object after its lifetime is over. </w:t>
        </w:r>
        <w:r w:rsidRPr="006B34B1">
          <w:rPr>
            <w:rFonts w:ascii="Times New Roman" w:eastAsia="Times New Roman" w:hAnsi="Times New Roman" w:cs="Times New Roman"/>
            <w:color w:val="000000"/>
            <w:sz w:val="24"/>
            <w:szCs w:val="24"/>
          </w:rPr>
          <w:br/>
          <w:t xml:space="preserve">This may occur in situations like returning addresses of the automatic variables from a </w:t>
        </w:r>
        <w:r w:rsidRPr="006B34B1">
          <w:rPr>
            <w:rFonts w:ascii="Times New Roman" w:eastAsia="Times New Roman" w:hAnsi="Times New Roman" w:cs="Times New Roman"/>
            <w:color w:val="000000"/>
            <w:sz w:val="24"/>
            <w:szCs w:val="24"/>
          </w:rPr>
          <w:br/>
          <w:t>function or using the address of the memory block after it is freed.</w:t>
        </w:r>
        <w:r w:rsidRPr="006B34B1">
          <w:rPr>
            <w:rFonts w:ascii="Times New Roman" w:eastAsia="Times New Roman" w:hAnsi="Times New Roman" w:cs="Times New Roman"/>
            <w:color w:val="000000"/>
            <w:sz w:val="24"/>
            <w:szCs w:val="24"/>
          </w:rPr>
          <w:br/>
          <w:t xml:space="preserve">What do you mean by Stack unwinding? </w:t>
        </w:r>
        <w:r w:rsidRPr="006B34B1">
          <w:rPr>
            <w:rFonts w:ascii="Times New Roman" w:eastAsia="Times New Roman" w:hAnsi="Times New Roman" w:cs="Times New Roman"/>
            <w:color w:val="000000"/>
            <w:sz w:val="24"/>
            <w:szCs w:val="24"/>
          </w:rPr>
          <w:br/>
          <w:t xml:space="preserve">It is a process during exception handling when the destructor is called for all local </w:t>
        </w:r>
        <w:r w:rsidRPr="006B34B1">
          <w:rPr>
            <w:rFonts w:ascii="Times New Roman" w:eastAsia="Times New Roman" w:hAnsi="Times New Roman" w:cs="Times New Roman"/>
            <w:color w:val="000000"/>
            <w:sz w:val="24"/>
            <w:szCs w:val="24"/>
          </w:rPr>
          <w:br/>
          <w:t xml:space="preserve">objects in the stack between the place where the exception was thrown and where it is </w:t>
        </w:r>
        <w:r w:rsidRPr="006B34B1">
          <w:rPr>
            <w:rFonts w:ascii="Times New Roman" w:eastAsia="Times New Roman" w:hAnsi="Times New Roman" w:cs="Times New Roman"/>
            <w:color w:val="000000"/>
            <w:sz w:val="24"/>
            <w:szCs w:val="24"/>
          </w:rPr>
          <w:br/>
          <w:t>caught.</w:t>
        </w:r>
        <w:r w:rsidRPr="006B34B1">
          <w:rPr>
            <w:rFonts w:ascii="Times New Roman" w:eastAsia="Times New Roman" w:hAnsi="Times New Roman" w:cs="Times New Roman"/>
            <w:color w:val="000000"/>
            <w:sz w:val="24"/>
            <w:szCs w:val="24"/>
          </w:rPr>
          <w:br/>
          <w:t>Name the operators that cannot be overloaded??</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sizeof</w:t>
        </w:r>
        <w:proofErr w:type="spellEnd"/>
        <w:r w:rsidRPr="006B34B1">
          <w:rPr>
            <w:rFonts w:ascii="Times New Roman" w:eastAsia="Times New Roman" w:hAnsi="Times New Roman" w:cs="Times New Roman"/>
            <w:color w:val="000000"/>
            <w:sz w:val="24"/>
            <w:szCs w:val="24"/>
          </w:rPr>
          <w:t xml:space="preserve">, ., .*, .-&gt;, ::, ?: </w:t>
        </w:r>
        <w:r w:rsidRPr="006B34B1">
          <w:rPr>
            <w:rFonts w:ascii="Times New Roman" w:eastAsia="Times New Roman" w:hAnsi="Times New Roman" w:cs="Times New Roman"/>
            <w:color w:val="000000"/>
            <w:sz w:val="24"/>
            <w:szCs w:val="24"/>
          </w:rPr>
          <w:br/>
          <w:t xml:space="preserve">What is a container class? What are the types of container classes? </w:t>
        </w:r>
        <w:r w:rsidRPr="006B34B1">
          <w:rPr>
            <w:rFonts w:ascii="Times New Roman" w:eastAsia="Times New Roman" w:hAnsi="Times New Roman" w:cs="Times New Roman"/>
            <w:color w:val="000000"/>
            <w:sz w:val="24"/>
            <w:szCs w:val="24"/>
          </w:rPr>
          <w:br/>
          <w:t xml:space="preserve">A container class is a class that is used to hold objects in memory or external storage. A </w:t>
        </w:r>
        <w:r w:rsidRPr="006B34B1">
          <w:rPr>
            <w:rFonts w:ascii="Times New Roman" w:eastAsia="Times New Roman" w:hAnsi="Times New Roman" w:cs="Times New Roman"/>
            <w:color w:val="000000"/>
            <w:sz w:val="24"/>
            <w:szCs w:val="24"/>
          </w:rPr>
          <w:br/>
          <w:t xml:space="preserve">container class acts as a generic holder. A container class has a predefined behavior and a </w:t>
        </w:r>
        <w:r w:rsidRPr="006B34B1">
          <w:rPr>
            <w:rFonts w:ascii="Times New Roman" w:eastAsia="Times New Roman" w:hAnsi="Times New Roman" w:cs="Times New Roman"/>
            <w:color w:val="000000"/>
            <w:sz w:val="24"/>
            <w:szCs w:val="24"/>
          </w:rPr>
          <w:br/>
          <w:t xml:space="preserve">well-known interface. A container class is a supporting class whose purpose is to hide the </w:t>
        </w:r>
        <w:r w:rsidRPr="006B34B1">
          <w:rPr>
            <w:rFonts w:ascii="Times New Roman" w:eastAsia="Times New Roman" w:hAnsi="Times New Roman" w:cs="Times New Roman"/>
            <w:color w:val="000000"/>
            <w:sz w:val="24"/>
            <w:szCs w:val="24"/>
          </w:rPr>
          <w:br/>
          <w:t xml:space="preserve">topology used for maintaining the list of objects in memory. When a container class contains </w:t>
        </w:r>
        <w:r w:rsidRPr="006B34B1">
          <w:rPr>
            <w:rFonts w:ascii="Times New Roman" w:eastAsia="Times New Roman" w:hAnsi="Times New Roman" w:cs="Times New Roman"/>
            <w:color w:val="000000"/>
            <w:sz w:val="24"/>
            <w:szCs w:val="24"/>
          </w:rPr>
          <w:br/>
          <w:t xml:space="preserve">a group of mixed objects, the container is called a heterogeneous container; when the </w:t>
        </w:r>
        <w:r w:rsidRPr="006B34B1">
          <w:rPr>
            <w:rFonts w:ascii="Times New Roman" w:eastAsia="Times New Roman" w:hAnsi="Times New Roman" w:cs="Times New Roman"/>
            <w:color w:val="000000"/>
            <w:sz w:val="24"/>
            <w:szCs w:val="24"/>
          </w:rPr>
          <w:br/>
          <w:t xml:space="preserve">container is holding a group of objects that are all the same, the container is called a </w:t>
        </w:r>
        <w:r w:rsidRPr="006B34B1">
          <w:rPr>
            <w:rFonts w:ascii="Times New Roman" w:eastAsia="Times New Roman" w:hAnsi="Times New Roman" w:cs="Times New Roman"/>
            <w:color w:val="000000"/>
            <w:sz w:val="24"/>
            <w:szCs w:val="24"/>
          </w:rPr>
          <w:br/>
          <w:t xml:space="preserve">homogeneous container. </w:t>
        </w:r>
        <w:r w:rsidRPr="006B34B1">
          <w:rPr>
            <w:rFonts w:ascii="Times New Roman" w:eastAsia="Times New Roman" w:hAnsi="Times New Roman" w:cs="Times New Roman"/>
            <w:color w:val="000000"/>
            <w:sz w:val="24"/>
            <w:szCs w:val="24"/>
          </w:rPr>
          <w:br/>
          <w:t>What is inline function??</w:t>
        </w:r>
        <w:r w:rsidRPr="006B34B1">
          <w:rPr>
            <w:rFonts w:ascii="Times New Roman" w:eastAsia="Times New Roman" w:hAnsi="Times New Roman" w:cs="Times New Roman"/>
            <w:color w:val="000000"/>
            <w:sz w:val="24"/>
            <w:szCs w:val="24"/>
          </w:rPr>
          <w:br/>
          <w:t xml:space="preserve">The __inline keyword tells the compiler to substitute the code within the function </w:t>
        </w:r>
        <w:r w:rsidRPr="006B34B1">
          <w:rPr>
            <w:rFonts w:ascii="Times New Roman" w:eastAsia="Times New Roman" w:hAnsi="Times New Roman" w:cs="Times New Roman"/>
            <w:color w:val="000000"/>
            <w:sz w:val="24"/>
            <w:szCs w:val="24"/>
          </w:rPr>
          <w:br/>
          <w:t xml:space="preserve">definition for every instance of a function call. However, substitution occurs only at the </w:t>
        </w:r>
        <w:r w:rsidRPr="006B34B1">
          <w:rPr>
            <w:rFonts w:ascii="Times New Roman" w:eastAsia="Times New Roman" w:hAnsi="Times New Roman" w:cs="Times New Roman"/>
            <w:color w:val="000000"/>
            <w:sz w:val="24"/>
            <w:szCs w:val="24"/>
          </w:rPr>
          <w:br/>
          <w:t xml:space="preserve">compiler's discretion. For example, the compiler does not inline a function if its address </w:t>
        </w:r>
        <w:r w:rsidRPr="006B34B1">
          <w:rPr>
            <w:rFonts w:ascii="Times New Roman" w:eastAsia="Times New Roman" w:hAnsi="Times New Roman" w:cs="Times New Roman"/>
            <w:color w:val="000000"/>
            <w:sz w:val="24"/>
            <w:szCs w:val="24"/>
          </w:rPr>
          <w:br/>
          <w:t>is taken or if it is too large to inline.</w:t>
        </w:r>
        <w:r w:rsidRPr="006B34B1">
          <w:rPr>
            <w:rFonts w:ascii="Times New Roman" w:eastAsia="Times New Roman" w:hAnsi="Times New Roman" w:cs="Times New Roman"/>
            <w:color w:val="000000"/>
            <w:sz w:val="24"/>
            <w:szCs w:val="24"/>
          </w:rPr>
          <w:br/>
          <w:t>What is overloading??</w:t>
        </w:r>
        <w:r w:rsidRPr="006B34B1">
          <w:rPr>
            <w:rFonts w:ascii="Times New Roman" w:eastAsia="Times New Roman" w:hAnsi="Times New Roman" w:cs="Times New Roman"/>
            <w:color w:val="000000"/>
            <w:sz w:val="24"/>
            <w:szCs w:val="24"/>
          </w:rPr>
          <w:br/>
          <w:t xml:space="preserve">With the C++ language, you can overload functions and operators. Overloading is the practice </w:t>
        </w:r>
        <w:r w:rsidRPr="006B34B1">
          <w:rPr>
            <w:rFonts w:ascii="Times New Roman" w:eastAsia="Times New Roman" w:hAnsi="Times New Roman" w:cs="Times New Roman"/>
            <w:color w:val="000000"/>
            <w:sz w:val="24"/>
            <w:szCs w:val="24"/>
          </w:rPr>
          <w:br/>
          <w:t>of supplying more than one definition for a given function name in the same scope.</w:t>
        </w:r>
        <w:r w:rsidRPr="006B34B1">
          <w:rPr>
            <w:rFonts w:ascii="Times New Roman" w:eastAsia="Times New Roman" w:hAnsi="Times New Roman" w:cs="Times New Roman"/>
            <w:color w:val="000000"/>
            <w:sz w:val="24"/>
            <w:szCs w:val="24"/>
          </w:rPr>
          <w:br/>
          <w:t>- Any two functions in a set of overloaded functions must have different argument lists.</w:t>
        </w:r>
        <w:r w:rsidRPr="006B34B1">
          <w:rPr>
            <w:rFonts w:ascii="Times New Roman" w:eastAsia="Times New Roman" w:hAnsi="Times New Roman" w:cs="Times New Roman"/>
            <w:color w:val="000000"/>
            <w:sz w:val="24"/>
            <w:szCs w:val="24"/>
          </w:rPr>
          <w:br/>
          <w:t xml:space="preserve">- Overloading functions with argument lists of the same types, based on return type alone, </w:t>
        </w:r>
        <w:r w:rsidRPr="006B34B1">
          <w:rPr>
            <w:rFonts w:ascii="Times New Roman" w:eastAsia="Times New Roman" w:hAnsi="Times New Roman" w:cs="Times New Roman"/>
            <w:color w:val="000000"/>
            <w:sz w:val="24"/>
            <w:szCs w:val="24"/>
          </w:rPr>
          <w:br/>
          <w:t xml:space="preserve">is an error. </w:t>
        </w:r>
        <w:r w:rsidRPr="006B34B1">
          <w:rPr>
            <w:rFonts w:ascii="Times New Roman" w:eastAsia="Times New Roman" w:hAnsi="Times New Roman" w:cs="Times New Roman"/>
            <w:color w:val="000000"/>
            <w:sz w:val="24"/>
            <w:szCs w:val="24"/>
          </w:rPr>
          <w:br/>
          <w:t xml:space="preserve">What is </w:t>
        </w:r>
        <w:proofErr w:type="gramStart"/>
        <w:r w:rsidRPr="006B34B1">
          <w:rPr>
            <w:rFonts w:ascii="Times New Roman" w:eastAsia="Times New Roman" w:hAnsi="Times New Roman" w:cs="Times New Roman"/>
            <w:color w:val="000000"/>
            <w:sz w:val="24"/>
            <w:szCs w:val="24"/>
          </w:rPr>
          <w:t>Overriding</w:t>
        </w:r>
        <w:proofErr w:type="gram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 xml:space="preserve">To override a method, a subclass of the class that originally declared the method must </w:t>
        </w:r>
        <w:r w:rsidRPr="006B34B1">
          <w:rPr>
            <w:rFonts w:ascii="Times New Roman" w:eastAsia="Times New Roman" w:hAnsi="Times New Roman" w:cs="Times New Roman"/>
            <w:color w:val="000000"/>
            <w:sz w:val="24"/>
            <w:szCs w:val="24"/>
          </w:rPr>
          <w:br/>
          <w:t xml:space="preserve">declare a method with the same name, return type (or a subclass of that return type), and </w:t>
        </w:r>
        <w:r w:rsidRPr="006B34B1">
          <w:rPr>
            <w:rFonts w:ascii="Times New Roman" w:eastAsia="Times New Roman" w:hAnsi="Times New Roman" w:cs="Times New Roman"/>
            <w:color w:val="000000"/>
            <w:sz w:val="24"/>
            <w:szCs w:val="24"/>
          </w:rPr>
          <w:br/>
          <w:t>same parameter list.</w:t>
        </w:r>
        <w:r w:rsidRPr="006B34B1">
          <w:rPr>
            <w:rFonts w:ascii="Times New Roman" w:eastAsia="Times New Roman" w:hAnsi="Times New Roman" w:cs="Times New Roman"/>
            <w:color w:val="000000"/>
            <w:sz w:val="24"/>
            <w:szCs w:val="24"/>
          </w:rPr>
          <w:br/>
          <w:t xml:space="preserve">The definition of the method overriding is: </w:t>
        </w:r>
        <w:r w:rsidRPr="006B34B1">
          <w:rPr>
            <w:rFonts w:ascii="Times New Roman" w:eastAsia="Times New Roman" w:hAnsi="Times New Roman" w:cs="Times New Roman"/>
            <w:color w:val="000000"/>
            <w:sz w:val="24"/>
            <w:szCs w:val="24"/>
          </w:rPr>
          <w:br/>
          <w:t xml:space="preserve">• Must have same method name. </w:t>
        </w:r>
        <w:r w:rsidRPr="006B34B1">
          <w:rPr>
            <w:rFonts w:ascii="Times New Roman" w:eastAsia="Times New Roman" w:hAnsi="Times New Roman" w:cs="Times New Roman"/>
            <w:color w:val="000000"/>
            <w:sz w:val="24"/>
            <w:szCs w:val="24"/>
          </w:rPr>
          <w:br/>
          <w:t xml:space="preserve">• Must have same data type. </w:t>
        </w:r>
        <w:r w:rsidRPr="006B34B1">
          <w:rPr>
            <w:rFonts w:ascii="Times New Roman" w:eastAsia="Times New Roman" w:hAnsi="Times New Roman" w:cs="Times New Roman"/>
            <w:color w:val="000000"/>
            <w:sz w:val="24"/>
            <w:szCs w:val="24"/>
          </w:rPr>
          <w:br/>
          <w:t xml:space="preserve">• Must have same argument list. </w:t>
        </w:r>
        <w:r w:rsidRPr="006B34B1">
          <w:rPr>
            <w:rFonts w:ascii="Times New Roman" w:eastAsia="Times New Roman" w:hAnsi="Times New Roman" w:cs="Times New Roman"/>
            <w:color w:val="000000"/>
            <w:sz w:val="24"/>
            <w:szCs w:val="24"/>
          </w:rPr>
          <w:br/>
          <w:t xml:space="preserve">Overriding a method means that replacing </w:t>
        </w:r>
        <w:proofErr w:type="gramStart"/>
        <w:r w:rsidRPr="006B34B1">
          <w:rPr>
            <w:rFonts w:ascii="Times New Roman" w:eastAsia="Times New Roman" w:hAnsi="Times New Roman" w:cs="Times New Roman"/>
            <w:color w:val="000000"/>
            <w:sz w:val="24"/>
            <w:szCs w:val="24"/>
          </w:rPr>
          <w:t>a method</w:t>
        </w:r>
        <w:proofErr w:type="gramEnd"/>
        <w:r w:rsidRPr="006B34B1">
          <w:rPr>
            <w:rFonts w:ascii="Times New Roman" w:eastAsia="Times New Roman" w:hAnsi="Times New Roman" w:cs="Times New Roman"/>
            <w:color w:val="000000"/>
            <w:sz w:val="24"/>
            <w:szCs w:val="24"/>
          </w:rPr>
          <w:t xml:space="preserve"> functionality in child class. To imply </w:t>
        </w:r>
        <w:r w:rsidRPr="006B34B1">
          <w:rPr>
            <w:rFonts w:ascii="Times New Roman" w:eastAsia="Times New Roman" w:hAnsi="Times New Roman" w:cs="Times New Roman"/>
            <w:color w:val="000000"/>
            <w:sz w:val="24"/>
            <w:szCs w:val="24"/>
          </w:rPr>
          <w:br/>
          <w:t xml:space="preserve">overriding functionality we need parent and child classes. In the child class you define the </w:t>
        </w:r>
        <w:r w:rsidRPr="006B34B1">
          <w:rPr>
            <w:rFonts w:ascii="Times New Roman" w:eastAsia="Times New Roman" w:hAnsi="Times New Roman" w:cs="Times New Roman"/>
            <w:color w:val="000000"/>
            <w:sz w:val="24"/>
            <w:szCs w:val="24"/>
          </w:rPr>
          <w:br/>
          <w:t>same method signature as one defined in the parent class.</w:t>
        </w:r>
        <w:r w:rsidRPr="006B34B1">
          <w:rPr>
            <w:rFonts w:ascii="Times New Roman" w:eastAsia="Times New Roman" w:hAnsi="Times New Roman" w:cs="Times New Roman"/>
            <w:color w:val="000000"/>
            <w:sz w:val="24"/>
            <w:szCs w:val="24"/>
          </w:rPr>
          <w:br/>
          <w:t>What is "this" pointer?</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The this</w:t>
        </w:r>
        <w:proofErr w:type="gramEnd"/>
        <w:r w:rsidRPr="006B34B1">
          <w:rPr>
            <w:rFonts w:ascii="Times New Roman" w:eastAsia="Times New Roman" w:hAnsi="Times New Roman" w:cs="Times New Roman"/>
            <w:color w:val="000000"/>
            <w:sz w:val="24"/>
            <w:szCs w:val="24"/>
          </w:rPr>
          <w:t xml:space="preserve"> pointer is a pointer accessible only within the member functions of a class,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struct</w:t>
        </w:r>
        <w:proofErr w:type="spellEnd"/>
        <w:r w:rsidRPr="006B34B1">
          <w:rPr>
            <w:rFonts w:ascii="Times New Roman" w:eastAsia="Times New Roman" w:hAnsi="Times New Roman" w:cs="Times New Roman"/>
            <w:color w:val="000000"/>
            <w:sz w:val="24"/>
            <w:szCs w:val="24"/>
          </w:rPr>
          <w:t xml:space="preserve">, or union type. It points to the object for which the member function is called. </w:t>
        </w:r>
        <w:r w:rsidRPr="006B34B1">
          <w:rPr>
            <w:rFonts w:ascii="Times New Roman" w:eastAsia="Times New Roman" w:hAnsi="Times New Roman" w:cs="Times New Roman"/>
            <w:color w:val="000000"/>
            <w:sz w:val="24"/>
            <w:szCs w:val="24"/>
          </w:rPr>
          <w:br/>
          <w:t xml:space="preserve">Static member functions do not have </w:t>
        </w:r>
        <w:proofErr w:type="gramStart"/>
        <w:r w:rsidRPr="006B34B1">
          <w:rPr>
            <w:rFonts w:ascii="Times New Roman" w:eastAsia="Times New Roman" w:hAnsi="Times New Roman" w:cs="Times New Roman"/>
            <w:color w:val="000000"/>
            <w:sz w:val="24"/>
            <w:szCs w:val="24"/>
          </w:rPr>
          <w:t>a this</w:t>
        </w:r>
        <w:proofErr w:type="gramEnd"/>
        <w:r w:rsidRPr="006B34B1">
          <w:rPr>
            <w:rFonts w:ascii="Times New Roman" w:eastAsia="Times New Roman" w:hAnsi="Times New Roman" w:cs="Times New Roman"/>
            <w:color w:val="000000"/>
            <w:sz w:val="24"/>
            <w:szCs w:val="24"/>
          </w:rPr>
          <w:t xml:space="preserve"> pointer.</w:t>
        </w:r>
        <w:r w:rsidRPr="006B34B1">
          <w:rPr>
            <w:rFonts w:ascii="Times New Roman" w:eastAsia="Times New Roman" w:hAnsi="Times New Roman" w:cs="Times New Roman"/>
            <w:color w:val="000000"/>
            <w:sz w:val="24"/>
            <w:szCs w:val="24"/>
          </w:rPr>
          <w:br/>
          <w:t xml:space="preserve">When a </w:t>
        </w:r>
        <w:proofErr w:type="spellStart"/>
        <w:r w:rsidRPr="006B34B1">
          <w:rPr>
            <w:rFonts w:ascii="Times New Roman" w:eastAsia="Times New Roman" w:hAnsi="Times New Roman" w:cs="Times New Roman"/>
            <w:color w:val="000000"/>
            <w:sz w:val="24"/>
            <w:szCs w:val="24"/>
          </w:rPr>
          <w:t>nonstatic</w:t>
        </w:r>
        <w:proofErr w:type="spellEnd"/>
        <w:r w:rsidRPr="006B34B1">
          <w:rPr>
            <w:rFonts w:ascii="Times New Roman" w:eastAsia="Times New Roman" w:hAnsi="Times New Roman" w:cs="Times New Roman"/>
            <w:color w:val="000000"/>
            <w:sz w:val="24"/>
            <w:szCs w:val="24"/>
          </w:rPr>
          <w:t xml:space="preserve"> member function is called for an object, the address of the object is </w:t>
        </w:r>
        <w:r w:rsidRPr="006B34B1">
          <w:rPr>
            <w:rFonts w:ascii="Times New Roman" w:eastAsia="Times New Roman" w:hAnsi="Times New Roman" w:cs="Times New Roman"/>
            <w:color w:val="000000"/>
            <w:sz w:val="24"/>
            <w:szCs w:val="24"/>
          </w:rPr>
          <w:br/>
          <w:t>passed as a hidden argument to the function. For example, the following function call</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myDate.setMonth</w:t>
        </w:r>
        <w:proofErr w:type="spellEnd"/>
        <w:r w:rsidRPr="006B34B1">
          <w:rPr>
            <w:rFonts w:ascii="Times New Roman" w:eastAsia="Times New Roman" w:hAnsi="Times New Roman" w:cs="Times New Roman"/>
            <w:color w:val="000000"/>
            <w:sz w:val="24"/>
            <w:szCs w:val="24"/>
          </w:rPr>
          <w:t>( 3 );</w:t>
        </w:r>
        <w:r w:rsidRPr="006B34B1">
          <w:rPr>
            <w:rFonts w:ascii="Times New Roman" w:eastAsia="Times New Roman" w:hAnsi="Times New Roman" w:cs="Times New Roman"/>
            <w:color w:val="000000"/>
            <w:sz w:val="24"/>
            <w:szCs w:val="24"/>
          </w:rPr>
          <w:br/>
          <w:t>can be interpreted this way:</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setMonth</w:t>
        </w:r>
        <w:proofErr w:type="spellEnd"/>
        <w:r w:rsidRPr="006B34B1">
          <w:rPr>
            <w:rFonts w:ascii="Times New Roman" w:eastAsia="Times New Roman" w:hAnsi="Times New Roman" w:cs="Times New Roman"/>
            <w:color w:val="000000"/>
            <w:sz w:val="24"/>
            <w:szCs w:val="24"/>
          </w:rPr>
          <w:t>( &amp;</w:t>
        </w:r>
        <w:proofErr w:type="spellStart"/>
        <w:r w:rsidRPr="006B34B1">
          <w:rPr>
            <w:rFonts w:ascii="Times New Roman" w:eastAsia="Times New Roman" w:hAnsi="Times New Roman" w:cs="Times New Roman"/>
            <w:color w:val="000000"/>
            <w:sz w:val="24"/>
            <w:szCs w:val="24"/>
          </w:rPr>
          <w:t>myDate</w:t>
        </w:r>
        <w:proofErr w:type="spellEnd"/>
        <w:r w:rsidRPr="006B34B1">
          <w:rPr>
            <w:rFonts w:ascii="Times New Roman" w:eastAsia="Times New Roman" w:hAnsi="Times New Roman" w:cs="Times New Roman"/>
            <w:color w:val="000000"/>
            <w:sz w:val="24"/>
            <w:szCs w:val="24"/>
          </w:rPr>
          <w:t>, 3 );</w:t>
        </w:r>
        <w:r w:rsidRPr="006B34B1">
          <w:rPr>
            <w:rFonts w:ascii="Times New Roman" w:eastAsia="Times New Roman" w:hAnsi="Times New Roman" w:cs="Times New Roman"/>
            <w:color w:val="000000"/>
            <w:sz w:val="24"/>
            <w:szCs w:val="24"/>
          </w:rPr>
          <w:br/>
          <w:t xml:space="preserve">The object's address is available from within the member function as the this pointer. It is </w:t>
        </w:r>
        <w:r w:rsidRPr="006B34B1">
          <w:rPr>
            <w:rFonts w:ascii="Times New Roman" w:eastAsia="Times New Roman" w:hAnsi="Times New Roman" w:cs="Times New Roman"/>
            <w:color w:val="000000"/>
            <w:sz w:val="24"/>
            <w:szCs w:val="24"/>
          </w:rPr>
          <w:br/>
          <w:t xml:space="preserve">legal, though unnecessary, to use </w:t>
        </w:r>
        <w:proofErr w:type="gramStart"/>
        <w:r w:rsidRPr="006B34B1">
          <w:rPr>
            <w:rFonts w:ascii="Times New Roman" w:eastAsia="Times New Roman" w:hAnsi="Times New Roman" w:cs="Times New Roman"/>
            <w:color w:val="000000"/>
            <w:sz w:val="24"/>
            <w:szCs w:val="24"/>
          </w:rPr>
          <w:t>the this</w:t>
        </w:r>
        <w:proofErr w:type="gramEnd"/>
        <w:r w:rsidRPr="006B34B1">
          <w:rPr>
            <w:rFonts w:ascii="Times New Roman" w:eastAsia="Times New Roman" w:hAnsi="Times New Roman" w:cs="Times New Roman"/>
            <w:color w:val="000000"/>
            <w:sz w:val="24"/>
            <w:szCs w:val="24"/>
          </w:rPr>
          <w:t xml:space="preserve"> pointer when referring to members of the class.</w:t>
        </w:r>
        <w:r w:rsidRPr="006B34B1">
          <w:rPr>
            <w:rFonts w:ascii="Times New Roman" w:eastAsia="Times New Roman" w:hAnsi="Times New Roman" w:cs="Times New Roman"/>
            <w:color w:val="000000"/>
            <w:sz w:val="24"/>
            <w:szCs w:val="24"/>
          </w:rPr>
          <w:br/>
          <w:t>What happens when you make call "delete this;</w:t>
        </w:r>
        <w:proofErr w:type="gramStart"/>
        <w:r w:rsidRPr="006B34B1">
          <w:rPr>
            <w:rFonts w:ascii="Times New Roman" w:eastAsia="Times New Roman" w:hAnsi="Times New Roman" w:cs="Times New Roman"/>
            <w:color w:val="000000"/>
            <w:sz w:val="24"/>
            <w:szCs w:val="24"/>
          </w:rPr>
          <w:t>" ??</w:t>
        </w:r>
        <w:proofErr w:type="gramEnd"/>
        <w:r w:rsidRPr="006B34B1">
          <w:rPr>
            <w:rFonts w:ascii="Times New Roman" w:eastAsia="Times New Roman" w:hAnsi="Times New Roman" w:cs="Times New Roman"/>
            <w:color w:val="000000"/>
            <w:sz w:val="24"/>
            <w:szCs w:val="24"/>
          </w:rPr>
          <w:br/>
          <w:t xml:space="preserve">The code has two built-in pitfalls. First, if it executes in a member function for an </w:t>
        </w:r>
        <w:r w:rsidRPr="006B34B1">
          <w:rPr>
            <w:rFonts w:ascii="Times New Roman" w:eastAsia="Times New Roman" w:hAnsi="Times New Roman" w:cs="Times New Roman"/>
            <w:color w:val="000000"/>
            <w:sz w:val="24"/>
            <w:szCs w:val="24"/>
          </w:rPr>
          <w:br/>
          <w:t xml:space="preserve">extern, static, or automatic object, the program will probably crash as soon as the delete </w:t>
        </w:r>
        <w:r w:rsidRPr="006B34B1">
          <w:rPr>
            <w:rFonts w:ascii="Times New Roman" w:eastAsia="Times New Roman" w:hAnsi="Times New Roman" w:cs="Times New Roman"/>
            <w:color w:val="000000"/>
            <w:sz w:val="24"/>
            <w:szCs w:val="24"/>
          </w:rPr>
          <w:br/>
          <w:t xml:space="preserve">statement executes. There is no portable way for an object to tell that it was instantiated </w:t>
        </w:r>
        <w:r w:rsidRPr="006B34B1">
          <w:rPr>
            <w:rFonts w:ascii="Times New Roman" w:eastAsia="Times New Roman" w:hAnsi="Times New Roman" w:cs="Times New Roman"/>
            <w:color w:val="000000"/>
            <w:sz w:val="24"/>
            <w:szCs w:val="24"/>
          </w:rPr>
          <w:br/>
          <w:t xml:space="preserve">on the heap, so the class cannot assert that its object is properly instantiated. Second, </w:t>
        </w:r>
        <w:r w:rsidRPr="006B34B1">
          <w:rPr>
            <w:rFonts w:ascii="Times New Roman" w:eastAsia="Times New Roman" w:hAnsi="Times New Roman" w:cs="Times New Roman"/>
            <w:color w:val="000000"/>
            <w:sz w:val="24"/>
            <w:szCs w:val="24"/>
          </w:rPr>
          <w:br/>
          <w:t xml:space="preserve">when an object commits suicide this way, the using program might not know about its demise. </w:t>
        </w:r>
        <w:r w:rsidRPr="006B34B1">
          <w:rPr>
            <w:rFonts w:ascii="Times New Roman" w:eastAsia="Times New Roman" w:hAnsi="Times New Roman" w:cs="Times New Roman"/>
            <w:color w:val="000000"/>
            <w:sz w:val="24"/>
            <w:szCs w:val="24"/>
          </w:rPr>
          <w:br/>
          <w:t xml:space="preserve">As far as the instantiating program is concerned, the object remains in scope and continues </w:t>
        </w:r>
        <w:r w:rsidRPr="006B34B1">
          <w:rPr>
            <w:rFonts w:ascii="Times New Roman" w:eastAsia="Times New Roman" w:hAnsi="Times New Roman" w:cs="Times New Roman"/>
            <w:color w:val="000000"/>
            <w:sz w:val="24"/>
            <w:szCs w:val="24"/>
          </w:rPr>
          <w:br/>
          <w:t xml:space="preserve">to exist even though the object did itself in. Subsequent dereferencing of the pointer can </w:t>
        </w:r>
        <w:r w:rsidRPr="006B34B1">
          <w:rPr>
            <w:rFonts w:ascii="Times New Roman" w:eastAsia="Times New Roman" w:hAnsi="Times New Roman" w:cs="Times New Roman"/>
            <w:color w:val="000000"/>
            <w:sz w:val="24"/>
            <w:szCs w:val="24"/>
          </w:rPr>
          <w:br/>
          <w:t>and usually does lead to disaster.</w:t>
        </w:r>
        <w:r w:rsidRPr="006B34B1">
          <w:rPr>
            <w:rFonts w:ascii="Times New Roman" w:eastAsia="Times New Roman" w:hAnsi="Times New Roman" w:cs="Times New Roman"/>
            <w:color w:val="000000"/>
            <w:sz w:val="24"/>
            <w:szCs w:val="24"/>
          </w:rPr>
          <w:br/>
          <w:t xml:space="preserve">You should never do this. Since compiler does not know whether the object was allocated on </w:t>
        </w:r>
        <w:r w:rsidRPr="006B34B1">
          <w:rPr>
            <w:rFonts w:ascii="Times New Roman" w:eastAsia="Times New Roman" w:hAnsi="Times New Roman" w:cs="Times New Roman"/>
            <w:color w:val="000000"/>
            <w:sz w:val="24"/>
            <w:szCs w:val="24"/>
          </w:rPr>
          <w:br/>
          <w:t>the stack or on the heap, "delete this" could cause a disaster.</w:t>
        </w:r>
        <w:r w:rsidRPr="006B34B1">
          <w:rPr>
            <w:rFonts w:ascii="Times New Roman" w:eastAsia="Times New Roman" w:hAnsi="Times New Roman" w:cs="Times New Roman"/>
            <w:color w:val="000000"/>
            <w:sz w:val="24"/>
            <w:szCs w:val="24"/>
          </w:rPr>
          <w:br/>
          <w:t>How virtual functions are implemented C++?</w:t>
        </w:r>
        <w:r w:rsidRPr="006B34B1">
          <w:rPr>
            <w:rFonts w:ascii="Times New Roman" w:eastAsia="Times New Roman" w:hAnsi="Times New Roman" w:cs="Times New Roman"/>
            <w:color w:val="000000"/>
            <w:sz w:val="24"/>
            <w:szCs w:val="24"/>
          </w:rPr>
          <w:br/>
          <w:t xml:space="preserve">Virtual functions are implemented using a table of function pointers, called the </w:t>
        </w:r>
        <w:proofErr w:type="spellStart"/>
        <w:r w:rsidRPr="006B34B1">
          <w:rPr>
            <w:rFonts w:ascii="Times New Roman" w:eastAsia="Times New Roman" w:hAnsi="Times New Roman" w:cs="Times New Roman"/>
            <w:color w:val="000000"/>
            <w:sz w:val="24"/>
            <w:szCs w:val="24"/>
          </w:rPr>
          <w:t>vtable</w:t>
        </w:r>
        <w:proofErr w:type="spell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t xml:space="preserve">There is one entry in the table per virtual function in the class. This table is created by </w:t>
        </w:r>
        <w:r w:rsidRPr="006B34B1">
          <w:rPr>
            <w:rFonts w:ascii="Times New Roman" w:eastAsia="Times New Roman" w:hAnsi="Times New Roman" w:cs="Times New Roman"/>
            <w:color w:val="000000"/>
            <w:sz w:val="24"/>
            <w:szCs w:val="24"/>
          </w:rPr>
          <w:br/>
          <w:t xml:space="preserve">the constructor of the class. When a derived class is constructed, its base class is </w:t>
        </w:r>
        <w:r w:rsidRPr="006B34B1">
          <w:rPr>
            <w:rFonts w:ascii="Times New Roman" w:eastAsia="Times New Roman" w:hAnsi="Times New Roman" w:cs="Times New Roman"/>
            <w:color w:val="000000"/>
            <w:sz w:val="24"/>
            <w:szCs w:val="24"/>
          </w:rPr>
          <w:br/>
          <w:t xml:space="preserve">constructed first which creates the </w:t>
        </w:r>
        <w:proofErr w:type="spellStart"/>
        <w:r w:rsidRPr="006B34B1">
          <w:rPr>
            <w:rFonts w:ascii="Times New Roman" w:eastAsia="Times New Roman" w:hAnsi="Times New Roman" w:cs="Times New Roman"/>
            <w:color w:val="000000"/>
            <w:sz w:val="24"/>
            <w:szCs w:val="24"/>
          </w:rPr>
          <w:t>vtable</w:t>
        </w:r>
        <w:proofErr w:type="spellEnd"/>
        <w:r w:rsidRPr="006B34B1">
          <w:rPr>
            <w:rFonts w:ascii="Times New Roman" w:eastAsia="Times New Roman" w:hAnsi="Times New Roman" w:cs="Times New Roman"/>
            <w:color w:val="000000"/>
            <w:sz w:val="24"/>
            <w:szCs w:val="24"/>
          </w:rPr>
          <w:t xml:space="preserve">. If the derived class overrides any of the base </w:t>
        </w:r>
        <w:r w:rsidRPr="006B34B1">
          <w:rPr>
            <w:rFonts w:ascii="Times New Roman" w:eastAsia="Times New Roman" w:hAnsi="Times New Roman" w:cs="Times New Roman"/>
            <w:color w:val="000000"/>
            <w:sz w:val="24"/>
            <w:szCs w:val="24"/>
          </w:rPr>
          <w:br/>
          <w:t xml:space="preserve">classes virtual functions, those entries in the </w:t>
        </w:r>
        <w:proofErr w:type="spellStart"/>
        <w:r w:rsidRPr="006B34B1">
          <w:rPr>
            <w:rFonts w:ascii="Times New Roman" w:eastAsia="Times New Roman" w:hAnsi="Times New Roman" w:cs="Times New Roman"/>
            <w:color w:val="000000"/>
            <w:sz w:val="24"/>
            <w:szCs w:val="24"/>
          </w:rPr>
          <w:t>vtable</w:t>
        </w:r>
        <w:proofErr w:type="spellEnd"/>
        <w:r w:rsidRPr="006B34B1">
          <w:rPr>
            <w:rFonts w:ascii="Times New Roman" w:eastAsia="Times New Roman" w:hAnsi="Times New Roman" w:cs="Times New Roman"/>
            <w:color w:val="000000"/>
            <w:sz w:val="24"/>
            <w:szCs w:val="24"/>
          </w:rPr>
          <w:t xml:space="preserve"> are overwritten by the derived class </w:t>
        </w:r>
        <w:r w:rsidRPr="006B34B1">
          <w:rPr>
            <w:rFonts w:ascii="Times New Roman" w:eastAsia="Times New Roman" w:hAnsi="Times New Roman" w:cs="Times New Roman"/>
            <w:color w:val="000000"/>
            <w:sz w:val="24"/>
            <w:szCs w:val="24"/>
          </w:rPr>
          <w:br/>
          <w:t xml:space="preserve">constructor. This is why you should never call virtual functions from a constructor: because </w:t>
        </w:r>
        <w:r w:rsidRPr="006B34B1">
          <w:rPr>
            <w:rFonts w:ascii="Times New Roman" w:eastAsia="Times New Roman" w:hAnsi="Times New Roman" w:cs="Times New Roman"/>
            <w:color w:val="000000"/>
            <w:sz w:val="24"/>
            <w:szCs w:val="24"/>
          </w:rPr>
          <w:br/>
          <w:t xml:space="preserve">the </w:t>
        </w:r>
        <w:proofErr w:type="spellStart"/>
        <w:r w:rsidRPr="006B34B1">
          <w:rPr>
            <w:rFonts w:ascii="Times New Roman" w:eastAsia="Times New Roman" w:hAnsi="Times New Roman" w:cs="Times New Roman"/>
            <w:color w:val="000000"/>
            <w:sz w:val="24"/>
            <w:szCs w:val="24"/>
          </w:rPr>
          <w:t>vtable</w:t>
        </w:r>
        <w:proofErr w:type="spellEnd"/>
        <w:r w:rsidRPr="006B34B1">
          <w:rPr>
            <w:rFonts w:ascii="Times New Roman" w:eastAsia="Times New Roman" w:hAnsi="Times New Roman" w:cs="Times New Roman"/>
            <w:color w:val="000000"/>
            <w:sz w:val="24"/>
            <w:szCs w:val="24"/>
          </w:rPr>
          <w:t xml:space="preserve"> entries for the object may not have been set up by the derived class constructor </w:t>
        </w:r>
        <w:r w:rsidRPr="006B34B1">
          <w:rPr>
            <w:rFonts w:ascii="Times New Roman" w:eastAsia="Times New Roman" w:hAnsi="Times New Roman" w:cs="Times New Roman"/>
            <w:color w:val="000000"/>
            <w:sz w:val="24"/>
            <w:szCs w:val="24"/>
          </w:rPr>
          <w:br/>
          <w:t>yet, so you might end up calling base class implementations of those virtual functions</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What</w:t>
        </w:r>
        <w:proofErr w:type="gramEnd"/>
        <w:r w:rsidRPr="006B34B1">
          <w:rPr>
            <w:rFonts w:ascii="Times New Roman" w:eastAsia="Times New Roman" w:hAnsi="Times New Roman" w:cs="Times New Roman"/>
            <w:color w:val="000000"/>
            <w:sz w:val="24"/>
            <w:szCs w:val="24"/>
          </w:rPr>
          <w:t xml:space="preserve"> is name mangling in C++??</w:t>
        </w:r>
        <w:r w:rsidRPr="006B34B1">
          <w:rPr>
            <w:rFonts w:ascii="Times New Roman" w:eastAsia="Times New Roman" w:hAnsi="Times New Roman" w:cs="Times New Roman"/>
            <w:color w:val="000000"/>
            <w:sz w:val="24"/>
            <w:szCs w:val="24"/>
          </w:rPr>
          <w:br/>
          <w:t xml:space="preserve">The process of encoding the parameter types with the function/method name into a unique name </w:t>
        </w:r>
        <w:r w:rsidRPr="006B34B1">
          <w:rPr>
            <w:rFonts w:ascii="Times New Roman" w:eastAsia="Times New Roman" w:hAnsi="Times New Roman" w:cs="Times New Roman"/>
            <w:color w:val="000000"/>
            <w:sz w:val="24"/>
            <w:szCs w:val="24"/>
          </w:rPr>
          <w:br/>
          <w:t xml:space="preserve">is called name mangling. The inverse process is called </w:t>
        </w:r>
        <w:proofErr w:type="spellStart"/>
        <w:r w:rsidRPr="006B34B1">
          <w:rPr>
            <w:rFonts w:ascii="Times New Roman" w:eastAsia="Times New Roman" w:hAnsi="Times New Roman" w:cs="Times New Roman"/>
            <w:color w:val="000000"/>
            <w:sz w:val="24"/>
            <w:szCs w:val="24"/>
          </w:rPr>
          <w:t>demangling</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For example Foo::</w:t>
        </w:r>
        <w:proofErr w:type="gramStart"/>
        <w:r w:rsidRPr="006B34B1">
          <w:rPr>
            <w:rFonts w:ascii="Times New Roman" w:eastAsia="Times New Roman" w:hAnsi="Times New Roman" w:cs="Times New Roman"/>
            <w:color w:val="000000"/>
            <w:sz w:val="24"/>
            <w:szCs w:val="24"/>
          </w:rPr>
          <w:t>bar(</w:t>
        </w:r>
        <w:proofErr w:type="spellStart"/>
        <w:proofErr w:type="gramEnd"/>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long)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is mangled as `bar__C3Fooil'. </w:t>
        </w:r>
        <w:r w:rsidRPr="006B34B1">
          <w:rPr>
            <w:rFonts w:ascii="Times New Roman" w:eastAsia="Times New Roman" w:hAnsi="Times New Roman" w:cs="Times New Roman"/>
            <w:color w:val="000000"/>
            <w:sz w:val="24"/>
            <w:szCs w:val="24"/>
          </w:rPr>
          <w:br/>
          <w:t>For a constructor, the method name is left out. That is Foo::</w:t>
        </w:r>
        <w:proofErr w:type="gramStart"/>
        <w:r w:rsidRPr="006B34B1">
          <w:rPr>
            <w:rFonts w:ascii="Times New Roman" w:eastAsia="Times New Roman" w:hAnsi="Times New Roman" w:cs="Times New Roman"/>
            <w:color w:val="000000"/>
            <w:sz w:val="24"/>
            <w:szCs w:val="24"/>
          </w:rPr>
          <w:t>Foo(</w:t>
        </w:r>
        <w:proofErr w:type="spellStart"/>
        <w:proofErr w:type="gramEnd"/>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long)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is mangled </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as `__C3Fooil'.</w:t>
        </w:r>
        <w:r w:rsidRPr="006B34B1">
          <w:rPr>
            <w:rFonts w:ascii="Times New Roman" w:eastAsia="Times New Roman" w:hAnsi="Times New Roman" w:cs="Times New Roman"/>
            <w:color w:val="000000"/>
            <w:sz w:val="24"/>
            <w:szCs w:val="24"/>
          </w:rPr>
          <w:br/>
          <w:t xml:space="preserve">What is the difference between a pointer and a reference? </w:t>
        </w:r>
        <w:r w:rsidRPr="006B34B1">
          <w:rPr>
            <w:rFonts w:ascii="Times New Roman" w:eastAsia="Times New Roman" w:hAnsi="Times New Roman" w:cs="Times New Roman"/>
            <w:color w:val="000000"/>
            <w:sz w:val="24"/>
            <w:szCs w:val="24"/>
          </w:rPr>
          <w:br/>
          <w:t xml:space="preserve">A reference must always refer to some object and, therefore, must always be initialized; </w:t>
        </w:r>
        <w:r w:rsidRPr="006B34B1">
          <w:rPr>
            <w:rFonts w:ascii="Times New Roman" w:eastAsia="Times New Roman" w:hAnsi="Times New Roman" w:cs="Times New Roman"/>
            <w:color w:val="000000"/>
            <w:sz w:val="24"/>
            <w:szCs w:val="24"/>
          </w:rPr>
          <w:br/>
          <w:t xml:space="preserve">pointers do not have such restrictions. A pointer can be reassigned to point to different </w:t>
        </w:r>
        <w:r w:rsidRPr="006B34B1">
          <w:rPr>
            <w:rFonts w:ascii="Times New Roman" w:eastAsia="Times New Roman" w:hAnsi="Times New Roman" w:cs="Times New Roman"/>
            <w:color w:val="000000"/>
            <w:sz w:val="24"/>
            <w:szCs w:val="24"/>
          </w:rPr>
          <w:br/>
          <w:t>objects while a reference always refers to an object with which it was initialized.</w:t>
        </w:r>
        <w:r w:rsidRPr="006B34B1">
          <w:rPr>
            <w:rFonts w:ascii="Times New Roman" w:eastAsia="Times New Roman" w:hAnsi="Times New Roman" w:cs="Times New Roman"/>
            <w:color w:val="000000"/>
            <w:sz w:val="24"/>
            <w:szCs w:val="24"/>
          </w:rPr>
          <w:br/>
          <w:t>How are prefix and postfix versions of operator+</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t xml:space="preserve">) differentiated? </w:t>
        </w:r>
        <w:r w:rsidRPr="006B34B1">
          <w:rPr>
            <w:rFonts w:ascii="Times New Roman" w:eastAsia="Times New Roman" w:hAnsi="Times New Roman" w:cs="Times New Roman"/>
            <w:color w:val="000000"/>
            <w:sz w:val="24"/>
            <w:szCs w:val="24"/>
          </w:rPr>
          <w:br/>
          <w:t>The postfix version of operator+</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t xml:space="preserve">) has a dummy parameter of type int. The prefix version </w:t>
        </w:r>
        <w:r w:rsidRPr="006B34B1">
          <w:rPr>
            <w:rFonts w:ascii="Times New Roman" w:eastAsia="Times New Roman" w:hAnsi="Times New Roman" w:cs="Times New Roman"/>
            <w:color w:val="000000"/>
            <w:sz w:val="24"/>
            <w:szCs w:val="24"/>
          </w:rPr>
          <w:br/>
          <w:t>does not have dummy parameter.</w:t>
        </w:r>
        <w:r w:rsidRPr="006B34B1">
          <w:rPr>
            <w:rFonts w:ascii="Times New Roman" w:eastAsia="Times New Roman" w:hAnsi="Times New Roman" w:cs="Times New Roman"/>
            <w:color w:val="000000"/>
            <w:sz w:val="24"/>
            <w:szCs w:val="24"/>
          </w:rPr>
          <w:br/>
          <w:t xml:space="preserve">What is the difference between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char *</w:t>
        </w:r>
        <w:proofErr w:type="spellStart"/>
        <w:r w:rsidRPr="006B34B1">
          <w:rPr>
            <w:rFonts w:ascii="Times New Roman" w:eastAsia="Times New Roman" w:hAnsi="Times New Roman" w:cs="Times New Roman"/>
            <w:color w:val="000000"/>
            <w:sz w:val="24"/>
            <w:szCs w:val="24"/>
          </w:rPr>
          <w:t>myPointer</w:t>
        </w:r>
        <w:proofErr w:type="spellEnd"/>
        <w:r w:rsidRPr="006B34B1">
          <w:rPr>
            <w:rFonts w:ascii="Times New Roman" w:eastAsia="Times New Roman" w:hAnsi="Times New Roman" w:cs="Times New Roman"/>
            <w:color w:val="000000"/>
            <w:sz w:val="24"/>
            <w:szCs w:val="24"/>
          </w:rPr>
          <w:t xml:space="preserve"> and char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myPointer</w:t>
        </w:r>
        <w:proofErr w:type="spell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char *</w:t>
        </w:r>
        <w:proofErr w:type="spellStart"/>
        <w:r w:rsidRPr="006B34B1">
          <w:rPr>
            <w:rFonts w:ascii="Times New Roman" w:eastAsia="Times New Roman" w:hAnsi="Times New Roman" w:cs="Times New Roman"/>
            <w:color w:val="000000"/>
            <w:sz w:val="24"/>
            <w:szCs w:val="24"/>
          </w:rPr>
          <w:t>myPointer</w:t>
        </w:r>
        <w:proofErr w:type="spellEnd"/>
        <w:r w:rsidRPr="006B34B1">
          <w:rPr>
            <w:rFonts w:ascii="Times New Roman" w:eastAsia="Times New Roman" w:hAnsi="Times New Roman" w:cs="Times New Roman"/>
            <w:color w:val="000000"/>
            <w:sz w:val="24"/>
            <w:szCs w:val="24"/>
          </w:rPr>
          <w:t xml:space="preserve"> is a </w:t>
        </w:r>
        <w:proofErr w:type="spellStart"/>
        <w:r w:rsidRPr="006B34B1">
          <w:rPr>
            <w:rFonts w:ascii="Times New Roman" w:eastAsia="Times New Roman" w:hAnsi="Times New Roman" w:cs="Times New Roman"/>
            <w:color w:val="000000"/>
            <w:sz w:val="24"/>
            <w:szCs w:val="24"/>
          </w:rPr>
          <w:t>non constant</w:t>
        </w:r>
        <w:proofErr w:type="spellEnd"/>
        <w:r w:rsidRPr="006B34B1">
          <w:rPr>
            <w:rFonts w:ascii="Times New Roman" w:eastAsia="Times New Roman" w:hAnsi="Times New Roman" w:cs="Times New Roman"/>
            <w:color w:val="000000"/>
            <w:sz w:val="24"/>
            <w:szCs w:val="24"/>
          </w:rPr>
          <w:t xml:space="preserve"> pointer to constant data; while char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myPointer</w:t>
        </w:r>
        <w:proofErr w:type="spellEnd"/>
        <w:r w:rsidRPr="006B34B1">
          <w:rPr>
            <w:rFonts w:ascii="Times New Roman" w:eastAsia="Times New Roman" w:hAnsi="Times New Roman" w:cs="Times New Roman"/>
            <w:color w:val="000000"/>
            <w:sz w:val="24"/>
            <w:szCs w:val="24"/>
          </w:rPr>
          <w:t xml:space="preserve"> is a constant pointer to </w:t>
        </w:r>
        <w:proofErr w:type="spellStart"/>
        <w:r w:rsidRPr="006B34B1">
          <w:rPr>
            <w:rFonts w:ascii="Times New Roman" w:eastAsia="Times New Roman" w:hAnsi="Times New Roman" w:cs="Times New Roman"/>
            <w:color w:val="000000"/>
            <w:sz w:val="24"/>
            <w:szCs w:val="24"/>
          </w:rPr>
          <w:t>non constant</w:t>
        </w:r>
        <w:proofErr w:type="spellEnd"/>
        <w:r w:rsidRPr="006B34B1">
          <w:rPr>
            <w:rFonts w:ascii="Times New Roman" w:eastAsia="Times New Roman" w:hAnsi="Times New Roman" w:cs="Times New Roman"/>
            <w:color w:val="000000"/>
            <w:sz w:val="24"/>
            <w:szCs w:val="24"/>
          </w:rPr>
          <w:t xml:space="preserve"> data. </w:t>
        </w:r>
        <w:r w:rsidRPr="006B34B1">
          <w:rPr>
            <w:rFonts w:ascii="Times New Roman" w:eastAsia="Times New Roman" w:hAnsi="Times New Roman" w:cs="Times New Roman"/>
            <w:color w:val="000000"/>
            <w:sz w:val="24"/>
            <w:szCs w:val="24"/>
          </w:rPr>
          <w:br/>
          <w:t>How can I handle a constructor that fails?</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throw</w:t>
        </w:r>
        <w:proofErr w:type="gramEnd"/>
        <w:r w:rsidRPr="006B34B1">
          <w:rPr>
            <w:rFonts w:ascii="Times New Roman" w:eastAsia="Times New Roman" w:hAnsi="Times New Roman" w:cs="Times New Roman"/>
            <w:color w:val="000000"/>
            <w:sz w:val="24"/>
            <w:szCs w:val="24"/>
          </w:rPr>
          <w:t xml:space="preserve"> an exception. Constructors don't have a return type, so it's not possible to use </w:t>
        </w:r>
        <w:r w:rsidRPr="006B34B1">
          <w:rPr>
            <w:rFonts w:ascii="Times New Roman" w:eastAsia="Times New Roman" w:hAnsi="Times New Roman" w:cs="Times New Roman"/>
            <w:color w:val="000000"/>
            <w:sz w:val="24"/>
            <w:szCs w:val="24"/>
          </w:rPr>
          <w:br/>
          <w:t xml:space="preserve">return codes. The best way to signal constructor failure is therefore to throw an exception. </w:t>
        </w:r>
        <w:r w:rsidRPr="006B34B1">
          <w:rPr>
            <w:rFonts w:ascii="Times New Roman" w:eastAsia="Times New Roman" w:hAnsi="Times New Roman" w:cs="Times New Roman"/>
            <w:color w:val="000000"/>
            <w:sz w:val="24"/>
            <w:szCs w:val="24"/>
          </w:rPr>
          <w:br/>
          <w:t>How can I handle a destructor that fails?</w:t>
        </w:r>
        <w:r w:rsidRPr="006B34B1">
          <w:rPr>
            <w:rFonts w:ascii="Times New Roman" w:eastAsia="Times New Roman" w:hAnsi="Times New Roman" w:cs="Times New Roman"/>
            <w:color w:val="000000"/>
            <w:sz w:val="24"/>
            <w:szCs w:val="24"/>
          </w:rPr>
          <w:br/>
          <w:t xml:space="preserve">Write a message to a log-file. But do not throw an exception. </w:t>
        </w:r>
        <w:r w:rsidRPr="006B34B1">
          <w:rPr>
            <w:rFonts w:ascii="Times New Roman" w:eastAsia="Times New Roman" w:hAnsi="Times New Roman" w:cs="Times New Roman"/>
            <w:color w:val="000000"/>
            <w:sz w:val="24"/>
            <w:szCs w:val="24"/>
          </w:rPr>
          <w:br/>
          <w:t xml:space="preserve">The C++ rule is that you must never throw an exception from a destructor that is being </w:t>
        </w:r>
        <w:r w:rsidRPr="006B34B1">
          <w:rPr>
            <w:rFonts w:ascii="Times New Roman" w:eastAsia="Times New Roman" w:hAnsi="Times New Roman" w:cs="Times New Roman"/>
            <w:color w:val="000000"/>
            <w:sz w:val="24"/>
            <w:szCs w:val="24"/>
          </w:rPr>
          <w:br/>
          <w:t xml:space="preserve">called during the "stack unwinding" process of another exception. For example, if someone </w:t>
        </w:r>
        <w:r w:rsidRPr="006B34B1">
          <w:rPr>
            <w:rFonts w:ascii="Times New Roman" w:eastAsia="Times New Roman" w:hAnsi="Times New Roman" w:cs="Times New Roman"/>
            <w:color w:val="000000"/>
            <w:sz w:val="24"/>
            <w:szCs w:val="24"/>
          </w:rPr>
          <w:br/>
          <w:t xml:space="preserve">says throw </w:t>
        </w:r>
        <w:proofErr w:type="gramStart"/>
        <w:r w:rsidRPr="006B34B1">
          <w:rPr>
            <w:rFonts w:ascii="Times New Roman" w:eastAsia="Times New Roman" w:hAnsi="Times New Roman" w:cs="Times New Roman"/>
            <w:color w:val="000000"/>
            <w:sz w:val="24"/>
            <w:szCs w:val="24"/>
          </w:rPr>
          <w:t>Foo(</w:t>
        </w:r>
        <w:proofErr w:type="gramEnd"/>
        <w:r w:rsidRPr="006B34B1">
          <w:rPr>
            <w:rFonts w:ascii="Times New Roman" w:eastAsia="Times New Roman" w:hAnsi="Times New Roman" w:cs="Times New Roman"/>
            <w:color w:val="000000"/>
            <w:sz w:val="24"/>
            <w:szCs w:val="24"/>
          </w:rPr>
          <w:t xml:space="preserve">), the stack will be unwound so all the stack frames between the throw Foo() </w:t>
        </w:r>
        <w:r w:rsidRPr="006B34B1">
          <w:rPr>
            <w:rFonts w:ascii="Times New Roman" w:eastAsia="Times New Roman" w:hAnsi="Times New Roman" w:cs="Times New Roman"/>
            <w:color w:val="000000"/>
            <w:sz w:val="24"/>
            <w:szCs w:val="24"/>
          </w:rPr>
          <w:br/>
          <w:t xml:space="preserve">and the } catch (Foo e) { will get popped. This is called stack unwinding. </w:t>
        </w:r>
        <w:r w:rsidRPr="006B34B1">
          <w:rPr>
            <w:rFonts w:ascii="Times New Roman" w:eastAsia="Times New Roman" w:hAnsi="Times New Roman" w:cs="Times New Roman"/>
            <w:color w:val="000000"/>
            <w:sz w:val="24"/>
            <w:szCs w:val="24"/>
          </w:rPr>
          <w:br/>
          <w:t xml:space="preserve">During stack unwinding, </w:t>
        </w:r>
        <w:proofErr w:type="gramStart"/>
        <w:r w:rsidRPr="006B34B1">
          <w:rPr>
            <w:rFonts w:ascii="Times New Roman" w:eastAsia="Times New Roman" w:hAnsi="Times New Roman" w:cs="Times New Roman"/>
            <w:color w:val="000000"/>
            <w:sz w:val="24"/>
            <w:szCs w:val="24"/>
          </w:rPr>
          <w:t>all the</w:t>
        </w:r>
        <w:proofErr w:type="gramEnd"/>
        <w:r w:rsidRPr="006B34B1">
          <w:rPr>
            <w:rFonts w:ascii="Times New Roman" w:eastAsia="Times New Roman" w:hAnsi="Times New Roman" w:cs="Times New Roman"/>
            <w:color w:val="000000"/>
            <w:sz w:val="24"/>
            <w:szCs w:val="24"/>
          </w:rPr>
          <w:t xml:space="preserve"> local objects in all those stack frames are destructed. If </w:t>
        </w:r>
        <w:r w:rsidRPr="006B34B1">
          <w:rPr>
            <w:rFonts w:ascii="Times New Roman" w:eastAsia="Times New Roman" w:hAnsi="Times New Roman" w:cs="Times New Roman"/>
            <w:color w:val="000000"/>
            <w:sz w:val="24"/>
            <w:szCs w:val="24"/>
          </w:rPr>
          <w:br/>
          <w:t xml:space="preserve">one of those destructors throws an exception (say it throws a Bar object), the C++ runtime </w:t>
        </w:r>
        <w:r w:rsidRPr="006B34B1">
          <w:rPr>
            <w:rFonts w:ascii="Times New Roman" w:eastAsia="Times New Roman" w:hAnsi="Times New Roman" w:cs="Times New Roman"/>
            <w:color w:val="000000"/>
            <w:sz w:val="24"/>
            <w:szCs w:val="24"/>
          </w:rPr>
          <w:br/>
          <w:t xml:space="preserve">system is in a no-win situation: should it ignore the Bar and end up in </w:t>
        </w:r>
        <w:proofErr w:type="gramStart"/>
        <w:r w:rsidRPr="006B34B1">
          <w:rPr>
            <w:rFonts w:ascii="Times New Roman" w:eastAsia="Times New Roman" w:hAnsi="Times New Roman" w:cs="Times New Roman"/>
            <w:color w:val="000000"/>
            <w:sz w:val="24"/>
            <w:szCs w:val="24"/>
          </w:rPr>
          <w:t>the }</w:t>
        </w:r>
        <w:proofErr w:type="gramEnd"/>
        <w:r w:rsidRPr="006B34B1">
          <w:rPr>
            <w:rFonts w:ascii="Times New Roman" w:eastAsia="Times New Roman" w:hAnsi="Times New Roman" w:cs="Times New Roman"/>
            <w:color w:val="000000"/>
            <w:sz w:val="24"/>
            <w:szCs w:val="24"/>
          </w:rPr>
          <w:t xml:space="preserve"> catch (Foo e) </w:t>
        </w:r>
        <w:r w:rsidRPr="006B34B1">
          <w:rPr>
            <w:rFonts w:ascii="Times New Roman" w:eastAsia="Times New Roman" w:hAnsi="Times New Roman" w:cs="Times New Roman"/>
            <w:color w:val="000000"/>
            <w:sz w:val="24"/>
            <w:szCs w:val="24"/>
          </w:rPr>
          <w:br/>
          <w:t xml:space="preserve">{ where it was originally headed? Should it ignore the Foo and look for </w:t>
        </w:r>
        <w:proofErr w:type="gramStart"/>
        <w:r w:rsidRPr="006B34B1">
          <w:rPr>
            <w:rFonts w:ascii="Times New Roman" w:eastAsia="Times New Roman" w:hAnsi="Times New Roman" w:cs="Times New Roman"/>
            <w:color w:val="000000"/>
            <w:sz w:val="24"/>
            <w:szCs w:val="24"/>
          </w:rPr>
          <w:t>a }</w:t>
        </w:r>
        <w:proofErr w:type="gramEnd"/>
        <w:r w:rsidRPr="006B34B1">
          <w:rPr>
            <w:rFonts w:ascii="Times New Roman" w:eastAsia="Times New Roman" w:hAnsi="Times New Roman" w:cs="Times New Roman"/>
            <w:color w:val="000000"/>
            <w:sz w:val="24"/>
            <w:szCs w:val="24"/>
          </w:rPr>
          <w:t xml:space="preserve"> catch (Bar e) { </w:t>
        </w:r>
        <w:r w:rsidRPr="006B34B1">
          <w:rPr>
            <w:rFonts w:ascii="Times New Roman" w:eastAsia="Times New Roman" w:hAnsi="Times New Roman" w:cs="Times New Roman"/>
            <w:color w:val="000000"/>
            <w:sz w:val="24"/>
            <w:szCs w:val="24"/>
          </w:rPr>
          <w:br/>
          <w:t xml:space="preserve">handler? There is no good answer -- either choice loses information. </w:t>
        </w:r>
        <w:r w:rsidRPr="006B34B1">
          <w:rPr>
            <w:rFonts w:ascii="Times New Roman" w:eastAsia="Times New Roman" w:hAnsi="Times New Roman" w:cs="Times New Roman"/>
            <w:color w:val="000000"/>
            <w:sz w:val="24"/>
            <w:szCs w:val="24"/>
          </w:rPr>
          <w:br/>
          <w:t xml:space="preserve">So the C++ language guarantees that it will call </w:t>
        </w:r>
        <w:proofErr w:type="gramStart"/>
        <w:r w:rsidRPr="006B34B1">
          <w:rPr>
            <w:rFonts w:ascii="Times New Roman" w:eastAsia="Times New Roman" w:hAnsi="Times New Roman" w:cs="Times New Roman"/>
            <w:color w:val="000000"/>
            <w:sz w:val="24"/>
            <w:szCs w:val="24"/>
          </w:rPr>
          <w:t>terminate(</w:t>
        </w:r>
        <w:proofErr w:type="gramEnd"/>
        <w:r w:rsidRPr="006B34B1">
          <w:rPr>
            <w:rFonts w:ascii="Times New Roman" w:eastAsia="Times New Roman" w:hAnsi="Times New Roman" w:cs="Times New Roman"/>
            <w:color w:val="000000"/>
            <w:sz w:val="24"/>
            <w:szCs w:val="24"/>
          </w:rPr>
          <w:t xml:space="preserve">) at this point, and terminate() </w:t>
        </w:r>
        <w:r w:rsidRPr="006B34B1">
          <w:rPr>
            <w:rFonts w:ascii="Times New Roman" w:eastAsia="Times New Roman" w:hAnsi="Times New Roman" w:cs="Times New Roman"/>
            <w:color w:val="000000"/>
            <w:sz w:val="24"/>
            <w:szCs w:val="24"/>
          </w:rPr>
          <w:br/>
          <w:t xml:space="preserve">kills the process. Bang you're dead. </w:t>
        </w:r>
        <w:r w:rsidRPr="006B34B1">
          <w:rPr>
            <w:rFonts w:ascii="Times New Roman" w:eastAsia="Times New Roman" w:hAnsi="Times New Roman" w:cs="Times New Roman"/>
            <w:color w:val="000000"/>
            <w:sz w:val="24"/>
            <w:szCs w:val="24"/>
          </w:rPr>
          <w:br/>
          <w:t>What is Virtual Destructor?</w:t>
        </w:r>
        <w:r w:rsidRPr="006B34B1">
          <w:rPr>
            <w:rFonts w:ascii="Times New Roman" w:eastAsia="Times New Roman" w:hAnsi="Times New Roman" w:cs="Times New Roman"/>
            <w:color w:val="000000"/>
            <w:sz w:val="24"/>
            <w:szCs w:val="24"/>
          </w:rPr>
          <w:br/>
          <w:t xml:space="preserve">Using virtual destructors, you can destroy objects without knowing their type - the correct </w:t>
        </w:r>
        <w:r w:rsidRPr="006B34B1">
          <w:rPr>
            <w:rFonts w:ascii="Times New Roman" w:eastAsia="Times New Roman" w:hAnsi="Times New Roman" w:cs="Times New Roman"/>
            <w:color w:val="000000"/>
            <w:sz w:val="24"/>
            <w:szCs w:val="24"/>
          </w:rPr>
          <w:br/>
          <w:t xml:space="preserve">destructor for the object is invoked using the virtual function mechanism. Note that </w:t>
        </w:r>
        <w:r w:rsidRPr="006B34B1">
          <w:rPr>
            <w:rFonts w:ascii="Times New Roman" w:eastAsia="Times New Roman" w:hAnsi="Times New Roman" w:cs="Times New Roman"/>
            <w:color w:val="000000"/>
            <w:sz w:val="24"/>
            <w:szCs w:val="24"/>
          </w:rPr>
          <w:br/>
          <w:t xml:space="preserve">destructors can also be declared as pure virtual functions for abstract classes.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if</w:t>
        </w:r>
        <w:proofErr w:type="gramEnd"/>
        <w:r w:rsidRPr="006B34B1">
          <w:rPr>
            <w:rFonts w:ascii="Times New Roman" w:eastAsia="Times New Roman" w:hAnsi="Times New Roman" w:cs="Times New Roman"/>
            <w:color w:val="000000"/>
            <w:sz w:val="24"/>
            <w:szCs w:val="24"/>
          </w:rPr>
          <w:t xml:space="preserve"> someone will derive from your class, and if someone will say "new Derived", where </w:t>
        </w:r>
        <w:r w:rsidRPr="006B34B1">
          <w:rPr>
            <w:rFonts w:ascii="Times New Roman" w:eastAsia="Times New Roman" w:hAnsi="Times New Roman" w:cs="Times New Roman"/>
            <w:color w:val="000000"/>
            <w:sz w:val="24"/>
            <w:szCs w:val="24"/>
          </w:rPr>
          <w:br/>
          <w:t xml:space="preserve">"Derived" is derived from your class, and if someone will say delete p, where the actual </w:t>
        </w:r>
        <w:r w:rsidRPr="006B34B1">
          <w:rPr>
            <w:rFonts w:ascii="Times New Roman" w:eastAsia="Times New Roman" w:hAnsi="Times New Roman" w:cs="Times New Roman"/>
            <w:color w:val="000000"/>
            <w:sz w:val="24"/>
            <w:szCs w:val="24"/>
          </w:rPr>
          <w:br/>
          <w:t>object's type is "Derived" but the pointer p's type is your class.</w:t>
        </w:r>
        <w:r w:rsidRPr="006B34B1">
          <w:rPr>
            <w:rFonts w:ascii="Times New Roman" w:eastAsia="Times New Roman" w:hAnsi="Times New Roman" w:cs="Times New Roman"/>
            <w:color w:val="000000"/>
            <w:sz w:val="24"/>
            <w:szCs w:val="24"/>
          </w:rPr>
          <w:br/>
          <w:t xml:space="preserve">Can you think of a situation where your program would crash without reaching the breakpoint </w:t>
        </w:r>
        <w:r w:rsidRPr="006B34B1">
          <w:rPr>
            <w:rFonts w:ascii="Times New Roman" w:eastAsia="Times New Roman" w:hAnsi="Times New Roman" w:cs="Times New Roman"/>
            <w:color w:val="000000"/>
            <w:sz w:val="24"/>
            <w:szCs w:val="24"/>
          </w:rPr>
          <w:br/>
          <w:t xml:space="preserve">which you set at the beginning of </w:t>
        </w:r>
        <w:proofErr w:type="gramStart"/>
        <w:r w:rsidRPr="006B34B1">
          <w:rPr>
            <w:rFonts w:ascii="Times New Roman" w:eastAsia="Times New Roman" w:hAnsi="Times New Roman" w:cs="Times New Roman"/>
            <w:color w:val="000000"/>
            <w:sz w:val="24"/>
            <w:szCs w:val="24"/>
          </w:rPr>
          <w:t>main(</w:t>
        </w:r>
        <w:proofErr w:type="gram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 xml:space="preserve">C++ allows for dynamic initialization of global variables before </w:t>
        </w:r>
        <w:proofErr w:type="gramStart"/>
        <w:r w:rsidRPr="006B34B1">
          <w:rPr>
            <w:rFonts w:ascii="Times New Roman" w:eastAsia="Times New Roman" w:hAnsi="Times New Roman" w:cs="Times New Roman"/>
            <w:color w:val="000000"/>
            <w:sz w:val="24"/>
            <w:szCs w:val="24"/>
          </w:rPr>
          <w:t>main(</w:t>
        </w:r>
        <w:proofErr w:type="gramEnd"/>
        <w:r w:rsidRPr="006B34B1">
          <w:rPr>
            <w:rFonts w:ascii="Times New Roman" w:eastAsia="Times New Roman" w:hAnsi="Times New Roman" w:cs="Times New Roman"/>
            <w:color w:val="000000"/>
            <w:sz w:val="24"/>
            <w:szCs w:val="24"/>
          </w:rPr>
          <w:t xml:space="preserve">) is invoked. It is </w:t>
        </w:r>
        <w:r w:rsidRPr="006B34B1">
          <w:rPr>
            <w:rFonts w:ascii="Times New Roman" w:eastAsia="Times New Roman" w:hAnsi="Times New Roman" w:cs="Times New Roman"/>
            <w:color w:val="000000"/>
            <w:sz w:val="24"/>
            <w:szCs w:val="24"/>
          </w:rPr>
          <w:br/>
          <w:t xml:space="preserve">possible that initialization of global will invoke some function. If this function crashes </w:t>
        </w:r>
        <w:r w:rsidRPr="006B34B1">
          <w:rPr>
            <w:rFonts w:ascii="Times New Roman" w:eastAsia="Times New Roman" w:hAnsi="Times New Roman" w:cs="Times New Roman"/>
            <w:color w:val="000000"/>
            <w:sz w:val="24"/>
            <w:szCs w:val="24"/>
          </w:rPr>
          <w:br/>
          <w:t xml:space="preserve">the crash will occur before </w:t>
        </w:r>
        <w:proofErr w:type="gramStart"/>
        <w:r w:rsidRPr="006B34B1">
          <w:rPr>
            <w:rFonts w:ascii="Times New Roman" w:eastAsia="Times New Roman" w:hAnsi="Times New Roman" w:cs="Times New Roman"/>
            <w:color w:val="000000"/>
            <w:sz w:val="24"/>
            <w:szCs w:val="24"/>
          </w:rPr>
          <w:t>main(</w:t>
        </w:r>
        <w:proofErr w:type="gramEnd"/>
        <w:r w:rsidRPr="006B34B1">
          <w:rPr>
            <w:rFonts w:ascii="Times New Roman" w:eastAsia="Times New Roman" w:hAnsi="Times New Roman" w:cs="Times New Roman"/>
            <w:color w:val="000000"/>
            <w:sz w:val="24"/>
            <w:szCs w:val="24"/>
          </w:rPr>
          <w:t xml:space="preserve">) is entered. </w:t>
        </w:r>
        <w:r w:rsidRPr="006B34B1">
          <w:rPr>
            <w:rFonts w:ascii="Times New Roman" w:eastAsia="Times New Roman" w:hAnsi="Times New Roman" w:cs="Times New Roman"/>
            <w:color w:val="000000"/>
            <w:sz w:val="24"/>
            <w:szCs w:val="24"/>
          </w:rPr>
          <w:br/>
          <w:t xml:space="preserve">Name two cases where you MUST use initialization list as opposed to assignment in </w:t>
        </w:r>
        <w:r w:rsidRPr="006B34B1">
          <w:rPr>
            <w:rFonts w:ascii="Times New Roman" w:eastAsia="Times New Roman" w:hAnsi="Times New Roman" w:cs="Times New Roman"/>
            <w:color w:val="000000"/>
            <w:sz w:val="24"/>
            <w:szCs w:val="24"/>
          </w:rPr>
          <w:br/>
          <w:t>constructors.</w:t>
        </w:r>
        <w:r w:rsidRPr="006B34B1">
          <w:rPr>
            <w:rFonts w:ascii="Times New Roman" w:eastAsia="Times New Roman" w:hAnsi="Times New Roman" w:cs="Times New Roman"/>
            <w:color w:val="000000"/>
            <w:sz w:val="24"/>
            <w:szCs w:val="24"/>
          </w:rPr>
          <w:br/>
          <w:t xml:space="preserve">Both non-static </w:t>
        </w:r>
        <w:proofErr w:type="spellStart"/>
        <w:r w:rsidRPr="006B34B1">
          <w:rPr>
            <w:rFonts w:ascii="Times New Roman" w:eastAsia="Times New Roman" w:hAnsi="Times New Roman" w:cs="Times New Roman"/>
            <w:color w:val="000000"/>
            <w:sz w:val="24"/>
            <w:szCs w:val="24"/>
          </w:rPr>
          <w:t>const</w:t>
        </w:r>
        <w:proofErr w:type="spellEnd"/>
        <w:r w:rsidRPr="006B34B1">
          <w:rPr>
            <w:rFonts w:ascii="Times New Roman" w:eastAsia="Times New Roman" w:hAnsi="Times New Roman" w:cs="Times New Roman"/>
            <w:color w:val="000000"/>
            <w:sz w:val="24"/>
            <w:szCs w:val="24"/>
          </w:rPr>
          <w:t xml:space="preserve"> data members and reference data members cannot be assigned values; </w:t>
        </w:r>
        <w:r w:rsidRPr="006B34B1">
          <w:rPr>
            <w:rFonts w:ascii="Times New Roman" w:eastAsia="Times New Roman" w:hAnsi="Times New Roman" w:cs="Times New Roman"/>
            <w:color w:val="000000"/>
            <w:sz w:val="24"/>
            <w:szCs w:val="24"/>
          </w:rPr>
          <w:br/>
          <w:t xml:space="preserve">instead, you should use initialization list to initialize them. </w:t>
        </w:r>
        <w:r w:rsidRPr="006B34B1">
          <w:rPr>
            <w:rFonts w:ascii="Times New Roman" w:eastAsia="Times New Roman" w:hAnsi="Times New Roman" w:cs="Times New Roman"/>
            <w:color w:val="000000"/>
            <w:sz w:val="24"/>
            <w:szCs w:val="24"/>
          </w:rPr>
          <w:br/>
          <w:t>Can you overload a function based only on whether a parameter is a value or a reference?</w:t>
        </w:r>
        <w:r w:rsidRPr="006B34B1">
          <w:rPr>
            <w:rFonts w:ascii="Times New Roman" w:eastAsia="Times New Roman" w:hAnsi="Times New Roman" w:cs="Times New Roman"/>
            <w:color w:val="000000"/>
            <w:sz w:val="24"/>
            <w:szCs w:val="24"/>
          </w:rPr>
          <w:br/>
          <w:t xml:space="preserve">No. </w:t>
        </w:r>
        <w:proofErr w:type="gramStart"/>
        <w:r w:rsidRPr="006B34B1">
          <w:rPr>
            <w:rFonts w:ascii="Times New Roman" w:eastAsia="Times New Roman" w:hAnsi="Times New Roman" w:cs="Times New Roman"/>
            <w:color w:val="000000"/>
            <w:sz w:val="24"/>
            <w:szCs w:val="24"/>
          </w:rPr>
          <w:t>Passing by value and by reference looks identical to the caller.</w:t>
        </w:r>
        <w:proofErr w:type="gram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t xml:space="preserve">What are the differences between a C++ </w:t>
        </w:r>
        <w:proofErr w:type="spellStart"/>
        <w:r w:rsidRPr="006B34B1">
          <w:rPr>
            <w:rFonts w:ascii="Times New Roman" w:eastAsia="Times New Roman" w:hAnsi="Times New Roman" w:cs="Times New Roman"/>
            <w:color w:val="000000"/>
            <w:sz w:val="24"/>
            <w:szCs w:val="24"/>
          </w:rPr>
          <w:t>struct</w:t>
        </w:r>
        <w:proofErr w:type="spellEnd"/>
        <w:r w:rsidRPr="006B34B1">
          <w:rPr>
            <w:rFonts w:ascii="Times New Roman" w:eastAsia="Times New Roman" w:hAnsi="Times New Roman" w:cs="Times New Roman"/>
            <w:color w:val="000000"/>
            <w:sz w:val="24"/>
            <w:szCs w:val="24"/>
          </w:rPr>
          <w:t xml:space="preserve"> and C++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 xml:space="preserve">The default member and base class access </w:t>
        </w:r>
        <w:proofErr w:type="spellStart"/>
        <w:r w:rsidRPr="006B34B1">
          <w:rPr>
            <w:rFonts w:ascii="Times New Roman" w:eastAsia="Times New Roman" w:hAnsi="Times New Roman" w:cs="Times New Roman"/>
            <w:color w:val="000000"/>
            <w:sz w:val="24"/>
            <w:szCs w:val="24"/>
          </w:rPr>
          <w:t>specifiers</w:t>
        </w:r>
        <w:proofErr w:type="spellEnd"/>
        <w:r w:rsidRPr="006B34B1">
          <w:rPr>
            <w:rFonts w:ascii="Times New Roman" w:eastAsia="Times New Roman" w:hAnsi="Times New Roman" w:cs="Times New Roman"/>
            <w:color w:val="000000"/>
            <w:sz w:val="24"/>
            <w:szCs w:val="24"/>
          </w:rPr>
          <w:t xml:space="preserve"> are different. </w:t>
        </w:r>
        <w:r w:rsidRPr="006B34B1">
          <w:rPr>
            <w:rFonts w:ascii="Times New Roman" w:eastAsia="Times New Roman" w:hAnsi="Times New Roman" w:cs="Times New Roman"/>
            <w:color w:val="000000"/>
            <w:sz w:val="24"/>
            <w:szCs w:val="24"/>
          </w:rPr>
          <w:br/>
          <w:t xml:space="preserve">The C++ </w:t>
        </w:r>
        <w:proofErr w:type="spellStart"/>
        <w:r w:rsidRPr="006B34B1">
          <w:rPr>
            <w:rFonts w:ascii="Times New Roman" w:eastAsia="Times New Roman" w:hAnsi="Times New Roman" w:cs="Times New Roman"/>
            <w:color w:val="000000"/>
            <w:sz w:val="24"/>
            <w:szCs w:val="24"/>
          </w:rPr>
          <w:t>struct</w:t>
        </w:r>
        <w:proofErr w:type="spellEnd"/>
        <w:r w:rsidRPr="006B34B1">
          <w:rPr>
            <w:rFonts w:ascii="Times New Roman" w:eastAsia="Times New Roman" w:hAnsi="Times New Roman" w:cs="Times New Roman"/>
            <w:color w:val="000000"/>
            <w:sz w:val="24"/>
            <w:szCs w:val="24"/>
          </w:rPr>
          <w:t xml:space="preserve"> has all the features of the class. The only differences are that a </w:t>
        </w:r>
        <w:proofErr w:type="spellStart"/>
        <w:r w:rsidRPr="006B34B1">
          <w:rPr>
            <w:rFonts w:ascii="Times New Roman" w:eastAsia="Times New Roman" w:hAnsi="Times New Roman" w:cs="Times New Roman"/>
            <w:color w:val="000000"/>
            <w:sz w:val="24"/>
            <w:szCs w:val="24"/>
          </w:rPr>
          <w:t>struct</w:t>
        </w:r>
        <w:proofErr w:type="spellEnd"/>
        <w:r w:rsidRPr="006B34B1">
          <w:rPr>
            <w:rFonts w:ascii="Times New Roman" w:eastAsia="Times New Roman" w:hAnsi="Times New Roman" w:cs="Times New Roman"/>
            <w:color w:val="000000"/>
            <w:sz w:val="24"/>
            <w:szCs w:val="24"/>
          </w:rPr>
          <w:t xml:space="preserve"> </w:t>
        </w:r>
        <w:r w:rsidRPr="006B34B1">
          <w:rPr>
            <w:rFonts w:ascii="Times New Roman" w:eastAsia="Times New Roman" w:hAnsi="Times New Roman" w:cs="Times New Roman"/>
            <w:color w:val="000000"/>
            <w:sz w:val="24"/>
            <w:szCs w:val="24"/>
          </w:rPr>
          <w:br/>
          <w:t xml:space="preserve">defaults to public member access and public base class inheritance, and a class defaults to </w:t>
        </w:r>
        <w:r w:rsidRPr="006B34B1">
          <w:rPr>
            <w:rFonts w:ascii="Times New Roman" w:eastAsia="Times New Roman" w:hAnsi="Times New Roman" w:cs="Times New Roman"/>
            <w:color w:val="000000"/>
            <w:sz w:val="24"/>
            <w:szCs w:val="24"/>
          </w:rPr>
          <w:br/>
          <w:t xml:space="preserve">the private access </w:t>
        </w:r>
        <w:proofErr w:type="spellStart"/>
        <w:r w:rsidRPr="006B34B1">
          <w:rPr>
            <w:rFonts w:ascii="Times New Roman" w:eastAsia="Times New Roman" w:hAnsi="Times New Roman" w:cs="Times New Roman"/>
            <w:color w:val="000000"/>
            <w:sz w:val="24"/>
            <w:szCs w:val="24"/>
          </w:rPr>
          <w:t>specifier</w:t>
        </w:r>
        <w:proofErr w:type="spellEnd"/>
        <w:r w:rsidRPr="006B34B1">
          <w:rPr>
            <w:rFonts w:ascii="Times New Roman" w:eastAsia="Times New Roman" w:hAnsi="Times New Roman" w:cs="Times New Roman"/>
            <w:color w:val="000000"/>
            <w:sz w:val="24"/>
            <w:szCs w:val="24"/>
          </w:rPr>
          <w:t xml:space="preserve"> and private base class inheritance. </w:t>
        </w:r>
        <w:r w:rsidRPr="006B34B1">
          <w:rPr>
            <w:rFonts w:ascii="Times New Roman" w:eastAsia="Times New Roman" w:hAnsi="Times New Roman" w:cs="Times New Roman"/>
            <w:color w:val="000000"/>
            <w:sz w:val="24"/>
            <w:szCs w:val="24"/>
          </w:rPr>
          <w:br/>
          <w:t xml:space="preserve">What does extern "C" </w:t>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w:t>
        </w:r>
        <w:proofErr w:type="spellStart"/>
        <w:proofErr w:type="gramStart"/>
        <w:r w:rsidRPr="006B34B1">
          <w:rPr>
            <w:rFonts w:ascii="Times New Roman" w:eastAsia="Times New Roman" w:hAnsi="Times New Roman" w:cs="Times New Roman"/>
            <w:color w:val="000000"/>
            <w:sz w:val="24"/>
            <w:szCs w:val="24"/>
          </w:rPr>
          <w:t>func</w:t>
        </w:r>
        <w:proofErr w:type="spellEnd"/>
        <w:r w:rsidRPr="006B34B1">
          <w:rPr>
            <w:rFonts w:ascii="Times New Roman" w:eastAsia="Times New Roman" w:hAnsi="Times New Roman" w:cs="Times New Roman"/>
            <w:color w:val="000000"/>
            <w:sz w:val="24"/>
            <w:szCs w:val="24"/>
          </w:rPr>
          <w:t>(</w:t>
        </w:r>
        <w:proofErr w:type="spellStart"/>
        <w:proofErr w:type="gramEnd"/>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 Foo) accomplish?</w:t>
        </w:r>
        <w:r w:rsidRPr="006B34B1">
          <w:rPr>
            <w:rFonts w:ascii="Times New Roman" w:eastAsia="Times New Roman" w:hAnsi="Times New Roman" w:cs="Times New Roman"/>
            <w:color w:val="000000"/>
            <w:sz w:val="24"/>
            <w:szCs w:val="24"/>
          </w:rPr>
          <w:br/>
          <w:t xml:space="preserve">It will turn off "name mangling" for </w:t>
        </w:r>
        <w:proofErr w:type="spellStart"/>
        <w:r w:rsidRPr="006B34B1">
          <w:rPr>
            <w:rFonts w:ascii="Times New Roman" w:eastAsia="Times New Roman" w:hAnsi="Times New Roman" w:cs="Times New Roman"/>
            <w:color w:val="000000"/>
            <w:sz w:val="24"/>
            <w:szCs w:val="24"/>
          </w:rPr>
          <w:t>func</w:t>
        </w:r>
        <w:proofErr w:type="spellEnd"/>
        <w:r w:rsidRPr="006B34B1">
          <w:rPr>
            <w:rFonts w:ascii="Times New Roman" w:eastAsia="Times New Roman" w:hAnsi="Times New Roman" w:cs="Times New Roman"/>
            <w:color w:val="000000"/>
            <w:sz w:val="24"/>
            <w:szCs w:val="24"/>
          </w:rPr>
          <w:t xml:space="preserve"> so that one can link to code compiled by a C </w:t>
        </w:r>
        <w:r w:rsidRPr="006B34B1">
          <w:rPr>
            <w:rFonts w:ascii="Times New Roman" w:eastAsia="Times New Roman" w:hAnsi="Times New Roman" w:cs="Times New Roman"/>
            <w:color w:val="000000"/>
            <w:sz w:val="24"/>
            <w:szCs w:val="24"/>
          </w:rPr>
          <w:br/>
          <w:t xml:space="preserve">compiler. </w:t>
        </w:r>
        <w:r w:rsidRPr="006B34B1">
          <w:rPr>
            <w:rFonts w:ascii="Times New Roman" w:eastAsia="Times New Roman" w:hAnsi="Times New Roman" w:cs="Times New Roman"/>
            <w:color w:val="000000"/>
            <w:sz w:val="24"/>
            <w:szCs w:val="24"/>
          </w:rPr>
          <w:br/>
          <w:t>How do you access the static member of a class?</w:t>
        </w:r>
        <w:r w:rsidRPr="006B34B1">
          <w:rPr>
            <w:rFonts w:ascii="Times New Roman" w:eastAsia="Times New Roman" w:hAnsi="Times New Roman" w:cs="Times New Roman"/>
            <w:color w:val="000000"/>
            <w:sz w:val="24"/>
            <w:szCs w:val="24"/>
          </w:rPr>
          <w:br/>
          <w:t>:</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br/>
          <w:t xml:space="preserve">What is multiple inheritance(virtual inheritance)? What are its advantages and </w:t>
        </w:r>
        <w:r w:rsidRPr="006B34B1">
          <w:rPr>
            <w:rFonts w:ascii="Times New Roman" w:eastAsia="Times New Roman" w:hAnsi="Times New Roman" w:cs="Times New Roman"/>
            <w:color w:val="000000"/>
            <w:sz w:val="24"/>
            <w:szCs w:val="24"/>
          </w:rPr>
          <w:br/>
          <w:t>disadvantages?</w:t>
        </w:r>
        <w:r w:rsidRPr="006B34B1">
          <w:rPr>
            <w:rFonts w:ascii="Times New Roman" w:eastAsia="Times New Roman" w:hAnsi="Times New Roman" w:cs="Times New Roman"/>
            <w:color w:val="000000"/>
            <w:sz w:val="24"/>
            <w:szCs w:val="24"/>
          </w:rPr>
          <w:br/>
          <w:t xml:space="preserve">Multiple </w:t>
        </w:r>
        <w:proofErr w:type="gramStart"/>
        <w:r w:rsidRPr="006B34B1">
          <w:rPr>
            <w:rFonts w:ascii="Times New Roman" w:eastAsia="Times New Roman" w:hAnsi="Times New Roman" w:cs="Times New Roman"/>
            <w:color w:val="000000"/>
            <w:sz w:val="24"/>
            <w:szCs w:val="24"/>
          </w:rPr>
          <w:t>Inheritance</w:t>
        </w:r>
        <w:proofErr w:type="gramEnd"/>
        <w:r w:rsidRPr="006B34B1">
          <w:rPr>
            <w:rFonts w:ascii="Times New Roman" w:eastAsia="Times New Roman" w:hAnsi="Times New Roman" w:cs="Times New Roman"/>
            <w:color w:val="000000"/>
            <w:sz w:val="24"/>
            <w:szCs w:val="24"/>
          </w:rPr>
          <w:t xml:space="preserve"> is the process whereby a child can be derived from more than one parent </w:t>
        </w:r>
        <w:r w:rsidRPr="006B34B1">
          <w:rPr>
            <w:rFonts w:ascii="Times New Roman" w:eastAsia="Times New Roman" w:hAnsi="Times New Roman" w:cs="Times New Roman"/>
            <w:color w:val="000000"/>
            <w:sz w:val="24"/>
            <w:szCs w:val="24"/>
          </w:rPr>
          <w:br/>
          <w:t xml:space="preserve">class. The advantage of multiple </w:t>
        </w:r>
        <w:proofErr w:type="gramStart"/>
        <w:r w:rsidRPr="006B34B1">
          <w:rPr>
            <w:rFonts w:ascii="Times New Roman" w:eastAsia="Times New Roman" w:hAnsi="Times New Roman" w:cs="Times New Roman"/>
            <w:color w:val="000000"/>
            <w:sz w:val="24"/>
            <w:szCs w:val="24"/>
          </w:rPr>
          <w:t>inheritance</w:t>
        </w:r>
        <w:proofErr w:type="gramEnd"/>
        <w:r w:rsidRPr="006B34B1">
          <w:rPr>
            <w:rFonts w:ascii="Times New Roman" w:eastAsia="Times New Roman" w:hAnsi="Times New Roman" w:cs="Times New Roman"/>
            <w:color w:val="000000"/>
            <w:sz w:val="24"/>
            <w:szCs w:val="24"/>
          </w:rPr>
          <w:t xml:space="preserve"> is that it allows a class to inherit the </w:t>
        </w:r>
        <w:r w:rsidRPr="006B34B1">
          <w:rPr>
            <w:rFonts w:ascii="Times New Roman" w:eastAsia="Times New Roman" w:hAnsi="Times New Roman" w:cs="Times New Roman"/>
            <w:color w:val="000000"/>
            <w:sz w:val="24"/>
            <w:szCs w:val="24"/>
          </w:rPr>
          <w:br/>
          <w:t xml:space="preserve">functionality of more than one base class thus allowing for modeling of complex </w:t>
        </w:r>
        <w:r w:rsidRPr="006B34B1">
          <w:rPr>
            <w:rFonts w:ascii="Times New Roman" w:eastAsia="Times New Roman" w:hAnsi="Times New Roman" w:cs="Times New Roman"/>
            <w:color w:val="000000"/>
            <w:sz w:val="24"/>
            <w:szCs w:val="24"/>
          </w:rPr>
          <w:br/>
          <w:t xml:space="preserve">relationships. The disadvantage of multiple inheritance is that it can lead to a lot of </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confusion(</w:t>
        </w:r>
        <w:proofErr w:type="gramEnd"/>
        <w:r w:rsidRPr="006B34B1">
          <w:rPr>
            <w:rFonts w:ascii="Times New Roman" w:eastAsia="Times New Roman" w:hAnsi="Times New Roman" w:cs="Times New Roman"/>
            <w:color w:val="000000"/>
            <w:sz w:val="24"/>
            <w:szCs w:val="24"/>
          </w:rPr>
          <w:t xml:space="preserve">ambiguity) when two base classes implement a method with the same name. </w:t>
        </w:r>
        <w:r w:rsidRPr="006B34B1">
          <w:rPr>
            <w:rFonts w:ascii="Times New Roman" w:eastAsia="Times New Roman" w:hAnsi="Times New Roman" w:cs="Times New Roman"/>
            <w:color w:val="000000"/>
            <w:sz w:val="24"/>
            <w:szCs w:val="24"/>
          </w:rPr>
          <w:br/>
          <w:t>What are the access privileges in C++? What is the default access level?</w:t>
        </w:r>
        <w:r w:rsidRPr="006B34B1">
          <w:rPr>
            <w:rFonts w:ascii="Times New Roman" w:eastAsia="Times New Roman" w:hAnsi="Times New Roman" w:cs="Times New Roman"/>
            <w:color w:val="000000"/>
            <w:sz w:val="24"/>
            <w:szCs w:val="24"/>
          </w:rPr>
          <w:br/>
          <w:t xml:space="preserve">The access privileges in C++ are private, public and protected. The default access level </w:t>
        </w:r>
        <w:r w:rsidRPr="006B34B1">
          <w:rPr>
            <w:rFonts w:ascii="Times New Roman" w:eastAsia="Times New Roman" w:hAnsi="Times New Roman" w:cs="Times New Roman"/>
            <w:color w:val="000000"/>
            <w:sz w:val="24"/>
            <w:szCs w:val="24"/>
          </w:rPr>
          <w:br/>
          <w:t xml:space="preserve">assigned to members of a class is private. Private members of a class are accessible only </w:t>
        </w:r>
        <w:r w:rsidRPr="006B34B1">
          <w:rPr>
            <w:rFonts w:ascii="Times New Roman" w:eastAsia="Times New Roman" w:hAnsi="Times New Roman" w:cs="Times New Roman"/>
            <w:color w:val="000000"/>
            <w:sz w:val="24"/>
            <w:szCs w:val="24"/>
          </w:rPr>
          <w:br/>
          <w:t xml:space="preserve">within the class and by friends of the class. Protected members are accessible by the class </w:t>
        </w:r>
        <w:r w:rsidRPr="006B34B1">
          <w:rPr>
            <w:rFonts w:ascii="Times New Roman" w:eastAsia="Times New Roman" w:hAnsi="Times New Roman" w:cs="Times New Roman"/>
            <w:color w:val="000000"/>
            <w:sz w:val="24"/>
            <w:szCs w:val="24"/>
          </w:rPr>
          <w:br/>
          <w:t xml:space="preserve">itself and </w:t>
        </w:r>
        <w:proofErr w:type="spellStart"/>
        <w:proofErr w:type="gramStart"/>
        <w:r w:rsidRPr="006B34B1">
          <w:rPr>
            <w:rFonts w:ascii="Times New Roman" w:eastAsia="Times New Roman" w:hAnsi="Times New Roman" w:cs="Times New Roman"/>
            <w:color w:val="000000"/>
            <w:sz w:val="24"/>
            <w:szCs w:val="24"/>
          </w:rPr>
          <w:t>it's</w:t>
        </w:r>
        <w:proofErr w:type="spellEnd"/>
        <w:proofErr w:type="gramEnd"/>
        <w:r w:rsidRPr="006B34B1">
          <w:rPr>
            <w:rFonts w:ascii="Times New Roman" w:eastAsia="Times New Roman" w:hAnsi="Times New Roman" w:cs="Times New Roman"/>
            <w:color w:val="000000"/>
            <w:sz w:val="24"/>
            <w:szCs w:val="24"/>
          </w:rPr>
          <w:t xml:space="preserve"> sub-classes. Public members of a class can be accessed by anyone.</w:t>
        </w:r>
        <w:r w:rsidRPr="006B34B1">
          <w:rPr>
            <w:rFonts w:ascii="Times New Roman" w:eastAsia="Times New Roman" w:hAnsi="Times New Roman" w:cs="Times New Roman"/>
            <w:color w:val="000000"/>
            <w:sz w:val="24"/>
            <w:szCs w:val="24"/>
          </w:rPr>
          <w:br/>
          <w:t>What is a nested class? Why can it be useful?</w:t>
        </w:r>
        <w:r w:rsidRPr="006B34B1">
          <w:rPr>
            <w:rFonts w:ascii="Times New Roman" w:eastAsia="Times New Roman" w:hAnsi="Times New Roman" w:cs="Times New Roman"/>
            <w:color w:val="000000"/>
            <w:sz w:val="24"/>
            <w:szCs w:val="24"/>
          </w:rPr>
          <w:br/>
          <w:t>A nested class is a class enclosed within the scope of another class. For example</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br/>
          <w:t>// Example 1: Nested class</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class </w:t>
        </w:r>
        <w:proofErr w:type="spellStart"/>
        <w:r w:rsidRPr="006B34B1">
          <w:rPr>
            <w:rFonts w:ascii="Times New Roman" w:eastAsia="Times New Roman" w:hAnsi="Times New Roman" w:cs="Times New Roman"/>
            <w:color w:val="000000"/>
            <w:sz w:val="24"/>
            <w:szCs w:val="24"/>
          </w:rPr>
          <w:t>OuterClass</w:t>
        </w:r>
        <w:proofErr w:type="spellEnd"/>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class </w:t>
        </w:r>
        <w:proofErr w:type="spellStart"/>
        <w:r w:rsidRPr="006B34B1">
          <w:rPr>
            <w:rFonts w:ascii="Times New Roman" w:eastAsia="Times New Roman" w:hAnsi="Times New Roman" w:cs="Times New Roman"/>
            <w:color w:val="000000"/>
            <w:sz w:val="24"/>
            <w:szCs w:val="24"/>
          </w:rPr>
          <w:t>NestedClass</w:t>
        </w:r>
        <w:proofErr w:type="spellEnd"/>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Nested classes are useful for organizing code and controlling access and dependencies. </w:t>
        </w:r>
        <w:r w:rsidRPr="006B34B1">
          <w:rPr>
            <w:rFonts w:ascii="Times New Roman" w:eastAsia="Times New Roman" w:hAnsi="Times New Roman" w:cs="Times New Roman"/>
            <w:color w:val="000000"/>
            <w:sz w:val="24"/>
            <w:szCs w:val="24"/>
          </w:rPr>
          <w:br/>
          <w:t xml:space="preserve">Nested classes obey access rules just like other parts of a class do; so, in Example 1, if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NestedClass</w:t>
        </w:r>
        <w:proofErr w:type="spellEnd"/>
        <w:r w:rsidRPr="006B34B1">
          <w:rPr>
            <w:rFonts w:ascii="Times New Roman" w:eastAsia="Times New Roman" w:hAnsi="Times New Roman" w:cs="Times New Roman"/>
            <w:color w:val="000000"/>
            <w:sz w:val="24"/>
            <w:szCs w:val="24"/>
          </w:rPr>
          <w:t xml:space="preserve"> is public then any code can name it as </w:t>
        </w:r>
        <w:proofErr w:type="spellStart"/>
        <w:r w:rsidRPr="006B34B1">
          <w:rPr>
            <w:rFonts w:ascii="Times New Roman" w:eastAsia="Times New Roman" w:hAnsi="Times New Roman" w:cs="Times New Roman"/>
            <w:color w:val="000000"/>
            <w:sz w:val="24"/>
            <w:szCs w:val="24"/>
          </w:rPr>
          <w:t>OuterClass</w:t>
        </w:r>
        <w:proofErr w:type="spellEnd"/>
        <w:r w:rsidRPr="006B34B1">
          <w:rPr>
            <w:rFonts w:ascii="Times New Roman" w:eastAsia="Times New Roman" w:hAnsi="Times New Roman" w:cs="Times New Roman"/>
            <w:color w:val="000000"/>
            <w:sz w:val="24"/>
            <w:szCs w:val="24"/>
          </w:rPr>
          <w:t>::</w:t>
        </w:r>
        <w:proofErr w:type="spellStart"/>
        <w:r w:rsidRPr="006B34B1">
          <w:rPr>
            <w:rFonts w:ascii="Times New Roman" w:eastAsia="Times New Roman" w:hAnsi="Times New Roman" w:cs="Times New Roman"/>
            <w:color w:val="000000"/>
            <w:sz w:val="24"/>
            <w:szCs w:val="24"/>
          </w:rPr>
          <w:t>NestedClass</w:t>
        </w:r>
        <w:proofErr w:type="spellEnd"/>
        <w:r w:rsidRPr="006B34B1">
          <w:rPr>
            <w:rFonts w:ascii="Times New Roman" w:eastAsia="Times New Roman" w:hAnsi="Times New Roman" w:cs="Times New Roman"/>
            <w:color w:val="000000"/>
            <w:sz w:val="24"/>
            <w:szCs w:val="24"/>
          </w:rPr>
          <w:t xml:space="preserve">. Often nested </w:t>
        </w:r>
        <w:r w:rsidRPr="006B34B1">
          <w:rPr>
            <w:rFonts w:ascii="Times New Roman" w:eastAsia="Times New Roman" w:hAnsi="Times New Roman" w:cs="Times New Roman"/>
            <w:color w:val="000000"/>
            <w:sz w:val="24"/>
            <w:szCs w:val="24"/>
          </w:rPr>
          <w:br/>
          <w:t xml:space="preserve">classes contain private implementation details, and are therefore made private; in Example </w:t>
        </w:r>
        <w:r w:rsidRPr="006B34B1">
          <w:rPr>
            <w:rFonts w:ascii="Times New Roman" w:eastAsia="Times New Roman" w:hAnsi="Times New Roman" w:cs="Times New Roman"/>
            <w:color w:val="000000"/>
            <w:sz w:val="24"/>
            <w:szCs w:val="24"/>
          </w:rPr>
          <w:br/>
          <w:t xml:space="preserve">1, if </w:t>
        </w:r>
        <w:proofErr w:type="spellStart"/>
        <w:r w:rsidRPr="006B34B1">
          <w:rPr>
            <w:rFonts w:ascii="Times New Roman" w:eastAsia="Times New Roman" w:hAnsi="Times New Roman" w:cs="Times New Roman"/>
            <w:color w:val="000000"/>
            <w:sz w:val="24"/>
            <w:szCs w:val="24"/>
          </w:rPr>
          <w:t>NestedClass</w:t>
        </w:r>
        <w:proofErr w:type="spellEnd"/>
        <w:r w:rsidRPr="006B34B1">
          <w:rPr>
            <w:rFonts w:ascii="Times New Roman" w:eastAsia="Times New Roman" w:hAnsi="Times New Roman" w:cs="Times New Roman"/>
            <w:color w:val="000000"/>
            <w:sz w:val="24"/>
            <w:szCs w:val="24"/>
          </w:rPr>
          <w:t xml:space="preserve"> is private, then only </w:t>
        </w:r>
        <w:proofErr w:type="spellStart"/>
        <w:r w:rsidRPr="006B34B1">
          <w:rPr>
            <w:rFonts w:ascii="Times New Roman" w:eastAsia="Times New Roman" w:hAnsi="Times New Roman" w:cs="Times New Roman"/>
            <w:color w:val="000000"/>
            <w:sz w:val="24"/>
            <w:szCs w:val="24"/>
          </w:rPr>
          <w:t>OuterClass's</w:t>
        </w:r>
        <w:proofErr w:type="spellEnd"/>
        <w:r w:rsidRPr="006B34B1">
          <w:rPr>
            <w:rFonts w:ascii="Times New Roman" w:eastAsia="Times New Roman" w:hAnsi="Times New Roman" w:cs="Times New Roman"/>
            <w:color w:val="000000"/>
            <w:sz w:val="24"/>
            <w:szCs w:val="24"/>
          </w:rPr>
          <w:t xml:space="preserve"> members and friends can use </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NestedClass</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When you instantiate as outer class, it won't instantiate inside class.</w:t>
        </w:r>
        <w:r w:rsidRPr="006B34B1">
          <w:rPr>
            <w:rFonts w:ascii="Times New Roman" w:eastAsia="Times New Roman" w:hAnsi="Times New Roman" w:cs="Times New Roman"/>
            <w:color w:val="000000"/>
            <w:sz w:val="24"/>
            <w:szCs w:val="24"/>
          </w:rPr>
          <w:br/>
          <w:t>What is a local class? Why can it be useful?</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local</w:t>
        </w:r>
        <w:proofErr w:type="gramEnd"/>
        <w:r w:rsidRPr="006B34B1">
          <w:rPr>
            <w:rFonts w:ascii="Times New Roman" w:eastAsia="Times New Roman" w:hAnsi="Times New Roman" w:cs="Times New Roman"/>
            <w:color w:val="000000"/>
            <w:sz w:val="24"/>
            <w:szCs w:val="24"/>
          </w:rPr>
          <w:t xml:space="preserve"> class is a class defined within the scope of a function -- any function, whether a </w:t>
        </w:r>
        <w:r w:rsidRPr="006B34B1">
          <w:rPr>
            <w:rFonts w:ascii="Times New Roman" w:eastAsia="Times New Roman" w:hAnsi="Times New Roman" w:cs="Times New Roman"/>
            <w:color w:val="000000"/>
            <w:sz w:val="24"/>
            <w:szCs w:val="24"/>
          </w:rPr>
          <w:br/>
          <w:t>member function or a free function. For example</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br/>
          <w:t>// Example 2: Local class</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int</w:t>
        </w:r>
        <w:proofErr w:type="spellEnd"/>
        <w:r w:rsidRPr="006B34B1">
          <w:rPr>
            <w:rFonts w:ascii="Times New Roman" w:eastAsia="Times New Roman" w:hAnsi="Times New Roman" w:cs="Times New Roman"/>
            <w:color w:val="000000"/>
            <w:sz w:val="24"/>
            <w:szCs w:val="24"/>
          </w:rPr>
          <w:t xml:space="preserve"> f()</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w:t>
        </w:r>
        <w:r w:rsidRPr="006B34B1">
          <w:rPr>
            <w:rFonts w:ascii="Times New Roman" w:eastAsia="Times New Roman" w:hAnsi="Times New Roman" w:cs="Times New Roman"/>
            <w:color w:val="000000"/>
            <w:sz w:val="24"/>
            <w:szCs w:val="24"/>
          </w:rPr>
          <w:br/>
          <w:t xml:space="preserve">class </w:t>
        </w:r>
        <w:proofErr w:type="spellStart"/>
        <w:r w:rsidRPr="006B34B1">
          <w:rPr>
            <w:rFonts w:ascii="Times New Roman" w:eastAsia="Times New Roman" w:hAnsi="Times New Roman" w:cs="Times New Roman"/>
            <w:color w:val="000000"/>
            <w:sz w:val="24"/>
            <w:szCs w:val="24"/>
          </w:rPr>
          <w:t>LocalClass</w:t>
        </w:r>
        <w:proofErr w:type="spellEnd"/>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 xml:space="preserve">Like nested classes, local classes can be a useful tool for managing code dependencies. </w:t>
        </w:r>
        <w:r w:rsidRPr="006B34B1">
          <w:rPr>
            <w:rFonts w:ascii="Times New Roman" w:eastAsia="Times New Roman" w:hAnsi="Times New Roman" w:cs="Times New Roman"/>
            <w:color w:val="000000"/>
            <w:sz w:val="24"/>
            <w:szCs w:val="24"/>
          </w:rPr>
          <w:br/>
          <w:t xml:space="preserve">Can a copy constructor accept an object of the same class as parameter, instead of reference </w:t>
        </w:r>
        <w:r w:rsidRPr="006B34B1">
          <w:rPr>
            <w:rFonts w:ascii="Times New Roman" w:eastAsia="Times New Roman" w:hAnsi="Times New Roman" w:cs="Times New Roman"/>
            <w:color w:val="000000"/>
            <w:sz w:val="24"/>
            <w:szCs w:val="24"/>
          </w:rPr>
          <w:br/>
          <w:t>of the object?</w:t>
        </w:r>
        <w:r w:rsidRPr="006B34B1">
          <w:rPr>
            <w:rFonts w:ascii="Times New Roman" w:eastAsia="Times New Roman" w:hAnsi="Times New Roman" w:cs="Times New Roman"/>
            <w:color w:val="000000"/>
            <w:sz w:val="24"/>
            <w:szCs w:val="24"/>
          </w:rPr>
          <w:br/>
          <w:t xml:space="preserve">No. It is specified in the definition of the copy constructor itself. It should generate an </w:t>
        </w:r>
        <w:r w:rsidRPr="006B34B1">
          <w:rPr>
            <w:rFonts w:ascii="Times New Roman" w:eastAsia="Times New Roman" w:hAnsi="Times New Roman" w:cs="Times New Roman"/>
            <w:color w:val="000000"/>
            <w:sz w:val="24"/>
            <w:szCs w:val="24"/>
          </w:rPr>
          <w:br/>
          <w:t xml:space="preserve">error if a programmer specifies a copy constructor with a first argument that is an object </w:t>
        </w:r>
        <w:r w:rsidRPr="006B34B1">
          <w:rPr>
            <w:rFonts w:ascii="Times New Roman" w:eastAsia="Times New Roman" w:hAnsi="Times New Roman" w:cs="Times New Roman"/>
            <w:color w:val="000000"/>
            <w:sz w:val="24"/>
            <w:szCs w:val="24"/>
          </w:rPr>
          <w:br/>
          <w:t>and not a reference.</w:t>
        </w:r>
        <w:r w:rsidRPr="006B34B1">
          <w:rPr>
            <w:rFonts w:ascii="Times New Roman" w:eastAsia="Times New Roman" w:hAnsi="Times New Roman" w:cs="Times New Roman"/>
            <w:color w:val="000000"/>
            <w:sz w:val="24"/>
            <w:szCs w:val="24"/>
          </w:rPr>
          <w:br/>
          <w:t xml:space="preserve">(From Microsoft) Assume I have a linked list contains all of the alphabets from ‘A’ to ‘Z’. </w:t>
        </w:r>
        <w:r w:rsidRPr="006B34B1">
          <w:rPr>
            <w:rFonts w:ascii="Times New Roman" w:eastAsia="Times New Roman" w:hAnsi="Times New Roman" w:cs="Times New Roman"/>
            <w:color w:val="000000"/>
            <w:sz w:val="24"/>
            <w:szCs w:val="24"/>
          </w:rPr>
          <w:br/>
          <w:t>I want to find the letter ‘Q’ in the list, how does you perform the search to find the ‘Q’?</w:t>
        </w:r>
        <w:r w:rsidRPr="006B34B1">
          <w:rPr>
            <w:rFonts w:ascii="Times New Roman" w:eastAsia="Times New Roman" w:hAnsi="Times New Roman" w:cs="Times New Roman"/>
            <w:color w:val="000000"/>
            <w:sz w:val="24"/>
            <w:szCs w:val="24"/>
          </w:rPr>
          <w:br/>
          <w:t>How do you write a function that can reverse a linked-list? (Cisco System)</w:t>
        </w:r>
        <w:r w:rsidRPr="006B34B1">
          <w:rPr>
            <w:rFonts w:ascii="Times New Roman" w:eastAsia="Times New Roman" w:hAnsi="Times New Roman" w:cs="Times New Roman"/>
            <w:color w:val="000000"/>
            <w:sz w:val="24"/>
            <w:szCs w:val="24"/>
          </w:rPr>
          <w:br/>
          <w:t xml:space="preserve">void </w:t>
        </w:r>
        <w:proofErr w:type="spellStart"/>
        <w:r w:rsidRPr="006B34B1">
          <w:rPr>
            <w:rFonts w:ascii="Times New Roman" w:eastAsia="Times New Roman" w:hAnsi="Times New Roman" w:cs="Times New Roman"/>
            <w:color w:val="000000"/>
            <w:sz w:val="24"/>
            <w:szCs w:val="24"/>
          </w:rPr>
          <w:t>reverselist</w:t>
        </w:r>
        <w:proofErr w:type="spellEnd"/>
        <w:r w:rsidRPr="006B34B1">
          <w:rPr>
            <w:rFonts w:ascii="Times New Roman" w:eastAsia="Times New Roman" w:hAnsi="Times New Roman" w:cs="Times New Roman"/>
            <w:color w:val="000000"/>
            <w:sz w:val="24"/>
            <w:szCs w:val="24"/>
          </w:rPr>
          <w:t>(void)</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if(head==0)</w:t>
        </w:r>
        <w:r w:rsidRPr="006B34B1">
          <w:rPr>
            <w:rFonts w:ascii="Times New Roman" w:eastAsia="Times New Roman" w:hAnsi="Times New Roman" w:cs="Times New Roman"/>
            <w:color w:val="000000"/>
            <w:sz w:val="24"/>
            <w:szCs w:val="24"/>
          </w:rPr>
          <w:br/>
          <w:t>return;</w:t>
        </w:r>
        <w:r w:rsidRPr="006B34B1">
          <w:rPr>
            <w:rFonts w:ascii="Times New Roman" w:eastAsia="Times New Roman" w:hAnsi="Times New Roman" w:cs="Times New Roman"/>
            <w:color w:val="000000"/>
            <w:sz w:val="24"/>
            <w:szCs w:val="24"/>
          </w:rPr>
          <w:br/>
          <w:t>if(head-&gt;next==0)</w:t>
        </w:r>
        <w:r w:rsidRPr="006B34B1">
          <w:rPr>
            <w:rFonts w:ascii="Times New Roman" w:eastAsia="Times New Roman" w:hAnsi="Times New Roman" w:cs="Times New Roman"/>
            <w:color w:val="000000"/>
            <w:sz w:val="24"/>
            <w:szCs w:val="24"/>
          </w:rPr>
          <w:br/>
          <w:t>return;</w:t>
        </w:r>
        <w:r w:rsidRPr="006B34B1">
          <w:rPr>
            <w:rFonts w:ascii="Times New Roman" w:eastAsia="Times New Roman" w:hAnsi="Times New Roman" w:cs="Times New Roman"/>
            <w:color w:val="000000"/>
            <w:sz w:val="24"/>
            <w:szCs w:val="24"/>
          </w:rPr>
          <w:br/>
          <w:t>if(head-&gt;next==tail)</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head-&gt;next = 0;</w:t>
        </w:r>
        <w:r w:rsidRPr="006B34B1">
          <w:rPr>
            <w:rFonts w:ascii="Times New Roman" w:eastAsia="Times New Roman" w:hAnsi="Times New Roman" w:cs="Times New Roman"/>
            <w:color w:val="000000"/>
            <w:sz w:val="24"/>
            <w:szCs w:val="24"/>
          </w:rPr>
          <w:br/>
          <w:t>tail-&gt;next = head;</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else</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node* pre = head;</w:t>
        </w:r>
        <w:r w:rsidRPr="006B34B1">
          <w:rPr>
            <w:rFonts w:ascii="Times New Roman" w:eastAsia="Times New Roman" w:hAnsi="Times New Roman" w:cs="Times New Roman"/>
            <w:color w:val="000000"/>
            <w:sz w:val="24"/>
            <w:szCs w:val="24"/>
          </w:rPr>
          <w:br/>
          <w:t>node* cur = head-&gt;next;</w:t>
        </w:r>
        <w:r w:rsidRPr="006B34B1">
          <w:rPr>
            <w:rFonts w:ascii="Times New Roman" w:eastAsia="Times New Roman" w:hAnsi="Times New Roman" w:cs="Times New Roman"/>
            <w:color w:val="000000"/>
            <w:sz w:val="24"/>
            <w:szCs w:val="24"/>
          </w:rPr>
          <w:br/>
          <w:t xml:space="preserve">node* </w:t>
        </w:r>
        <w:proofErr w:type="spellStart"/>
        <w:r w:rsidRPr="006B34B1">
          <w:rPr>
            <w:rFonts w:ascii="Times New Roman" w:eastAsia="Times New Roman" w:hAnsi="Times New Roman" w:cs="Times New Roman"/>
            <w:color w:val="000000"/>
            <w:sz w:val="24"/>
            <w:szCs w:val="24"/>
          </w:rPr>
          <w:t>curnext</w:t>
        </w:r>
        <w:proofErr w:type="spellEnd"/>
        <w:r w:rsidRPr="006B34B1">
          <w:rPr>
            <w:rFonts w:ascii="Times New Roman" w:eastAsia="Times New Roman" w:hAnsi="Times New Roman" w:cs="Times New Roman"/>
            <w:color w:val="000000"/>
            <w:sz w:val="24"/>
            <w:szCs w:val="24"/>
          </w:rPr>
          <w:t xml:space="preserve"> = cur-&gt;next;</w:t>
        </w:r>
        <w:r w:rsidRPr="006B34B1">
          <w:rPr>
            <w:rFonts w:ascii="Times New Roman" w:eastAsia="Times New Roman" w:hAnsi="Times New Roman" w:cs="Times New Roman"/>
            <w:color w:val="000000"/>
            <w:sz w:val="24"/>
            <w:szCs w:val="24"/>
          </w:rPr>
          <w:br/>
          <w:t>head-&gt;next = 0;</w:t>
        </w:r>
        <w:r w:rsidRPr="006B34B1">
          <w:rPr>
            <w:rFonts w:ascii="Times New Roman" w:eastAsia="Times New Roman" w:hAnsi="Times New Roman" w:cs="Times New Roman"/>
            <w:color w:val="000000"/>
            <w:sz w:val="24"/>
            <w:szCs w:val="24"/>
          </w:rPr>
          <w:br/>
          <w:t>cur-&gt;next = head;</w:t>
        </w:r>
        <w:r w:rsidRPr="006B34B1">
          <w:rPr>
            <w:rFonts w:ascii="Times New Roman" w:eastAsia="Times New Roman" w:hAnsi="Times New Roman" w:cs="Times New Roman"/>
            <w:color w:val="000000"/>
            <w:sz w:val="24"/>
            <w:szCs w:val="24"/>
          </w:rPr>
          <w:br/>
          <w:t xml:space="preserve">for(; </w:t>
        </w:r>
        <w:proofErr w:type="spellStart"/>
        <w:r w:rsidRPr="006B34B1">
          <w:rPr>
            <w:rFonts w:ascii="Times New Roman" w:eastAsia="Times New Roman" w:hAnsi="Times New Roman" w:cs="Times New Roman"/>
            <w:color w:val="000000"/>
            <w:sz w:val="24"/>
            <w:szCs w:val="24"/>
          </w:rPr>
          <w:t>curnext</w:t>
        </w:r>
        <w:proofErr w:type="spellEnd"/>
        <w:r w:rsidRPr="006B34B1">
          <w:rPr>
            <w:rFonts w:ascii="Times New Roman" w:eastAsia="Times New Roman" w:hAnsi="Times New Roman" w:cs="Times New Roman"/>
            <w:color w:val="000000"/>
            <w:sz w:val="24"/>
            <w:szCs w:val="24"/>
          </w:rPr>
          <w:t>!=0; )</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cur-&gt;next = pre;</w:t>
        </w:r>
        <w:r w:rsidRPr="006B34B1">
          <w:rPr>
            <w:rFonts w:ascii="Times New Roman" w:eastAsia="Times New Roman" w:hAnsi="Times New Roman" w:cs="Times New Roman"/>
            <w:color w:val="000000"/>
            <w:sz w:val="24"/>
            <w:szCs w:val="24"/>
          </w:rPr>
          <w:br/>
          <w:t>pre = cur;</w:t>
        </w:r>
        <w:r w:rsidRPr="006B34B1">
          <w:rPr>
            <w:rFonts w:ascii="Times New Roman" w:eastAsia="Times New Roman" w:hAnsi="Times New Roman" w:cs="Times New Roman"/>
            <w:color w:val="000000"/>
            <w:sz w:val="24"/>
            <w:szCs w:val="24"/>
          </w:rPr>
          <w:br/>
          <w:t xml:space="preserve">cur = </w:t>
        </w:r>
        <w:proofErr w:type="spellStart"/>
        <w:r w:rsidRPr="006B34B1">
          <w:rPr>
            <w:rFonts w:ascii="Times New Roman" w:eastAsia="Times New Roman" w:hAnsi="Times New Roman" w:cs="Times New Roman"/>
            <w:color w:val="000000"/>
            <w:sz w:val="24"/>
            <w:szCs w:val="24"/>
          </w:rPr>
          <w:t>curnext</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curnext</w:t>
        </w:r>
        <w:proofErr w:type="spellEnd"/>
        <w:r w:rsidRPr="006B34B1">
          <w:rPr>
            <w:rFonts w:ascii="Times New Roman" w:eastAsia="Times New Roman" w:hAnsi="Times New Roman" w:cs="Times New Roman"/>
            <w:color w:val="000000"/>
            <w:sz w:val="24"/>
            <w:szCs w:val="24"/>
          </w:rPr>
          <w:t xml:space="preserve"> = </w:t>
        </w:r>
        <w:proofErr w:type="spellStart"/>
        <w:r w:rsidRPr="006B34B1">
          <w:rPr>
            <w:rFonts w:ascii="Times New Roman" w:eastAsia="Times New Roman" w:hAnsi="Times New Roman" w:cs="Times New Roman"/>
            <w:color w:val="000000"/>
            <w:sz w:val="24"/>
            <w:szCs w:val="24"/>
          </w:rPr>
          <w:t>curnext</w:t>
        </w:r>
        <w:proofErr w:type="spellEnd"/>
        <w:r w:rsidRPr="006B34B1">
          <w:rPr>
            <w:rFonts w:ascii="Times New Roman" w:eastAsia="Times New Roman" w:hAnsi="Times New Roman" w:cs="Times New Roman"/>
            <w:color w:val="000000"/>
            <w:sz w:val="24"/>
            <w:szCs w:val="24"/>
          </w:rPr>
          <w:t>-&gt;next;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r>
        <w:proofErr w:type="spellStart"/>
        <w:r w:rsidRPr="006B34B1">
          <w:rPr>
            <w:rFonts w:ascii="Times New Roman" w:eastAsia="Times New Roman" w:hAnsi="Times New Roman" w:cs="Times New Roman"/>
            <w:color w:val="000000"/>
            <w:sz w:val="24"/>
            <w:szCs w:val="24"/>
          </w:rPr>
          <w:t>curnext</w:t>
        </w:r>
        <w:proofErr w:type="spellEnd"/>
        <w:r w:rsidRPr="006B34B1">
          <w:rPr>
            <w:rFonts w:ascii="Times New Roman" w:eastAsia="Times New Roman" w:hAnsi="Times New Roman" w:cs="Times New Roman"/>
            <w:color w:val="000000"/>
            <w:sz w:val="24"/>
            <w:szCs w:val="24"/>
          </w:rPr>
          <w:t>-&gt;next = cur;</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w:t>
        </w:r>
        <w:r w:rsidRPr="006B34B1">
          <w:rPr>
            <w:rFonts w:ascii="Times New Roman" w:eastAsia="Times New Roman" w:hAnsi="Times New Roman" w:cs="Times New Roman"/>
            <w:color w:val="000000"/>
            <w:sz w:val="24"/>
            <w:szCs w:val="24"/>
          </w:rPr>
          <w:br/>
          <w:t>How do you find out if a linked-list has an end? (</w:t>
        </w:r>
        <w:proofErr w:type="gramStart"/>
        <w:r w:rsidRPr="006B34B1">
          <w:rPr>
            <w:rFonts w:ascii="Times New Roman" w:eastAsia="Times New Roman" w:hAnsi="Times New Roman" w:cs="Times New Roman"/>
            <w:color w:val="000000"/>
            <w:sz w:val="24"/>
            <w:szCs w:val="24"/>
          </w:rPr>
          <w:t>i.e</w:t>
        </w:r>
        <w:proofErr w:type="gramEnd"/>
        <w:r w:rsidRPr="006B34B1">
          <w:rPr>
            <w:rFonts w:ascii="Times New Roman" w:eastAsia="Times New Roman" w:hAnsi="Times New Roman" w:cs="Times New Roman"/>
            <w:color w:val="000000"/>
            <w:sz w:val="24"/>
            <w:szCs w:val="24"/>
          </w:rPr>
          <w:t>. the list is not a cycle)</w:t>
        </w:r>
        <w:r w:rsidRPr="006B34B1">
          <w:rPr>
            <w:rFonts w:ascii="Times New Roman" w:eastAsia="Times New Roman" w:hAnsi="Times New Roman" w:cs="Times New Roman"/>
            <w:color w:val="000000"/>
            <w:sz w:val="24"/>
            <w:szCs w:val="24"/>
          </w:rPr>
          <w:br/>
          <w:t xml:space="preserve">You can find out by using 2 pointers. One of them goes 2 nodes each time. The second one </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 xml:space="preserve">goes at 1 </w:t>
        </w:r>
        <w:proofErr w:type="gramStart"/>
        <w:r w:rsidRPr="006B34B1">
          <w:rPr>
            <w:rFonts w:ascii="Times New Roman" w:eastAsia="Times New Roman" w:hAnsi="Times New Roman" w:cs="Times New Roman"/>
            <w:color w:val="000000"/>
            <w:sz w:val="24"/>
            <w:szCs w:val="24"/>
          </w:rPr>
          <w:t>nodes</w:t>
        </w:r>
        <w:proofErr w:type="gramEnd"/>
        <w:r w:rsidRPr="006B34B1">
          <w:rPr>
            <w:rFonts w:ascii="Times New Roman" w:eastAsia="Times New Roman" w:hAnsi="Times New Roman" w:cs="Times New Roman"/>
            <w:color w:val="000000"/>
            <w:sz w:val="24"/>
            <w:szCs w:val="24"/>
          </w:rPr>
          <w:t xml:space="preserve"> each time. If there is a cycle, the one that goes 2 nodes each time will </w:t>
        </w:r>
        <w:r w:rsidRPr="006B34B1">
          <w:rPr>
            <w:rFonts w:ascii="Times New Roman" w:eastAsia="Times New Roman" w:hAnsi="Times New Roman" w:cs="Times New Roman"/>
            <w:color w:val="000000"/>
            <w:sz w:val="24"/>
            <w:szCs w:val="24"/>
          </w:rPr>
          <w:br/>
          <w:t xml:space="preserve">eventually meet the one that goes slower. If that is the case, then you will know the </w:t>
        </w:r>
        <w:r w:rsidRPr="006B34B1">
          <w:rPr>
            <w:rFonts w:ascii="Times New Roman" w:eastAsia="Times New Roman" w:hAnsi="Times New Roman" w:cs="Times New Roman"/>
            <w:color w:val="000000"/>
            <w:sz w:val="24"/>
            <w:szCs w:val="24"/>
          </w:rPr>
          <w:br/>
          <w:t>linked-list is a cycle.</w:t>
        </w:r>
        <w:r w:rsidRPr="006B34B1">
          <w:rPr>
            <w:rFonts w:ascii="Times New Roman" w:eastAsia="Times New Roman" w:hAnsi="Times New Roman" w:cs="Times New Roman"/>
            <w:color w:val="000000"/>
            <w:sz w:val="24"/>
            <w:szCs w:val="24"/>
          </w:rPr>
          <w:br/>
          <w:t xml:space="preserve">How can you tell what shell you are running on </w:t>
        </w:r>
        <w:r w:rsidR="00BF2AE1" w:rsidRPr="006B34B1">
          <w:rPr>
            <w:rFonts w:ascii="Times New Roman" w:eastAsia="Times New Roman" w:hAnsi="Times New Roman" w:cs="Times New Roman"/>
            <w:color w:val="000000"/>
            <w:sz w:val="24"/>
            <w:szCs w:val="24"/>
          </w:rPr>
          <w:fldChar w:fldCharType="begin"/>
        </w:r>
        <w:r w:rsidRPr="006B34B1">
          <w:rPr>
            <w:rFonts w:ascii="Times New Roman" w:eastAsia="Times New Roman" w:hAnsi="Times New Roman" w:cs="Times New Roman"/>
            <w:color w:val="000000"/>
            <w:sz w:val="24"/>
            <w:szCs w:val="24"/>
          </w:rPr>
          <w:instrText xml:space="preserve"> HYPERLINK "http://www.pdftutorials.com/tutorials/cpp-c-interview-questions-answers+219.html" \t "undefined" </w:instrText>
        </w:r>
        <w:r w:rsidR="00BF2AE1" w:rsidRPr="006B34B1">
          <w:rPr>
            <w:rFonts w:ascii="Times New Roman" w:eastAsia="Times New Roman" w:hAnsi="Times New Roman" w:cs="Times New Roman"/>
            <w:color w:val="000000"/>
            <w:sz w:val="24"/>
            <w:szCs w:val="24"/>
          </w:rPr>
          <w:fldChar w:fldCharType="separate"/>
        </w:r>
        <w:r w:rsidRPr="006B34B1">
          <w:rPr>
            <w:rFonts w:ascii="Times New Roman" w:eastAsia="Times New Roman" w:hAnsi="Times New Roman" w:cs="Times New Roman"/>
            <w:color w:val="0000FF"/>
            <w:sz w:val="14"/>
            <w:u w:val="single"/>
          </w:rPr>
          <w:t>UNIX system</w:t>
        </w:r>
        <w:r w:rsidR="00BF2AE1" w:rsidRPr="006B34B1">
          <w:rPr>
            <w:rFonts w:ascii="Times New Roman" w:eastAsia="Times New Roman" w:hAnsi="Times New Roman" w:cs="Times New Roman"/>
            <w:color w:val="000000"/>
            <w:sz w:val="24"/>
            <w:szCs w:val="24"/>
          </w:rPr>
          <w:fldChar w:fldCharType="end"/>
        </w:r>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t xml:space="preserve">You can do the Echo $RANDOM. It will return a undefined variable if you are from the </w:t>
        </w:r>
        <w:r w:rsidRPr="006B34B1">
          <w:rPr>
            <w:rFonts w:ascii="Times New Roman" w:eastAsia="Times New Roman" w:hAnsi="Times New Roman" w:cs="Times New Roman"/>
            <w:color w:val="000000"/>
            <w:sz w:val="24"/>
            <w:szCs w:val="24"/>
          </w:rPr>
          <w:br/>
          <w:t xml:space="preserve">C-Shell, just a return prompt if you are from the Bourne shell, and a 5 digit random numbers </w:t>
        </w:r>
        <w:r w:rsidRPr="006B34B1">
          <w:rPr>
            <w:rFonts w:ascii="Times New Roman" w:eastAsia="Times New Roman" w:hAnsi="Times New Roman" w:cs="Times New Roman"/>
            <w:color w:val="000000"/>
            <w:sz w:val="24"/>
            <w:szCs w:val="24"/>
          </w:rPr>
          <w:br/>
          <w:t xml:space="preserve">if you are from the </w:t>
        </w:r>
        <w:proofErr w:type="spellStart"/>
        <w:r w:rsidRPr="006B34B1">
          <w:rPr>
            <w:rFonts w:ascii="Times New Roman" w:eastAsia="Times New Roman" w:hAnsi="Times New Roman" w:cs="Times New Roman"/>
            <w:color w:val="000000"/>
            <w:sz w:val="24"/>
            <w:szCs w:val="24"/>
          </w:rPr>
          <w:t>Korn</w:t>
        </w:r>
        <w:proofErr w:type="spellEnd"/>
        <w:r w:rsidRPr="006B34B1">
          <w:rPr>
            <w:rFonts w:ascii="Times New Roman" w:eastAsia="Times New Roman" w:hAnsi="Times New Roman" w:cs="Times New Roman"/>
            <w:color w:val="000000"/>
            <w:sz w:val="24"/>
            <w:szCs w:val="24"/>
          </w:rPr>
          <w:t xml:space="preserve"> shell. You could also do </w:t>
        </w:r>
        <w:proofErr w:type="gramStart"/>
        <w:r w:rsidRPr="006B34B1">
          <w:rPr>
            <w:rFonts w:ascii="Times New Roman" w:eastAsia="Times New Roman" w:hAnsi="Times New Roman" w:cs="Times New Roman"/>
            <w:color w:val="000000"/>
            <w:sz w:val="24"/>
            <w:szCs w:val="24"/>
          </w:rPr>
          <w:t xml:space="preserve">a </w:t>
        </w:r>
        <w:proofErr w:type="spellStart"/>
        <w:r w:rsidRPr="006B34B1">
          <w:rPr>
            <w:rFonts w:ascii="Times New Roman" w:eastAsia="Times New Roman" w:hAnsi="Times New Roman" w:cs="Times New Roman"/>
            <w:color w:val="000000"/>
            <w:sz w:val="24"/>
            <w:szCs w:val="24"/>
          </w:rPr>
          <w:t>ps</w:t>
        </w:r>
        <w:proofErr w:type="spellEnd"/>
        <w:proofErr w:type="gramEnd"/>
        <w:r w:rsidRPr="006B34B1">
          <w:rPr>
            <w:rFonts w:ascii="Times New Roman" w:eastAsia="Times New Roman" w:hAnsi="Times New Roman" w:cs="Times New Roman"/>
            <w:color w:val="000000"/>
            <w:sz w:val="24"/>
            <w:szCs w:val="24"/>
          </w:rPr>
          <w:t xml:space="preserve"> -l and look for the shell with the </w:t>
        </w:r>
        <w:r w:rsidRPr="006B34B1">
          <w:rPr>
            <w:rFonts w:ascii="Times New Roman" w:eastAsia="Times New Roman" w:hAnsi="Times New Roman" w:cs="Times New Roman"/>
            <w:color w:val="000000"/>
            <w:sz w:val="24"/>
            <w:szCs w:val="24"/>
          </w:rPr>
          <w:br/>
          <w:t>highest PID.</w:t>
        </w:r>
        <w:r w:rsidRPr="006B34B1">
          <w:rPr>
            <w:rFonts w:ascii="Times New Roman" w:eastAsia="Times New Roman" w:hAnsi="Times New Roman" w:cs="Times New Roman"/>
            <w:color w:val="000000"/>
            <w:sz w:val="24"/>
            <w:szCs w:val="24"/>
          </w:rPr>
          <w:br/>
          <w:t xml:space="preserve">What is Boyce </w:t>
        </w:r>
        <w:proofErr w:type="spellStart"/>
        <w:r w:rsidRPr="006B34B1">
          <w:rPr>
            <w:rFonts w:ascii="Times New Roman" w:eastAsia="Times New Roman" w:hAnsi="Times New Roman" w:cs="Times New Roman"/>
            <w:color w:val="000000"/>
            <w:sz w:val="24"/>
            <w:szCs w:val="24"/>
          </w:rPr>
          <w:t>Codd</w:t>
        </w:r>
        <w:proofErr w:type="spellEnd"/>
        <w:r w:rsidRPr="006B34B1">
          <w:rPr>
            <w:rFonts w:ascii="Times New Roman" w:eastAsia="Times New Roman" w:hAnsi="Times New Roman" w:cs="Times New Roman"/>
            <w:color w:val="000000"/>
            <w:sz w:val="24"/>
            <w:szCs w:val="24"/>
          </w:rPr>
          <w:t xml:space="preserve"> Normal form? </w:t>
        </w:r>
        <w:r w:rsidRPr="006B34B1">
          <w:rPr>
            <w:rFonts w:ascii="Times New Roman" w:eastAsia="Times New Roman" w:hAnsi="Times New Roman" w:cs="Times New Roman"/>
            <w:color w:val="000000"/>
            <w:sz w:val="24"/>
            <w:szCs w:val="24"/>
          </w:rPr>
          <w:br/>
          <w:t xml:space="preserve">A relation schema R is in BCNF with respect to a set F of functional dependencies if for all </w:t>
        </w:r>
        <w:r w:rsidRPr="006B34B1">
          <w:rPr>
            <w:rFonts w:ascii="Times New Roman" w:eastAsia="Times New Roman" w:hAnsi="Times New Roman" w:cs="Times New Roman"/>
            <w:color w:val="000000"/>
            <w:sz w:val="24"/>
            <w:szCs w:val="24"/>
          </w:rPr>
          <w:br/>
          <w:t xml:space="preserve">functional dependencies in F+ of the form a-&gt;b, where a and b is a subset of R, at least one </w:t>
        </w:r>
        <w:r w:rsidRPr="006B34B1">
          <w:rPr>
            <w:rFonts w:ascii="Times New Roman" w:eastAsia="Times New Roman" w:hAnsi="Times New Roman" w:cs="Times New Roman"/>
            <w:color w:val="000000"/>
            <w:sz w:val="24"/>
            <w:szCs w:val="24"/>
          </w:rPr>
          <w:br/>
          <w:t xml:space="preserve">of the following holds: </w:t>
        </w:r>
        <w:r w:rsidRPr="006B34B1">
          <w:rPr>
            <w:rFonts w:ascii="Times New Roman" w:eastAsia="Times New Roman" w:hAnsi="Times New Roman" w:cs="Times New Roman"/>
            <w:color w:val="000000"/>
            <w:sz w:val="24"/>
            <w:szCs w:val="24"/>
          </w:rPr>
          <w:br/>
          <w:t xml:space="preserve">• a-&gt;b is a trivial functional dependency (b is a subset of a) </w:t>
        </w:r>
        <w:r w:rsidRPr="006B34B1">
          <w:rPr>
            <w:rFonts w:ascii="Times New Roman" w:eastAsia="Times New Roman" w:hAnsi="Times New Roman" w:cs="Times New Roman"/>
            <w:color w:val="000000"/>
            <w:sz w:val="24"/>
            <w:szCs w:val="24"/>
          </w:rPr>
          <w:br/>
          <w:t xml:space="preserve">• a is a </w:t>
        </w:r>
        <w:proofErr w:type="spellStart"/>
        <w:r w:rsidRPr="006B34B1">
          <w:rPr>
            <w:rFonts w:ascii="Times New Roman" w:eastAsia="Times New Roman" w:hAnsi="Times New Roman" w:cs="Times New Roman"/>
            <w:color w:val="000000"/>
            <w:sz w:val="24"/>
            <w:szCs w:val="24"/>
          </w:rPr>
          <w:t>superkey</w:t>
        </w:r>
        <w:proofErr w:type="spellEnd"/>
        <w:r w:rsidRPr="006B34B1">
          <w:rPr>
            <w:rFonts w:ascii="Times New Roman" w:eastAsia="Times New Roman" w:hAnsi="Times New Roman" w:cs="Times New Roman"/>
            <w:color w:val="000000"/>
            <w:sz w:val="24"/>
            <w:szCs w:val="24"/>
          </w:rPr>
          <w:t xml:space="preserve"> for schema R </w:t>
        </w:r>
        <w:r w:rsidRPr="006B34B1">
          <w:rPr>
            <w:rFonts w:ascii="Times New Roman" w:eastAsia="Times New Roman" w:hAnsi="Times New Roman" w:cs="Times New Roman"/>
            <w:color w:val="000000"/>
            <w:sz w:val="24"/>
            <w:szCs w:val="24"/>
          </w:rPr>
          <w:br/>
          <w:t>Could you tell something about the Unix System Kernel?</w:t>
        </w:r>
        <w:r w:rsidRPr="006B34B1">
          <w:rPr>
            <w:rFonts w:ascii="Times New Roman" w:eastAsia="Times New Roman" w:hAnsi="Times New Roman" w:cs="Times New Roman"/>
            <w:color w:val="000000"/>
            <w:sz w:val="24"/>
            <w:szCs w:val="24"/>
          </w:rPr>
          <w:br/>
          <w:t xml:space="preserve">The kernel is the heart of the UNIX </w:t>
        </w:r>
        <w:proofErr w:type="spellStart"/>
        <w:r w:rsidRPr="006B34B1">
          <w:rPr>
            <w:rFonts w:ascii="Times New Roman" w:eastAsia="Times New Roman" w:hAnsi="Times New Roman" w:cs="Times New Roman"/>
            <w:color w:val="000000"/>
            <w:sz w:val="24"/>
            <w:szCs w:val="24"/>
          </w:rPr>
          <w:t>openrating</w:t>
        </w:r>
        <w:proofErr w:type="spellEnd"/>
        <w:r w:rsidRPr="006B34B1">
          <w:rPr>
            <w:rFonts w:ascii="Times New Roman" w:eastAsia="Times New Roman" w:hAnsi="Times New Roman" w:cs="Times New Roman"/>
            <w:color w:val="000000"/>
            <w:sz w:val="24"/>
            <w:szCs w:val="24"/>
          </w:rPr>
          <w:t xml:space="preserve"> system, it’s </w:t>
        </w:r>
        <w:proofErr w:type="spellStart"/>
        <w:r w:rsidRPr="006B34B1">
          <w:rPr>
            <w:rFonts w:ascii="Times New Roman" w:eastAsia="Times New Roman" w:hAnsi="Times New Roman" w:cs="Times New Roman"/>
            <w:color w:val="000000"/>
            <w:sz w:val="24"/>
            <w:szCs w:val="24"/>
          </w:rPr>
          <w:t>reponsible</w:t>
        </w:r>
        <w:proofErr w:type="spellEnd"/>
        <w:r w:rsidRPr="006B34B1">
          <w:rPr>
            <w:rFonts w:ascii="Times New Roman" w:eastAsia="Times New Roman" w:hAnsi="Times New Roman" w:cs="Times New Roman"/>
            <w:color w:val="000000"/>
            <w:sz w:val="24"/>
            <w:szCs w:val="24"/>
          </w:rPr>
          <w:t xml:space="preserve"> for controlling the </w:t>
        </w:r>
        <w:r w:rsidRPr="006B34B1">
          <w:rPr>
            <w:rFonts w:ascii="Times New Roman" w:eastAsia="Times New Roman" w:hAnsi="Times New Roman" w:cs="Times New Roman"/>
            <w:color w:val="000000"/>
            <w:sz w:val="24"/>
            <w:szCs w:val="24"/>
          </w:rPr>
          <w:br/>
          <w:t xml:space="preserve">computer’s </w:t>
        </w:r>
        <w:proofErr w:type="spellStart"/>
        <w:r w:rsidRPr="006B34B1">
          <w:rPr>
            <w:rFonts w:ascii="Times New Roman" w:eastAsia="Times New Roman" w:hAnsi="Times New Roman" w:cs="Times New Roman"/>
            <w:color w:val="000000"/>
            <w:sz w:val="24"/>
            <w:szCs w:val="24"/>
          </w:rPr>
          <w:t>resouces</w:t>
        </w:r>
        <w:proofErr w:type="spellEnd"/>
        <w:r w:rsidRPr="006B34B1">
          <w:rPr>
            <w:rFonts w:ascii="Times New Roman" w:eastAsia="Times New Roman" w:hAnsi="Times New Roman" w:cs="Times New Roman"/>
            <w:color w:val="000000"/>
            <w:sz w:val="24"/>
            <w:szCs w:val="24"/>
          </w:rPr>
          <w:t xml:space="preserve"> and scheduling user jobs so that each one gets its fair share of </w:t>
        </w:r>
        <w:r w:rsidRPr="006B34B1">
          <w:rPr>
            <w:rFonts w:ascii="Times New Roman" w:eastAsia="Times New Roman" w:hAnsi="Times New Roman" w:cs="Times New Roman"/>
            <w:color w:val="000000"/>
            <w:sz w:val="24"/>
            <w:szCs w:val="24"/>
          </w:rPr>
          <w:br/>
          <w:t xml:space="preserve">resources. </w:t>
        </w:r>
        <w:r w:rsidRPr="006B34B1">
          <w:rPr>
            <w:rFonts w:ascii="Times New Roman" w:eastAsia="Times New Roman" w:hAnsi="Times New Roman" w:cs="Times New Roman"/>
            <w:color w:val="000000"/>
            <w:sz w:val="24"/>
            <w:szCs w:val="24"/>
          </w:rPr>
          <w:br/>
          <w:t>What is a Make file?</w:t>
        </w:r>
        <w:r w:rsidRPr="006B34B1">
          <w:rPr>
            <w:rFonts w:ascii="Times New Roman" w:eastAsia="Times New Roman" w:hAnsi="Times New Roman" w:cs="Times New Roman"/>
            <w:color w:val="000000"/>
            <w:sz w:val="24"/>
            <w:szCs w:val="24"/>
          </w:rPr>
          <w:br/>
          <w:t xml:space="preserve">Make file is a utility in </w:t>
        </w:r>
        <w:proofErr w:type="gramStart"/>
        <w:r w:rsidRPr="006B34B1">
          <w:rPr>
            <w:rFonts w:ascii="Times New Roman" w:eastAsia="Times New Roman" w:hAnsi="Times New Roman" w:cs="Times New Roman"/>
            <w:color w:val="000000"/>
            <w:sz w:val="24"/>
            <w:szCs w:val="24"/>
          </w:rPr>
          <w:t>Unix</w:t>
        </w:r>
        <w:proofErr w:type="gramEnd"/>
        <w:r w:rsidRPr="006B34B1">
          <w:rPr>
            <w:rFonts w:ascii="Times New Roman" w:eastAsia="Times New Roman" w:hAnsi="Times New Roman" w:cs="Times New Roman"/>
            <w:color w:val="000000"/>
            <w:sz w:val="24"/>
            <w:szCs w:val="24"/>
          </w:rPr>
          <w:t xml:space="preserve"> to help compile large programs. It helps by only compiling </w:t>
        </w:r>
        <w:r w:rsidRPr="006B34B1">
          <w:rPr>
            <w:rFonts w:ascii="Times New Roman" w:eastAsia="Times New Roman" w:hAnsi="Times New Roman" w:cs="Times New Roman"/>
            <w:color w:val="000000"/>
            <w:sz w:val="24"/>
            <w:szCs w:val="24"/>
          </w:rPr>
          <w:br/>
          <w:t>the portion of the program that has been changed</w:t>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How</w:t>
        </w:r>
        <w:proofErr w:type="gramEnd"/>
        <w:r w:rsidRPr="006B34B1">
          <w:rPr>
            <w:rFonts w:ascii="Times New Roman" w:eastAsia="Times New Roman" w:hAnsi="Times New Roman" w:cs="Times New Roman"/>
            <w:color w:val="000000"/>
            <w:sz w:val="24"/>
            <w:szCs w:val="24"/>
          </w:rPr>
          <w:t xml:space="preserve"> do you link a C++ program to C functions? </w:t>
        </w:r>
        <w:r w:rsidRPr="006B34B1">
          <w:rPr>
            <w:rFonts w:ascii="Times New Roman" w:eastAsia="Times New Roman" w:hAnsi="Times New Roman" w:cs="Times New Roman"/>
            <w:color w:val="000000"/>
            <w:sz w:val="24"/>
            <w:szCs w:val="24"/>
          </w:rPr>
          <w:br/>
          <w:t xml:space="preserve">By using the extern "C" linkage specification around the C </w:t>
        </w:r>
        <w:proofErr w:type="gramStart"/>
        <w:r w:rsidRPr="006B34B1">
          <w:rPr>
            <w:rFonts w:ascii="Times New Roman" w:eastAsia="Times New Roman" w:hAnsi="Times New Roman" w:cs="Times New Roman"/>
            <w:color w:val="000000"/>
            <w:sz w:val="24"/>
            <w:szCs w:val="24"/>
          </w:rPr>
          <w:t>function</w:t>
        </w:r>
        <w:proofErr w:type="gramEnd"/>
        <w:r w:rsidRPr="006B34B1">
          <w:rPr>
            <w:rFonts w:ascii="Times New Roman" w:eastAsia="Times New Roman" w:hAnsi="Times New Roman" w:cs="Times New Roman"/>
            <w:color w:val="000000"/>
            <w:sz w:val="24"/>
            <w:szCs w:val="24"/>
          </w:rPr>
          <w:t xml:space="preserve"> declarations. </w:t>
        </w:r>
        <w:r w:rsidRPr="006B34B1">
          <w:rPr>
            <w:rFonts w:ascii="Times New Roman" w:eastAsia="Times New Roman" w:hAnsi="Times New Roman" w:cs="Times New Roman"/>
            <w:color w:val="000000"/>
            <w:sz w:val="24"/>
            <w:szCs w:val="24"/>
          </w:rPr>
          <w:br/>
          <w:t xml:space="preserve">Explain the scope resolution operator. </w:t>
        </w:r>
        <w:r w:rsidRPr="006B34B1">
          <w:rPr>
            <w:rFonts w:ascii="Times New Roman" w:eastAsia="Times New Roman" w:hAnsi="Times New Roman" w:cs="Times New Roman"/>
            <w:color w:val="000000"/>
            <w:sz w:val="24"/>
            <w:szCs w:val="24"/>
          </w:rPr>
          <w:br/>
          <w:t>Design and implement a String class that satisfies the following:</w:t>
        </w:r>
        <w:r w:rsidRPr="006B34B1">
          <w:rPr>
            <w:rFonts w:ascii="Times New Roman" w:eastAsia="Times New Roman" w:hAnsi="Times New Roman" w:cs="Times New Roman"/>
            <w:color w:val="000000"/>
            <w:sz w:val="24"/>
            <w:szCs w:val="24"/>
          </w:rPr>
          <w:br/>
          <w:t xml:space="preserve">Supports embedded nulls </w:t>
        </w:r>
        <w:r w:rsidRPr="006B34B1">
          <w:rPr>
            <w:rFonts w:ascii="Times New Roman" w:eastAsia="Times New Roman" w:hAnsi="Times New Roman" w:cs="Times New Roman"/>
            <w:color w:val="000000"/>
            <w:sz w:val="24"/>
            <w:szCs w:val="24"/>
          </w:rPr>
          <w:br/>
          <w:t xml:space="preserve">Provide the following methods (at least) </w:t>
        </w:r>
        <w:r w:rsidRPr="006B34B1">
          <w:rPr>
            <w:rFonts w:ascii="Times New Roman" w:eastAsia="Times New Roman" w:hAnsi="Times New Roman" w:cs="Times New Roman"/>
            <w:color w:val="000000"/>
            <w:sz w:val="24"/>
            <w:szCs w:val="24"/>
          </w:rPr>
          <w:br/>
          <w:t xml:space="preserve">Constructor </w:t>
        </w:r>
        <w:r w:rsidRPr="006B34B1">
          <w:rPr>
            <w:rFonts w:ascii="Times New Roman" w:eastAsia="Times New Roman" w:hAnsi="Times New Roman" w:cs="Times New Roman"/>
            <w:color w:val="000000"/>
            <w:sz w:val="24"/>
            <w:szCs w:val="24"/>
          </w:rPr>
          <w:br/>
          <w:t xml:space="preserve">Destructor </w:t>
        </w:r>
        <w:r w:rsidRPr="006B34B1">
          <w:rPr>
            <w:rFonts w:ascii="Times New Roman" w:eastAsia="Times New Roman" w:hAnsi="Times New Roman" w:cs="Times New Roman"/>
            <w:color w:val="000000"/>
            <w:sz w:val="24"/>
            <w:szCs w:val="24"/>
          </w:rPr>
          <w:br/>
          <w:t xml:space="preserve">Copy constructor </w:t>
        </w:r>
        <w:r w:rsidRPr="006B34B1">
          <w:rPr>
            <w:rFonts w:ascii="Times New Roman" w:eastAsia="Times New Roman" w:hAnsi="Times New Roman" w:cs="Times New Roman"/>
            <w:color w:val="000000"/>
            <w:sz w:val="24"/>
            <w:szCs w:val="24"/>
          </w:rPr>
          <w:br/>
          <w:t xml:space="preserve">Assignment operator </w:t>
        </w:r>
        <w:r w:rsidRPr="006B34B1">
          <w:rPr>
            <w:rFonts w:ascii="Times New Roman" w:eastAsia="Times New Roman" w:hAnsi="Times New Roman" w:cs="Times New Roman"/>
            <w:color w:val="000000"/>
            <w:sz w:val="24"/>
            <w:szCs w:val="24"/>
          </w:rPr>
          <w:br/>
          <w:t xml:space="preserve">Addition operator (concatenation) </w:t>
        </w:r>
        <w:r w:rsidRPr="006B34B1">
          <w:rPr>
            <w:rFonts w:ascii="Times New Roman" w:eastAsia="Times New Roman" w:hAnsi="Times New Roman" w:cs="Times New Roman"/>
            <w:color w:val="000000"/>
            <w:sz w:val="24"/>
            <w:szCs w:val="24"/>
          </w:rPr>
          <w:br/>
          <w:t xml:space="preserve">Return character at location </w:t>
        </w:r>
        <w:r w:rsidRPr="006B34B1">
          <w:rPr>
            <w:rFonts w:ascii="Times New Roman" w:eastAsia="Times New Roman" w:hAnsi="Times New Roman" w:cs="Times New Roman"/>
            <w:color w:val="000000"/>
            <w:sz w:val="24"/>
            <w:szCs w:val="24"/>
          </w:rPr>
          <w:br/>
          <w:t xml:space="preserve">Return substring at location </w:t>
        </w:r>
        <w:r w:rsidRPr="006B34B1">
          <w:rPr>
            <w:rFonts w:ascii="Times New Roman" w:eastAsia="Times New Roman" w:hAnsi="Times New Roman" w:cs="Times New Roman"/>
            <w:color w:val="000000"/>
            <w:sz w:val="24"/>
            <w:szCs w:val="24"/>
          </w:rPr>
          <w:br/>
          <w:t xml:space="preserve">Find substring </w:t>
        </w:r>
        <w:r w:rsidRPr="006B34B1">
          <w:rPr>
            <w:rFonts w:ascii="Times New Roman" w:eastAsia="Times New Roman" w:hAnsi="Times New Roman" w:cs="Times New Roman"/>
            <w:color w:val="000000"/>
            <w:sz w:val="24"/>
            <w:szCs w:val="24"/>
          </w:rPr>
          <w:br/>
          <w:t xml:space="preserve">Provide versions of methods for String and for char* arguments </w:t>
        </w:r>
        <w:r w:rsidRPr="006B34B1">
          <w:rPr>
            <w:rFonts w:ascii="Times New Roman" w:eastAsia="Times New Roman" w:hAnsi="Times New Roman" w:cs="Times New Roman"/>
            <w:color w:val="000000"/>
            <w:sz w:val="24"/>
            <w:szCs w:val="24"/>
          </w:rPr>
          <w:br/>
          <w:t xml:space="preserve">Suppose that data is an array of 1000 integers. Write a single function call that will sort </w:t>
        </w:r>
        <w:r w:rsidRPr="006B34B1">
          <w:rPr>
            <w:rFonts w:ascii="Times New Roman" w:eastAsia="Times New Roman" w:hAnsi="Times New Roman" w:cs="Times New Roman"/>
            <w:color w:val="000000"/>
            <w:sz w:val="24"/>
            <w:szCs w:val="24"/>
          </w:rPr>
          <w:br/>
          <w:t>the 100 elements data [222] through data [321].</w:t>
        </w:r>
        <w:r w:rsidRPr="006B34B1">
          <w:rPr>
            <w:rFonts w:ascii="Times New Roman" w:eastAsia="Times New Roman" w:hAnsi="Times New Roman" w:cs="Times New Roman"/>
            <w:color w:val="000000"/>
            <w:sz w:val="24"/>
            <w:szCs w:val="24"/>
          </w:rPr>
          <w:br/>
          <w:t>Answer: quicksort ((data + 222), 100)</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br/>
          <w:t>What is a modifier?</w:t>
        </w:r>
        <w:r w:rsidRPr="006B34B1">
          <w:rPr>
            <w:rFonts w:ascii="Times New Roman" w:eastAsia="Times New Roman" w:hAnsi="Times New Roman" w:cs="Times New Roman"/>
            <w:color w:val="000000"/>
            <w:sz w:val="24"/>
            <w:szCs w:val="24"/>
          </w:rPr>
          <w:br/>
          <w:t xml:space="preserve">What is an </w:t>
        </w:r>
        <w:proofErr w:type="spellStart"/>
        <w:r w:rsidRPr="006B34B1">
          <w:rPr>
            <w:rFonts w:ascii="Times New Roman" w:eastAsia="Times New Roman" w:hAnsi="Times New Roman" w:cs="Times New Roman"/>
            <w:color w:val="000000"/>
            <w:sz w:val="24"/>
            <w:szCs w:val="24"/>
          </w:rPr>
          <w:t>accessor</w:t>
        </w:r>
        <w:proofErr w:type="spellEnd"/>
        <w:r w:rsidRPr="006B34B1">
          <w:rPr>
            <w:rFonts w:ascii="Times New Roman" w:eastAsia="Times New Roman" w:hAnsi="Times New Roman" w:cs="Times New Roman"/>
            <w:color w:val="000000"/>
            <w:sz w:val="24"/>
            <w:szCs w:val="24"/>
          </w:rPr>
          <w:t>?</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Differentiate between a template class and class template.</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When does a name clash occur?</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Define namespace.</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 xml:space="preserve">What is the use of ‘using’ </w:t>
        </w:r>
        <w:proofErr w:type="gramStart"/>
        <w:r w:rsidRPr="006B34B1">
          <w:rPr>
            <w:rFonts w:ascii="Times New Roman" w:eastAsia="Times New Roman" w:hAnsi="Times New Roman" w:cs="Times New Roman"/>
            <w:color w:val="000000"/>
            <w:sz w:val="24"/>
            <w:szCs w:val="24"/>
          </w:rPr>
          <w:t>declaration.</w:t>
        </w:r>
        <w:proofErr w:type="gramEnd"/>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an Iterator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List out some of the OODBMS available.</w:t>
        </w:r>
        <w:proofErr w:type="gramEnd"/>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proofErr w:type="gramStart"/>
        <w:r w:rsidRPr="006B34B1">
          <w:rPr>
            <w:rFonts w:ascii="Times New Roman" w:eastAsia="Times New Roman" w:hAnsi="Times New Roman" w:cs="Times New Roman"/>
            <w:color w:val="000000"/>
            <w:sz w:val="24"/>
            <w:szCs w:val="24"/>
          </w:rPr>
          <w:t>List out some of the object-oriented methodologies.</w:t>
        </w:r>
        <w:proofErr w:type="gramEnd"/>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an incomplete type?</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 dangling pointer?</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Differentiate between the message and method.</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an adaptor class or Wrapper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 Null object?</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class invariant?</w:t>
        </w:r>
        <w:r w:rsidRPr="006B34B1">
          <w:rPr>
            <w:rFonts w:ascii="Times New Roman" w:eastAsia="Times New Roman" w:hAnsi="Times New Roman" w:cs="Times New Roman"/>
            <w:color w:val="000000"/>
            <w:sz w:val="24"/>
            <w:szCs w:val="24"/>
          </w:rPr>
          <w:br/>
          <w:t>What do you mean by Stack unwinding?</w:t>
        </w:r>
        <w:r w:rsidRPr="006B34B1">
          <w:rPr>
            <w:rFonts w:ascii="Times New Roman" w:eastAsia="Times New Roman" w:hAnsi="Times New Roman" w:cs="Times New Roman"/>
            <w:color w:val="000000"/>
            <w:sz w:val="24"/>
            <w:szCs w:val="24"/>
          </w:rPr>
          <w:br/>
          <w:t>Define precondition and post-condition to a member function.</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are the conditions that have to be met for a condition to be an invariant of the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are proxy objects?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Name some pure object oriented languages.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 xml:space="preserve">Name the operators that cannot be overloaded. </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 node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an orthogonal base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 container class? What are the types of container classes?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 protocol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 xml:space="preserve">What is a </w:t>
        </w:r>
        <w:proofErr w:type="spellStart"/>
        <w:r w:rsidRPr="006B34B1">
          <w:rPr>
            <w:rFonts w:ascii="Times New Roman" w:eastAsia="Times New Roman" w:hAnsi="Times New Roman" w:cs="Times New Roman"/>
            <w:color w:val="000000"/>
            <w:sz w:val="24"/>
            <w:szCs w:val="24"/>
          </w:rPr>
          <w:t>mixin</w:t>
        </w:r>
        <w:proofErr w:type="spellEnd"/>
        <w:r w:rsidRPr="006B34B1">
          <w:rPr>
            <w:rFonts w:ascii="Times New Roman" w:eastAsia="Times New Roman" w:hAnsi="Times New Roman" w:cs="Times New Roman"/>
            <w:color w:val="000000"/>
            <w:sz w:val="24"/>
            <w:szCs w:val="24"/>
          </w:rPr>
          <w:t xml:space="preserve">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 concrete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the handle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t>What is an action class?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When can you tell that a memory leak will occur?</w:t>
        </w:r>
        <w:r w:rsidRPr="006B34B1">
          <w:rPr>
            <w:rFonts w:ascii="Times New Roman" w:eastAsia="Times New Roman" w:hAnsi="Times New Roman" w:cs="Times New Roman"/>
            <w:color w:val="000000"/>
            <w:sz w:val="24"/>
            <w:szCs w:val="24"/>
          </w:rPr>
          <w:br/>
          <w:t>What is a parameterized type?</w:t>
        </w:r>
        <w:r w:rsidRPr="006B34B1">
          <w:rPr>
            <w:rFonts w:ascii="Times New Roman" w:eastAsia="Times New Roman" w:hAnsi="Times New Roman" w:cs="Times New Roman"/>
            <w:color w:val="000000"/>
            <w:sz w:val="24"/>
            <w:szCs w:val="24"/>
          </w:rPr>
          <w:br/>
          <w:t>Differentiate between a deep copy and a shallow copy?</w:t>
        </w:r>
        <w:r w:rsidRPr="006B34B1">
          <w:rPr>
            <w:rFonts w:ascii="Times New Roman" w:eastAsia="Times New Roman" w:hAnsi="Times New Roman" w:cs="Times New Roman"/>
            <w:color w:val="000000"/>
            <w:sz w:val="24"/>
            <w:szCs w:val="24"/>
          </w:rPr>
          <w:br/>
          <w:t>What is an opaque pointer?</w:t>
        </w:r>
        <w:r w:rsidRPr="006B34B1">
          <w:rPr>
            <w:rFonts w:ascii="Times New Roman" w:eastAsia="Times New Roman" w:hAnsi="Times New Roman" w:cs="Times New Roman"/>
            <w:color w:val="000000"/>
            <w:sz w:val="24"/>
            <w:szCs w:val="24"/>
          </w:rPr>
          <w:br/>
          <w:t>What is a smart pointer?</w:t>
        </w:r>
        <w:r w:rsidRPr="006B34B1">
          <w:rPr>
            <w:rFonts w:ascii="Times New Roman" w:eastAsia="Times New Roman" w:hAnsi="Times New Roman" w:cs="Times New Roman"/>
            <w:color w:val="000000"/>
            <w:sz w:val="24"/>
            <w:szCs w:val="24"/>
          </w:rPr>
          <w:br/>
          <w:t>What is reflexive association?</w:t>
        </w:r>
        <w:r w:rsidRPr="006B34B1">
          <w:rPr>
            <w:rFonts w:ascii="Times New Roman" w:eastAsia="Times New Roman" w:hAnsi="Times New Roman" w:cs="Times New Roman"/>
            <w:color w:val="000000"/>
            <w:sz w:val="24"/>
            <w:szCs w:val="24"/>
          </w:rPr>
          <w:br/>
          <w:t>What is slicing?</w:t>
        </w:r>
        <w:r w:rsidRPr="006B34B1">
          <w:rPr>
            <w:rFonts w:ascii="Times New Roman" w:eastAsia="Times New Roman" w:hAnsi="Times New Roman" w:cs="Times New Roman"/>
            <w:color w:val="000000"/>
            <w:sz w:val="24"/>
            <w:szCs w:val="24"/>
          </w:rPr>
          <w:br/>
          <w:t>What is name mangling?</w:t>
        </w:r>
        <w:r w:rsidRPr="006B34B1">
          <w:rPr>
            <w:rFonts w:ascii="Times New Roman" w:eastAsia="Times New Roman" w:hAnsi="Times New Roman" w:cs="Times New Roman"/>
            <w:color w:val="000000"/>
            <w:sz w:val="24"/>
            <w:szCs w:val="24"/>
          </w:rPr>
          <w:br/>
          <w:t>What are proxy objects?</w:t>
        </w:r>
        <w:r w:rsidRPr="006B34B1">
          <w:rPr>
            <w:rFonts w:ascii="Times New Roman" w:eastAsia="Times New Roman" w:hAnsi="Times New Roman" w:cs="Times New Roman"/>
            <w:color w:val="000000"/>
            <w:sz w:val="24"/>
            <w:szCs w:val="24"/>
          </w:rPr>
          <w:br/>
          <w:t>What is cloning?</w:t>
        </w:r>
        <w:r w:rsidRPr="006B34B1">
          <w:rPr>
            <w:rFonts w:ascii="Times New Roman" w:eastAsia="Times New Roman" w:hAnsi="Times New Roman" w:cs="Times New Roman"/>
            <w:color w:val="000000"/>
            <w:sz w:val="24"/>
            <w:szCs w:val="24"/>
          </w:rPr>
          <w:br/>
          <w:t>Describe the main characteristics of static functions.</w:t>
        </w:r>
        <w:r w:rsidRPr="006B34B1">
          <w:rPr>
            <w:rFonts w:ascii="Times New Roman" w:eastAsia="Times New Roman" w:hAnsi="Times New Roman" w:cs="Times New Roman"/>
            <w:color w:val="000000"/>
            <w:sz w:val="24"/>
            <w:szCs w:val="24"/>
          </w:rPr>
          <w:br/>
          <w:t>Will the inline function be compiled as the inline function always? Justify.</w:t>
        </w:r>
        <w:r w:rsidRPr="006B34B1">
          <w:rPr>
            <w:rFonts w:ascii="Times New Roman" w:eastAsia="Times New Roman" w:hAnsi="Times New Roman" w:cs="Times New Roman"/>
            <w:color w:val="000000"/>
            <w:sz w:val="24"/>
            <w:szCs w:val="24"/>
          </w:rPr>
          <w:br/>
          <w:t>Define a way other than using the keyword inline to make a function inline.</w:t>
        </w:r>
        <w:r w:rsidRPr="006B34B1">
          <w:rPr>
            <w:rFonts w:ascii="Times New Roman" w:eastAsia="Times New Roman" w:hAnsi="Times New Roman" w:cs="Times New Roman"/>
            <w:color w:val="000000"/>
            <w:sz w:val="24"/>
            <w:szCs w:val="24"/>
          </w:rPr>
          <w:br/>
          <w:t>How can a '</w:t>
        </w:r>
        <w:proofErr w:type="gramStart"/>
        <w:r w:rsidRPr="006B34B1">
          <w:rPr>
            <w:rFonts w:ascii="Times New Roman" w:eastAsia="Times New Roman" w:hAnsi="Times New Roman" w:cs="Times New Roman"/>
            <w:color w:val="000000"/>
            <w:sz w:val="24"/>
            <w:szCs w:val="24"/>
          </w:rPr>
          <w:t>::'</w:t>
        </w:r>
        <w:proofErr w:type="gramEnd"/>
        <w:r w:rsidRPr="006B34B1">
          <w:rPr>
            <w:rFonts w:ascii="Times New Roman" w:eastAsia="Times New Roman" w:hAnsi="Times New Roman" w:cs="Times New Roman"/>
            <w:color w:val="000000"/>
            <w:sz w:val="24"/>
            <w:szCs w:val="24"/>
          </w:rPr>
          <w:t xml:space="preserve"> operator be used as unary operator?</w:t>
        </w:r>
        <w:r w:rsidRPr="006B34B1">
          <w:rPr>
            <w:rFonts w:ascii="Times New Roman" w:eastAsia="Times New Roman" w:hAnsi="Times New Roman" w:cs="Times New Roman"/>
            <w:color w:val="000000"/>
            <w:sz w:val="24"/>
            <w:szCs w:val="24"/>
          </w:rPr>
          <w:br/>
          <w:t>What is placement new?</w:t>
        </w:r>
        <w:r w:rsidRPr="006B34B1">
          <w:rPr>
            <w:rFonts w:ascii="Times New Roman" w:eastAsia="Times New Roman" w:hAnsi="Times New Roman" w:cs="Times New Roman"/>
            <w:color w:val="000000"/>
            <w:sz w:val="24"/>
            <w:szCs w:val="24"/>
          </w:rPr>
          <w:br/>
          <w:t>What do you mean by analysis and design?</w:t>
        </w:r>
        <w:r w:rsidRPr="006B34B1">
          <w:rPr>
            <w:rFonts w:ascii="Times New Roman" w:eastAsia="Times New Roman" w:hAnsi="Times New Roman" w:cs="Times New Roman"/>
            <w:color w:val="000000"/>
            <w:sz w:val="24"/>
            <w:szCs w:val="24"/>
          </w:rPr>
          <w:br/>
          <w:t>What are the steps involved in designing?</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are the main underlying concepts of object orientation?</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do u meant by "SBI" of an object?</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Differentiate persistent &amp; non-persistent objects?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do you meant by active and passive objects?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meant by software development method?</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do you meant by static and dynamic modeling?</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How to represent the interaction between the modeling elements?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Why generalization is very strong?</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Differentiate Aggregation and containment?</w:t>
        </w:r>
        <w:r w:rsidRPr="006B34B1">
          <w:rPr>
            <w:rFonts w:ascii="Times New Roman" w:eastAsia="Times New Roman" w:hAnsi="Times New Roman" w:cs="Times New Roman"/>
            <w:color w:val="000000"/>
            <w:sz w:val="24"/>
            <w:szCs w:val="24"/>
          </w:rPr>
          <w:br/>
          <w:t>Can link and Association applied interchangeably?</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lastRenderedPageBreak/>
          <w:br/>
        </w:r>
        <w:r w:rsidRPr="006B34B1">
          <w:rPr>
            <w:rFonts w:ascii="Times New Roman" w:eastAsia="Times New Roman" w:hAnsi="Times New Roman" w:cs="Times New Roman"/>
            <w:color w:val="000000"/>
            <w:sz w:val="24"/>
            <w:szCs w:val="24"/>
          </w:rPr>
          <w:br/>
          <w:t>What is meant by "method-wars"?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Whether unified method and unified modeling language are same or different?</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Who were the three famous amigos and what was their contribution to the object community?</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 xml:space="preserve">Differentiate the class representation of </w:t>
        </w:r>
        <w:proofErr w:type="spellStart"/>
        <w:r w:rsidRPr="006B34B1">
          <w:rPr>
            <w:rFonts w:ascii="Times New Roman" w:eastAsia="Times New Roman" w:hAnsi="Times New Roman" w:cs="Times New Roman"/>
            <w:color w:val="000000"/>
            <w:sz w:val="24"/>
            <w:szCs w:val="24"/>
          </w:rPr>
          <w:t>Booch</w:t>
        </w:r>
        <w:proofErr w:type="spellEnd"/>
        <w:r w:rsidRPr="006B34B1">
          <w:rPr>
            <w:rFonts w:ascii="Times New Roman" w:eastAsia="Times New Roman" w:hAnsi="Times New Roman" w:cs="Times New Roman"/>
            <w:color w:val="000000"/>
            <w:sz w:val="24"/>
            <w:szCs w:val="24"/>
          </w:rPr>
          <w:t xml:space="preserve">, </w:t>
        </w:r>
        <w:proofErr w:type="spellStart"/>
        <w:r w:rsidRPr="006B34B1">
          <w:rPr>
            <w:rFonts w:ascii="Times New Roman" w:eastAsia="Times New Roman" w:hAnsi="Times New Roman" w:cs="Times New Roman"/>
            <w:color w:val="000000"/>
            <w:sz w:val="24"/>
            <w:szCs w:val="24"/>
          </w:rPr>
          <w:t>Rumbaugh</w:t>
        </w:r>
        <w:proofErr w:type="spellEnd"/>
        <w:r w:rsidRPr="006B34B1">
          <w:rPr>
            <w:rFonts w:ascii="Times New Roman" w:eastAsia="Times New Roman" w:hAnsi="Times New Roman" w:cs="Times New Roman"/>
            <w:color w:val="000000"/>
            <w:sz w:val="24"/>
            <w:szCs w:val="24"/>
          </w:rPr>
          <w:t xml:space="preserve"> and UML?</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an USECASE? Why it is needed?</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Who is an Actor?</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What is guard condition?</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Differentiate the following notations?</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 xml:space="preserve">USECASE is an implementation independent notation. How will the designer give the </w:t>
        </w:r>
        <w:r w:rsidRPr="006B34B1">
          <w:rPr>
            <w:rFonts w:ascii="Times New Roman" w:eastAsia="Times New Roman" w:hAnsi="Times New Roman" w:cs="Times New Roman"/>
            <w:color w:val="000000"/>
            <w:sz w:val="24"/>
            <w:szCs w:val="24"/>
          </w:rPr>
          <w:br/>
          <w:t>implementation details of a particular USECASE to the programmer?</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 xml:space="preserve">Suppose a class acts an Actor in the problem </w:t>
        </w:r>
        <w:r w:rsidR="00BF2AE1" w:rsidRPr="006B34B1">
          <w:rPr>
            <w:rFonts w:ascii="Times New Roman" w:eastAsia="Times New Roman" w:hAnsi="Times New Roman" w:cs="Times New Roman"/>
            <w:color w:val="000000"/>
            <w:sz w:val="24"/>
            <w:szCs w:val="24"/>
          </w:rPr>
          <w:fldChar w:fldCharType="begin"/>
        </w:r>
        <w:r w:rsidRPr="006B34B1">
          <w:rPr>
            <w:rFonts w:ascii="Times New Roman" w:eastAsia="Times New Roman" w:hAnsi="Times New Roman" w:cs="Times New Roman"/>
            <w:color w:val="000000"/>
            <w:sz w:val="24"/>
            <w:szCs w:val="24"/>
          </w:rPr>
          <w:instrText xml:space="preserve"> HYPERLINK "http://www.pdftutorials.com/tutorials/cpp-c-interview-questions-answers+219.html" \t "undefined" </w:instrText>
        </w:r>
        <w:r w:rsidR="00BF2AE1" w:rsidRPr="006B34B1">
          <w:rPr>
            <w:rFonts w:ascii="Times New Roman" w:eastAsia="Times New Roman" w:hAnsi="Times New Roman" w:cs="Times New Roman"/>
            <w:color w:val="000000"/>
            <w:sz w:val="24"/>
            <w:szCs w:val="24"/>
          </w:rPr>
          <w:fldChar w:fldCharType="separate"/>
        </w:r>
        <w:r w:rsidRPr="006B34B1">
          <w:rPr>
            <w:rFonts w:ascii="Times New Roman" w:eastAsia="Times New Roman" w:hAnsi="Times New Roman" w:cs="Times New Roman"/>
            <w:color w:val="0000FF"/>
            <w:sz w:val="14"/>
            <w:u w:val="single"/>
          </w:rPr>
          <w:t>domain</w:t>
        </w:r>
        <w:r w:rsidR="00BF2AE1" w:rsidRPr="006B34B1">
          <w:rPr>
            <w:rFonts w:ascii="Times New Roman" w:eastAsia="Times New Roman" w:hAnsi="Times New Roman" w:cs="Times New Roman"/>
            <w:color w:val="000000"/>
            <w:sz w:val="24"/>
            <w:szCs w:val="24"/>
          </w:rPr>
          <w:fldChar w:fldCharType="end"/>
        </w:r>
        <w:r w:rsidRPr="006B34B1">
          <w:rPr>
            <w:rFonts w:ascii="Times New Roman" w:eastAsia="Times New Roman" w:hAnsi="Times New Roman" w:cs="Times New Roman"/>
            <w:color w:val="000000"/>
            <w:sz w:val="24"/>
            <w:szCs w:val="24"/>
          </w:rPr>
          <w:t xml:space="preserve">, how to represent it in the static </w:t>
        </w:r>
        <w:r w:rsidRPr="006B34B1">
          <w:rPr>
            <w:rFonts w:ascii="Times New Roman" w:eastAsia="Times New Roman" w:hAnsi="Times New Roman" w:cs="Times New Roman"/>
            <w:color w:val="000000"/>
            <w:sz w:val="24"/>
            <w:szCs w:val="24"/>
          </w:rPr>
          <w:br/>
          <w:t>model?</w:t>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r>
        <w:r w:rsidRPr="006B34B1">
          <w:rPr>
            <w:rFonts w:ascii="Times New Roman" w:eastAsia="Times New Roman" w:hAnsi="Times New Roman" w:cs="Times New Roman"/>
            <w:color w:val="000000"/>
            <w:sz w:val="24"/>
            <w:szCs w:val="24"/>
          </w:rPr>
          <w:br/>
          <w:t>Why does the function arguments are called as "signatures"?</w:t>
        </w:r>
      </w:ins>
    </w:p>
    <w:p w14:paraId="7D30A726" w14:textId="77777777" w:rsidR="00BF2AE1" w:rsidRDefault="00BF2AE1"/>
    <w:p w14:paraId="4E89566A" w14:textId="77777777" w:rsidR="006219A6" w:rsidRDefault="006219A6"/>
    <w:p w14:paraId="05C4F2DC" w14:textId="77777777" w:rsidR="006219A6" w:rsidRDefault="006219A6"/>
    <w:p w14:paraId="6FA586EF" w14:textId="77777777" w:rsidR="006219A6" w:rsidRDefault="006219A6"/>
    <w:p w14:paraId="3C3674B0" w14:textId="77777777" w:rsidR="006219A6" w:rsidRDefault="006219A6"/>
    <w:p w14:paraId="10275324" w14:textId="77777777" w:rsidR="006219A6" w:rsidRDefault="006219A6" w:rsidP="006219A6">
      <w:pPr>
        <w:pStyle w:val="NormalWeb"/>
      </w:pPr>
      <w:r>
        <w:rPr>
          <w:b/>
          <w:bCs/>
        </w:rPr>
        <w:t>What is encapsulation??</w:t>
      </w:r>
    </w:p>
    <w:p w14:paraId="4FAD3F54" w14:textId="77777777" w:rsidR="006219A6" w:rsidRDefault="006219A6" w:rsidP="006219A6">
      <w:pPr>
        <w:pStyle w:val="NormalWeb"/>
      </w:pPr>
      <w:proofErr w:type="gramStart"/>
      <w:r>
        <w:lastRenderedPageBreak/>
        <w:t>Containing and hiding information about an object, such as internal data structures and code.</w:t>
      </w:r>
      <w:proofErr w:type="gramEnd"/>
      <w:r>
        <w:t xml:space="preserve"> Encapsulation isolates the internal complexity of an object's operation from the rest of the application. For example, a client component asking for net revenue from a business object need not know the data's origin.</w:t>
      </w:r>
    </w:p>
    <w:p w14:paraId="44635CA5" w14:textId="77777777" w:rsidR="006219A6" w:rsidRDefault="006219A6" w:rsidP="006219A6">
      <w:pPr>
        <w:pStyle w:val="NormalWeb"/>
      </w:pPr>
      <w:r>
        <w:rPr>
          <w:b/>
          <w:bCs/>
        </w:rPr>
        <w:t>What is inheritance?</w:t>
      </w:r>
    </w:p>
    <w:p w14:paraId="32E60BB2" w14:textId="77777777" w:rsidR="006219A6" w:rsidRDefault="006219A6" w:rsidP="006219A6">
      <w:pPr>
        <w:pStyle w:val="NormalWeb"/>
      </w:pPr>
      <w:r>
        <w:t>Inheritance allows one class to reuse the state and behavior of another class. The derived class inherits the properties and method implementations of the base class and extends it by overriding methods and adding additional properties and methods.</w:t>
      </w:r>
    </w:p>
    <w:p w14:paraId="3E5B78C4" w14:textId="77777777" w:rsidR="006219A6" w:rsidRDefault="006219A6" w:rsidP="006219A6">
      <w:pPr>
        <w:pStyle w:val="NormalWeb"/>
      </w:pPr>
      <w:r>
        <w:rPr>
          <w:b/>
          <w:bCs/>
        </w:rPr>
        <w:t>What is Polymorphism??</w:t>
      </w:r>
    </w:p>
    <w:p w14:paraId="5634CD85" w14:textId="77777777" w:rsidR="006219A6" w:rsidRDefault="006219A6" w:rsidP="006219A6">
      <w:pPr>
        <w:pStyle w:val="NormalWeb"/>
      </w:pPr>
      <w:r>
        <w:t>Polymorphism allows a client to treat different objects in the same way even if they were created from different classes and exhibit different behaviors.</w:t>
      </w:r>
    </w:p>
    <w:p w14:paraId="42BD4ABF" w14:textId="77777777" w:rsidR="006219A6" w:rsidRDefault="006219A6" w:rsidP="006219A6">
      <w:pPr>
        <w:pStyle w:val="NormalWeb"/>
      </w:pPr>
      <w:r>
        <w:t xml:space="preserve">You can use implementation inheritance to achieve polymorphism in languages such as C++ and Java. </w:t>
      </w:r>
    </w:p>
    <w:p w14:paraId="72E95CA6" w14:textId="77777777" w:rsidR="006219A6" w:rsidRDefault="006219A6" w:rsidP="006219A6">
      <w:pPr>
        <w:pStyle w:val="NormalWeb"/>
      </w:pPr>
      <w:r>
        <w:t>Base class object's pointer can invoke methods in derived class objects.</w:t>
      </w:r>
    </w:p>
    <w:p w14:paraId="7D942F48" w14:textId="77777777" w:rsidR="006219A6" w:rsidRDefault="006219A6" w:rsidP="006219A6">
      <w:pPr>
        <w:pStyle w:val="NormalWeb"/>
      </w:pPr>
      <w:r>
        <w:t>You can also achieve polymorphism in C++ by function overloading and operator overloading.</w:t>
      </w:r>
    </w:p>
    <w:p w14:paraId="38E6DB69" w14:textId="77777777" w:rsidR="006219A6" w:rsidRDefault="006219A6" w:rsidP="006219A6">
      <w:pPr>
        <w:pStyle w:val="NormalWeb"/>
      </w:pPr>
      <w:r>
        <w:rPr>
          <w:b/>
          <w:bCs/>
        </w:rPr>
        <w:t xml:space="preserve">What is constructor or </w:t>
      </w:r>
      <w:proofErr w:type="spellStart"/>
      <w:r>
        <w:rPr>
          <w:b/>
          <w:bCs/>
        </w:rPr>
        <w:t>ctor</w:t>
      </w:r>
      <w:proofErr w:type="spellEnd"/>
      <w:r>
        <w:rPr>
          <w:b/>
          <w:bCs/>
        </w:rPr>
        <w:t>?</w:t>
      </w:r>
    </w:p>
    <w:p w14:paraId="0B7C2789" w14:textId="77777777" w:rsidR="006219A6" w:rsidRDefault="006219A6" w:rsidP="006219A6">
      <w:pPr>
        <w:pStyle w:val="NormalWeb"/>
      </w:pPr>
      <w:r>
        <w:t xml:space="preserve">Constructor creates an object and initializes it. It also creates </w:t>
      </w:r>
      <w:proofErr w:type="spellStart"/>
      <w:r>
        <w:t>vtable</w:t>
      </w:r>
      <w:proofErr w:type="spellEnd"/>
      <w:r>
        <w:t xml:space="preserve"> for virtual functions. It is different from other methods in a class.</w:t>
      </w:r>
    </w:p>
    <w:p w14:paraId="350564D3" w14:textId="77777777" w:rsidR="006219A6" w:rsidRDefault="006219A6" w:rsidP="006219A6">
      <w:pPr>
        <w:pStyle w:val="NormalWeb"/>
      </w:pPr>
      <w:r>
        <w:rPr>
          <w:b/>
          <w:bCs/>
        </w:rPr>
        <w:t>What is destructor?</w:t>
      </w:r>
    </w:p>
    <w:p w14:paraId="2AF9B304" w14:textId="77777777" w:rsidR="006219A6" w:rsidRDefault="006219A6" w:rsidP="006219A6">
      <w:pPr>
        <w:pStyle w:val="NormalWeb"/>
      </w:pPr>
      <w:r>
        <w:t>Destructor usually deletes any extra resources allocated by the object. </w:t>
      </w:r>
    </w:p>
    <w:p w14:paraId="48557B6A" w14:textId="77777777" w:rsidR="006219A6" w:rsidRDefault="006219A6" w:rsidP="006219A6">
      <w:pPr>
        <w:pStyle w:val="NormalWeb"/>
      </w:pPr>
      <w:r>
        <w:rPr>
          <w:b/>
          <w:bCs/>
        </w:rPr>
        <w:t>What is default constructor?</w:t>
      </w:r>
    </w:p>
    <w:p w14:paraId="126C7EFB" w14:textId="77777777" w:rsidR="006219A6" w:rsidRDefault="006219A6" w:rsidP="006219A6">
      <w:pPr>
        <w:pStyle w:val="NormalWeb"/>
      </w:pPr>
      <w:r>
        <w:t>Constructor with no arguments or all the arguments has default values.</w:t>
      </w:r>
    </w:p>
    <w:p w14:paraId="6750251E" w14:textId="77777777" w:rsidR="006219A6" w:rsidRDefault="006219A6" w:rsidP="006219A6">
      <w:pPr>
        <w:pStyle w:val="NormalWeb"/>
      </w:pPr>
      <w:r>
        <w:rPr>
          <w:b/>
          <w:bCs/>
        </w:rPr>
        <w:t>What is copy constructor?</w:t>
      </w:r>
    </w:p>
    <w:p w14:paraId="08ACEA1C" w14:textId="77777777" w:rsidR="006219A6" w:rsidRDefault="006219A6" w:rsidP="006219A6">
      <w:pPr>
        <w:pStyle w:val="NormalWeb"/>
      </w:pPr>
      <w:r>
        <w:t xml:space="preserve">Constructor which initializes the it's object member variables </w:t>
      </w:r>
      <w:proofErr w:type="gramStart"/>
      <w:r>
        <w:t>( by</w:t>
      </w:r>
      <w:proofErr w:type="gramEnd"/>
      <w:r>
        <w:t xml:space="preserve"> shallow copying) with another object of the same class. If you don't implement one in your class then compiler implements one for you. </w:t>
      </w:r>
    </w:p>
    <w:p w14:paraId="6C9DF176" w14:textId="77777777" w:rsidR="006219A6" w:rsidRDefault="006219A6" w:rsidP="006219A6">
      <w:pPr>
        <w:pStyle w:val="NormalWeb"/>
      </w:pPr>
      <w:proofErr w:type="gramStart"/>
      <w:r>
        <w:t>for</w:t>
      </w:r>
      <w:proofErr w:type="gramEnd"/>
      <w:r>
        <w:t xml:space="preserve"> example:</w:t>
      </w:r>
      <w:r>
        <w:br/>
        <w:t>Boo Obj1(10); // calling Boo constructor</w:t>
      </w:r>
    </w:p>
    <w:p w14:paraId="02452C0A" w14:textId="77777777" w:rsidR="006219A6" w:rsidRDefault="006219A6" w:rsidP="006219A6">
      <w:pPr>
        <w:pStyle w:val="NormalWeb"/>
      </w:pPr>
      <w:r>
        <w:lastRenderedPageBreak/>
        <w:t xml:space="preserve">Boo </w:t>
      </w:r>
      <w:proofErr w:type="gramStart"/>
      <w:r>
        <w:t>Obj2(</w:t>
      </w:r>
      <w:proofErr w:type="gramEnd"/>
      <w:r>
        <w:t>Obj1); // calling boo copy constructor</w:t>
      </w:r>
      <w:r>
        <w:br/>
        <w:t>Boo Obj2 = Obj1;// calling boo copy constructor</w:t>
      </w:r>
    </w:p>
    <w:p w14:paraId="32B72BF6" w14:textId="77777777" w:rsidR="006219A6" w:rsidRDefault="006219A6" w:rsidP="006219A6">
      <w:pPr>
        <w:pStyle w:val="NormalWeb"/>
      </w:pPr>
      <w:r>
        <w:rPr>
          <w:b/>
          <w:bCs/>
        </w:rPr>
        <w:t xml:space="preserve">When </w:t>
      </w:r>
      <w:proofErr w:type="gramStart"/>
      <w:r>
        <w:rPr>
          <w:b/>
          <w:bCs/>
        </w:rPr>
        <w:t>are</w:t>
      </w:r>
      <w:proofErr w:type="gramEnd"/>
      <w:r>
        <w:rPr>
          <w:b/>
          <w:bCs/>
        </w:rPr>
        <w:t xml:space="preserve"> copy constructors called? </w:t>
      </w:r>
    </w:p>
    <w:p w14:paraId="381E5C47" w14:textId="77777777" w:rsidR="006219A6" w:rsidRDefault="006219A6" w:rsidP="006219A6">
      <w:pPr>
        <w:pStyle w:val="NormalWeb"/>
      </w:pPr>
      <w:r>
        <w:t>Copy constructors are called in following cases: </w:t>
      </w:r>
      <w:r>
        <w:br/>
        <w:t>a) when a function returns an object of that class by value</w:t>
      </w:r>
      <w:r>
        <w:br/>
        <w:t>b) when the object of that class is passed by value as an argument to a function</w:t>
      </w:r>
      <w:r>
        <w:br/>
        <w:t>c) when you construct an object based on another object of the same class</w:t>
      </w:r>
      <w:r>
        <w:br/>
        <w:t xml:space="preserve">d) </w:t>
      </w:r>
      <w:proofErr w:type="gramStart"/>
      <w:r>
        <w:t>When</w:t>
      </w:r>
      <w:proofErr w:type="gramEnd"/>
      <w:r>
        <w:t xml:space="preserve"> compiler generates a temporary object</w:t>
      </w:r>
    </w:p>
    <w:p w14:paraId="7FC6ED73" w14:textId="77777777" w:rsidR="006219A6" w:rsidRDefault="006219A6" w:rsidP="006219A6">
      <w:pPr>
        <w:pStyle w:val="NormalWeb"/>
      </w:pPr>
      <w:r>
        <w:rPr>
          <w:b/>
          <w:bCs/>
        </w:rPr>
        <w:t xml:space="preserve">What is assignment operator? </w:t>
      </w:r>
    </w:p>
    <w:p w14:paraId="0D9056EE" w14:textId="77777777" w:rsidR="006219A6" w:rsidRDefault="006219A6" w:rsidP="006219A6">
      <w:pPr>
        <w:pStyle w:val="NormalWeb"/>
      </w:pPr>
      <w:r>
        <w:t>Default assignment operator handles assigning one object to another of the same class. Member to member copy (shallow copy)</w:t>
      </w:r>
    </w:p>
    <w:p w14:paraId="7563AF91" w14:textId="77777777" w:rsidR="006219A6" w:rsidRDefault="006219A6" w:rsidP="006219A6">
      <w:pPr>
        <w:pStyle w:val="NormalWeb"/>
      </w:pPr>
      <w:r>
        <w:rPr>
          <w:b/>
          <w:bCs/>
        </w:rPr>
        <w:t xml:space="preserve">What are all the implicit member functions of the class? Or what are all the functions which compiler implements for us if we don't define </w:t>
      </w:r>
      <w:proofErr w:type="gramStart"/>
      <w:r>
        <w:rPr>
          <w:b/>
          <w:bCs/>
        </w:rPr>
        <w:t>one.??</w:t>
      </w:r>
      <w:proofErr w:type="gramEnd"/>
    </w:p>
    <w:p w14:paraId="0C5335FB" w14:textId="77777777" w:rsidR="006219A6" w:rsidRDefault="006219A6" w:rsidP="006219A6">
      <w:pPr>
        <w:pStyle w:val="NormalWeb"/>
      </w:pPr>
      <w:proofErr w:type="gramStart"/>
      <w:r>
        <w:t>default</w:t>
      </w:r>
      <w:proofErr w:type="gramEnd"/>
      <w:r>
        <w:t xml:space="preserve"> </w:t>
      </w:r>
      <w:proofErr w:type="spellStart"/>
      <w:r>
        <w:t>ctor</w:t>
      </w:r>
      <w:proofErr w:type="spellEnd"/>
      <w:r>
        <w:br/>
        <w:t xml:space="preserve">copy </w:t>
      </w:r>
      <w:proofErr w:type="spellStart"/>
      <w:r>
        <w:t>ctor</w:t>
      </w:r>
      <w:proofErr w:type="spellEnd"/>
      <w:r>
        <w:br/>
        <w:t>assignment operator</w:t>
      </w:r>
      <w:r>
        <w:br/>
        <w:t>default destructor</w:t>
      </w:r>
      <w:r>
        <w:br/>
        <w:t>address operator</w:t>
      </w:r>
    </w:p>
    <w:p w14:paraId="6F4A8BAA" w14:textId="77777777" w:rsidR="006219A6" w:rsidRDefault="006219A6" w:rsidP="006219A6">
      <w:pPr>
        <w:pStyle w:val="NormalWeb"/>
      </w:pPr>
      <w:r>
        <w:rPr>
          <w:b/>
          <w:bCs/>
        </w:rPr>
        <w:t>What is conversion constructor?</w:t>
      </w:r>
    </w:p>
    <w:p w14:paraId="19DCDC6A" w14:textId="77777777" w:rsidR="006219A6" w:rsidRDefault="006219A6" w:rsidP="006219A6">
      <w:pPr>
        <w:pStyle w:val="NormalWeb"/>
      </w:pPr>
      <w:proofErr w:type="gramStart"/>
      <w:r>
        <w:t>constructor</w:t>
      </w:r>
      <w:proofErr w:type="gramEnd"/>
      <w:r>
        <w:t xml:space="preserve"> with a single argument makes that constructor as conversion </w:t>
      </w:r>
      <w:proofErr w:type="spellStart"/>
      <w:r>
        <w:t>ctor</w:t>
      </w:r>
      <w:proofErr w:type="spellEnd"/>
      <w:r>
        <w:t xml:space="preserve"> and it can be used for type conversion.</w:t>
      </w:r>
    </w:p>
    <w:p w14:paraId="49009850" w14:textId="77777777" w:rsidR="006219A6" w:rsidRDefault="006219A6" w:rsidP="006219A6">
      <w:pPr>
        <w:pStyle w:val="NormalWeb"/>
      </w:pPr>
      <w:proofErr w:type="gramStart"/>
      <w:r>
        <w:t>for</w:t>
      </w:r>
      <w:proofErr w:type="gramEnd"/>
      <w:r>
        <w:t xml:space="preserve"> example:</w:t>
      </w:r>
    </w:p>
    <w:p w14:paraId="36E00BAE" w14:textId="77777777" w:rsidR="006219A6" w:rsidRDefault="006219A6" w:rsidP="006219A6">
      <w:pPr>
        <w:pStyle w:val="NormalWeb"/>
      </w:pPr>
      <w:proofErr w:type="gramStart"/>
      <w:r>
        <w:t>class</w:t>
      </w:r>
      <w:proofErr w:type="gramEnd"/>
      <w:r>
        <w:t xml:space="preserve"> Boo</w:t>
      </w:r>
      <w:r>
        <w:br/>
        <w:t>{</w:t>
      </w:r>
      <w:r>
        <w:br/>
        <w:t>  public:</w:t>
      </w:r>
      <w:r>
        <w:br/>
        <w:t xml:space="preserve">    Boo( </w:t>
      </w:r>
      <w:proofErr w:type="spellStart"/>
      <w:r>
        <w:t>int</w:t>
      </w:r>
      <w:proofErr w:type="spellEnd"/>
      <w:r>
        <w:t xml:space="preserve"> i );</w:t>
      </w:r>
      <w:r>
        <w:br/>
        <w:t>};</w:t>
      </w:r>
    </w:p>
    <w:p w14:paraId="4C2CEB27" w14:textId="77777777" w:rsidR="006219A6" w:rsidRDefault="006219A6" w:rsidP="006219A6">
      <w:pPr>
        <w:pStyle w:val="NormalWeb"/>
        <w:spacing w:after="240" w:afterAutospacing="0"/>
      </w:pPr>
      <w:r>
        <w:t xml:space="preserve">Boo </w:t>
      </w:r>
      <w:proofErr w:type="spellStart"/>
      <w:r>
        <w:t>BooObject</w:t>
      </w:r>
      <w:proofErr w:type="spellEnd"/>
      <w:r>
        <w:t xml:space="preserve"> = </w:t>
      </w:r>
      <w:proofErr w:type="gramStart"/>
      <w:r>
        <w:t>10 ;</w:t>
      </w:r>
      <w:proofErr w:type="gramEnd"/>
      <w:r>
        <w:t xml:space="preserve"> // assigning </w:t>
      </w:r>
      <w:proofErr w:type="spellStart"/>
      <w:r>
        <w:t>int</w:t>
      </w:r>
      <w:proofErr w:type="spellEnd"/>
      <w:r>
        <w:t xml:space="preserve"> 10 Boo object</w:t>
      </w:r>
    </w:p>
    <w:p w14:paraId="724601F2" w14:textId="77777777" w:rsidR="006219A6" w:rsidRDefault="006219A6" w:rsidP="006219A6">
      <w:pPr>
        <w:pStyle w:val="NormalWeb"/>
      </w:pPr>
      <w:r>
        <w:rPr>
          <w:b/>
          <w:bCs/>
        </w:rPr>
        <w:t>What is conversion operator??</w:t>
      </w:r>
    </w:p>
    <w:p w14:paraId="02C58566" w14:textId="77777777" w:rsidR="006219A6" w:rsidRDefault="006219A6" w:rsidP="006219A6">
      <w:pPr>
        <w:pStyle w:val="NormalWeb"/>
      </w:pPr>
      <w:proofErr w:type="gramStart"/>
      <w:r>
        <w:t>class</w:t>
      </w:r>
      <w:proofErr w:type="gramEnd"/>
      <w:r>
        <w:t xml:space="preserve"> can have a public method for specific data type conversions.</w:t>
      </w:r>
    </w:p>
    <w:p w14:paraId="6E9B3D7E" w14:textId="77777777" w:rsidR="006219A6" w:rsidRDefault="006219A6" w:rsidP="006219A6">
      <w:pPr>
        <w:pStyle w:val="NormalWeb"/>
      </w:pPr>
      <w:proofErr w:type="gramStart"/>
      <w:r>
        <w:t>for</w:t>
      </w:r>
      <w:proofErr w:type="gramEnd"/>
      <w:r>
        <w:t xml:space="preserve"> example:</w:t>
      </w:r>
      <w:r>
        <w:br/>
        <w:t>class Boo</w:t>
      </w:r>
      <w:r>
        <w:br/>
      </w:r>
      <w:r>
        <w:lastRenderedPageBreak/>
        <w:t>{</w:t>
      </w:r>
      <w:r>
        <w:br/>
        <w:t>  double value;</w:t>
      </w:r>
      <w:r>
        <w:br/>
        <w:t>  public:</w:t>
      </w:r>
      <w:r>
        <w:br/>
        <w:t>    Boo(</w:t>
      </w:r>
      <w:proofErr w:type="spellStart"/>
      <w:r>
        <w:t>int</w:t>
      </w:r>
      <w:proofErr w:type="spellEnd"/>
      <w:r>
        <w:t xml:space="preserve"> i )</w:t>
      </w:r>
      <w:r>
        <w:br/>
        <w:t>    operator double() </w:t>
      </w:r>
      <w:r>
        <w:br/>
        <w:t>    { </w:t>
      </w:r>
      <w:r>
        <w:br/>
        <w:t>  return value;</w:t>
      </w:r>
      <w:r>
        <w:br/>
        <w:t>    }</w:t>
      </w:r>
      <w:r>
        <w:br/>
        <w:t>};</w:t>
      </w:r>
    </w:p>
    <w:p w14:paraId="549307C1" w14:textId="77777777" w:rsidR="006219A6" w:rsidRDefault="006219A6" w:rsidP="006219A6">
      <w:pPr>
        <w:pStyle w:val="NormalWeb"/>
      </w:pPr>
      <w:r>
        <w:t xml:space="preserve">Boo </w:t>
      </w:r>
      <w:proofErr w:type="spellStart"/>
      <w:r>
        <w:t>BooObject</w:t>
      </w:r>
      <w:proofErr w:type="spellEnd"/>
      <w:r>
        <w:t>;</w:t>
      </w:r>
    </w:p>
    <w:p w14:paraId="279D66FC" w14:textId="77777777" w:rsidR="006219A6" w:rsidRDefault="006219A6" w:rsidP="006219A6">
      <w:pPr>
        <w:pStyle w:val="NormalWeb"/>
        <w:spacing w:after="240" w:afterAutospacing="0"/>
      </w:pPr>
      <w:proofErr w:type="gramStart"/>
      <w:r>
        <w:t>double</w:t>
      </w:r>
      <w:proofErr w:type="gramEnd"/>
      <w:r>
        <w:t xml:space="preserve"> i  = </w:t>
      </w:r>
      <w:proofErr w:type="spellStart"/>
      <w:r>
        <w:t>BooObject</w:t>
      </w:r>
      <w:proofErr w:type="spellEnd"/>
      <w:r>
        <w:t xml:space="preserve">; // assigning object to variable i of type double. </w:t>
      </w:r>
      <w:proofErr w:type="gramStart"/>
      <w:r>
        <w:t>now</w:t>
      </w:r>
      <w:proofErr w:type="gramEnd"/>
      <w:r>
        <w:t xml:space="preserve"> conversion  operator gets called to assign the value.</w:t>
      </w:r>
    </w:p>
    <w:p w14:paraId="5C848C4A" w14:textId="77777777" w:rsidR="006219A6" w:rsidRDefault="006219A6" w:rsidP="006219A6">
      <w:pPr>
        <w:pStyle w:val="NormalWeb"/>
      </w:pPr>
      <w:r>
        <w:rPr>
          <w:b/>
          <w:bCs/>
          <w:sz w:val="27"/>
          <w:szCs w:val="27"/>
        </w:rPr>
        <w:t xml:space="preserve">What is diff between </w:t>
      </w:r>
      <w:proofErr w:type="spellStart"/>
      <w:proofErr w:type="gramStart"/>
      <w:r>
        <w:rPr>
          <w:b/>
          <w:bCs/>
          <w:sz w:val="27"/>
          <w:szCs w:val="27"/>
        </w:rPr>
        <w:t>malloc</w:t>
      </w:r>
      <w:proofErr w:type="spellEnd"/>
      <w:r>
        <w:rPr>
          <w:b/>
          <w:bCs/>
          <w:sz w:val="27"/>
          <w:szCs w:val="27"/>
        </w:rPr>
        <w:t>(</w:t>
      </w:r>
      <w:proofErr w:type="gramEnd"/>
      <w:r>
        <w:rPr>
          <w:b/>
          <w:bCs/>
          <w:sz w:val="27"/>
          <w:szCs w:val="27"/>
        </w:rPr>
        <w:t>)/free() and new/delete?</w:t>
      </w:r>
    </w:p>
    <w:p w14:paraId="6406DC4E" w14:textId="77777777" w:rsidR="006219A6" w:rsidRDefault="006219A6" w:rsidP="006219A6">
      <w:pPr>
        <w:pStyle w:val="NormalWeb"/>
      </w:pPr>
      <w:proofErr w:type="spellStart"/>
      <w:proofErr w:type="gramStart"/>
      <w:r>
        <w:t>malloc</w:t>
      </w:r>
      <w:proofErr w:type="spellEnd"/>
      <w:proofErr w:type="gramEnd"/>
      <w:r>
        <w:t xml:space="preserve"> allocates memory for object in heap but doesn't invoke object's constructor to </w:t>
      </w:r>
      <w:proofErr w:type="spellStart"/>
      <w:r>
        <w:t>initiallize</w:t>
      </w:r>
      <w:proofErr w:type="spellEnd"/>
      <w:r>
        <w:t xml:space="preserve"> the object.</w:t>
      </w:r>
    </w:p>
    <w:p w14:paraId="763E8BFA" w14:textId="77777777" w:rsidR="006219A6" w:rsidRDefault="006219A6" w:rsidP="006219A6">
      <w:pPr>
        <w:pStyle w:val="NormalWeb"/>
      </w:pPr>
      <w:proofErr w:type="gramStart"/>
      <w:r>
        <w:t>new</w:t>
      </w:r>
      <w:proofErr w:type="gramEnd"/>
      <w:r>
        <w:t xml:space="preserve"> allocates memory and also invokes constructor to initialize the object.</w:t>
      </w:r>
    </w:p>
    <w:p w14:paraId="588CE862" w14:textId="77777777" w:rsidR="006219A6" w:rsidRDefault="006219A6" w:rsidP="006219A6">
      <w:pPr>
        <w:pStyle w:val="NormalWeb"/>
      </w:pPr>
      <w:proofErr w:type="spellStart"/>
      <w:proofErr w:type="gramStart"/>
      <w:r>
        <w:t>malloc</w:t>
      </w:r>
      <w:proofErr w:type="spellEnd"/>
      <w:r>
        <w:t>(</w:t>
      </w:r>
      <w:proofErr w:type="gramEnd"/>
      <w:r>
        <w:t>) and free() do not support object semantics </w:t>
      </w:r>
      <w:r>
        <w:br/>
        <w:t>Does not construct and destruct objects </w:t>
      </w:r>
      <w:r>
        <w:br/>
        <w:t xml:space="preserve">string * </w:t>
      </w:r>
      <w:proofErr w:type="spellStart"/>
      <w:r>
        <w:t>ptr</w:t>
      </w:r>
      <w:proofErr w:type="spellEnd"/>
      <w:r>
        <w:t xml:space="preserve"> = (string *)(</w:t>
      </w:r>
      <w:proofErr w:type="spellStart"/>
      <w:r>
        <w:t>malloc</w:t>
      </w:r>
      <w:proofErr w:type="spellEnd"/>
      <w:r>
        <w:t xml:space="preserve"> (</w:t>
      </w:r>
      <w:proofErr w:type="spellStart"/>
      <w:r>
        <w:t>sizeof</w:t>
      </w:r>
      <w:proofErr w:type="spellEnd"/>
      <w:r>
        <w:t>(string)))</w:t>
      </w:r>
      <w:r>
        <w:br/>
        <w:t>Are not safe </w:t>
      </w:r>
      <w:r>
        <w:br/>
        <w:t>Does not calculate the size of the objects that it construct </w:t>
      </w:r>
      <w:r>
        <w:br/>
        <w:t>Returns a pointer to void </w:t>
      </w:r>
      <w:r>
        <w:br/>
      </w:r>
      <w:proofErr w:type="spellStart"/>
      <w:r>
        <w:t>int</w:t>
      </w:r>
      <w:proofErr w:type="spellEnd"/>
      <w:r>
        <w:t xml:space="preserve"> *p = (</w:t>
      </w:r>
      <w:proofErr w:type="spellStart"/>
      <w:r>
        <w:t>int</w:t>
      </w:r>
      <w:proofErr w:type="spellEnd"/>
      <w:r>
        <w:t xml:space="preserve"> *) (</w:t>
      </w:r>
      <w:proofErr w:type="spellStart"/>
      <w:r>
        <w:t>malloc</w:t>
      </w:r>
      <w:proofErr w:type="spellEnd"/>
      <w:r>
        <w:t>(</w:t>
      </w:r>
      <w:proofErr w:type="spellStart"/>
      <w:r>
        <w:t>sizeof</w:t>
      </w:r>
      <w:proofErr w:type="spellEnd"/>
      <w:r>
        <w:t>(</w:t>
      </w:r>
      <w:proofErr w:type="spellStart"/>
      <w:r>
        <w:t>int</w:t>
      </w:r>
      <w:proofErr w:type="spellEnd"/>
      <w:r>
        <w:t>)));</w:t>
      </w:r>
      <w:r>
        <w:br/>
      </w:r>
      <w:proofErr w:type="spellStart"/>
      <w:r>
        <w:t>int</w:t>
      </w:r>
      <w:proofErr w:type="spellEnd"/>
      <w:r>
        <w:t xml:space="preserve"> *p = new </w:t>
      </w:r>
      <w:proofErr w:type="spellStart"/>
      <w:r>
        <w:t>int</w:t>
      </w:r>
      <w:proofErr w:type="spellEnd"/>
      <w:r>
        <w:t>;</w:t>
      </w:r>
      <w:r>
        <w:br/>
        <w:t>Are not extensible </w:t>
      </w:r>
      <w:r>
        <w:br/>
        <w:t xml:space="preserve">new and delete can be overloaded in a class  </w:t>
      </w:r>
    </w:p>
    <w:p w14:paraId="30BBED77" w14:textId="77777777" w:rsidR="006219A6" w:rsidRDefault="006219A6" w:rsidP="006219A6">
      <w:pPr>
        <w:pStyle w:val="NormalWeb"/>
      </w:pPr>
      <w:r>
        <w:t>"</w:t>
      </w:r>
      <w:proofErr w:type="gramStart"/>
      <w:r>
        <w:t>delete</w:t>
      </w:r>
      <w:proofErr w:type="gramEnd"/>
      <w:r>
        <w:t xml:space="preserve">" first calls the object's termination routine (i.e. its destructor) and then releases the space the object occupied on the heap memory. If an array of objects was created using new, then delete must be told that it is dealing with an array by preceding the name with an empty []:- </w:t>
      </w:r>
    </w:p>
    <w:p w14:paraId="3491BD5B" w14:textId="77777777" w:rsidR="006219A6" w:rsidRDefault="006219A6" w:rsidP="006219A6">
      <w:pPr>
        <w:pStyle w:val="NormalWeb"/>
      </w:pPr>
      <w:proofErr w:type="spellStart"/>
      <w:r>
        <w:t>Int_t</w:t>
      </w:r>
      <w:proofErr w:type="spellEnd"/>
      <w:r>
        <w:t xml:space="preserve"> *</w:t>
      </w:r>
      <w:proofErr w:type="spellStart"/>
      <w:r>
        <w:t>my_ints</w:t>
      </w:r>
      <w:proofErr w:type="spellEnd"/>
      <w:r>
        <w:t xml:space="preserve"> = new </w:t>
      </w:r>
      <w:proofErr w:type="spellStart"/>
      <w:r>
        <w:t>Int_</w:t>
      </w:r>
      <w:proofErr w:type="gramStart"/>
      <w:r>
        <w:t>t</w:t>
      </w:r>
      <w:proofErr w:type="spellEnd"/>
      <w:r>
        <w:t>[</w:t>
      </w:r>
      <w:proofErr w:type="gramEnd"/>
      <w:r>
        <w:t>10];</w:t>
      </w:r>
    </w:p>
    <w:p w14:paraId="561A1EB4" w14:textId="77777777" w:rsidR="006219A6" w:rsidRDefault="006219A6" w:rsidP="006219A6">
      <w:pPr>
        <w:pStyle w:val="NormalWeb"/>
      </w:pPr>
      <w:r>
        <w:t>...</w:t>
      </w:r>
    </w:p>
    <w:p w14:paraId="4318C6A4" w14:textId="77777777" w:rsidR="006219A6" w:rsidRDefault="006219A6" w:rsidP="006219A6">
      <w:pPr>
        <w:pStyle w:val="NormalWeb"/>
      </w:pPr>
      <w:proofErr w:type="gramStart"/>
      <w:r>
        <w:t>delete</w:t>
      </w:r>
      <w:proofErr w:type="gramEnd"/>
      <w:r>
        <w:t xml:space="preserve"> []</w:t>
      </w:r>
      <w:proofErr w:type="spellStart"/>
      <w:r>
        <w:t>my_ints</w:t>
      </w:r>
      <w:proofErr w:type="spellEnd"/>
      <w:r>
        <w:t>;</w:t>
      </w:r>
    </w:p>
    <w:p w14:paraId="288966F5" w14:textId="77777777" w:rsidR="006219A6" w:rsidRDefault="006219A6" w:rsidP="006219A6">
      <w:pPr>
        <w:pStyle w:val="NormalWeb"/>
      </w:pPr>
      <w:proofErr w:type="gramStart"/>
      <w:r>
        <w:rPr>
          <w:b/>
          <w:bCs/>
        </w:rPr>
        <w:t>what</w:t>
      </w:r>
      <w:proofErr w:type="gramEnd"/>
      <w:r>
        <w:rPr>
          <w:b/>
          <w:bCs/>
        </w:rPr>
        <w:t xml:space="preserve"> is the diff between "new" and "operator new" ?</w:t>
      </w:r>
      <w:r>
        <w:t xml:space="preserve"> </w:t>
      </w:r>
    </w:p>
    <w:p w14:paraId="3A3F95A1" w14:textId="77777777" w:rsidR="006219A6" w:rsidRDefault="006219A6" w:rsidP="006219A6">
      <w:pPr>
        <w:pStyle w:val="NormalWeb"/>
        <w:spacing w:after="240" w:afterAutospacing="0"/>
      </w:pPr>
      <w:r>
        <w:lastRenderedPageBreak/>
        <w:br/>
        <w:t>"</w:t>
      </w:r>
      <w:proofErr w:type="gramStart"/>
      <w:r>
        <w:t>operator</w:t>
      </w:r>
      <w:proofErr w:type="gramEnd"/>
      <w:r>
        <w:t xml:space="preserve"> new" works like </w:t>
      </w:r>
      <w:proofErr w:type="spellStart"/>
      <w:r>
        <w:t>malloc</w:t>
      </w:r>
      <w:proofErr w:type="spellEnd"/>
      <w:r>
        <w:t>.</w:t>
      </w:r>
    </w:p>
    <w:p w14:paraId="345C060C" w14:textId="77777777" w:rsidR="006219A6" w:rsidRDefault="006219A6" w:rsidP="006219A6">
      <w:pPr>
        <w:pStyle w:val="NormalWeb"/>
      </w:pPr>
      <w:r>
        <w:rPr>
          <w:b/>
          <w:bCs/>
        </w:rPr>
        <w:t>What is difference between template and macro??</w:t>
      </w:r>
    </w:p>
    <w:p w14:paraId="4960DBEA" w14:textId="77777777" w:rsidR="006219A6" w:rsidRDefault="006219A6" w:rsidP="006219A6">
      <w:pPr>
        <w:pStyle w:val="NormalWeb"/>
      </w:pPr>
      <w:r>
        <w:t>There is no way for the compiler to verify that the macro parameters are of compatible types. The macro is expanded without any special type checking.</w:t>
      </w:r>
    </w:p>
    <w:p w14:paraId="23E18CE1" w14:textId="77777777" w:rsidR="006219A6" w:rsidRDefault="006219A6" w:rsidP="006219A6">
      <w:pPr>
        <w:pStyle w:val="NormalWeb"/>
      </w:pPr>
      <w:r>
        <w:t xml:space="preserve">If macro parameter has a </w:t>
      </w:r>
      <w:proofErr w:type="spellStart"/>
      <w:r>
        <w:t>postincremented</w:t>
      </w:r>
      <w:proofErr w:type="spellEnd"/>
      <w:r>
        <w:t xml:space="preserve"> variable </w:t>
      </w:r>
      <w:proofErr w:type="gramStart"/>
      <w:r>
        <w:t>( like</w:t>
      </w:r>
      <w:proofErr w:type="gramEnd"/>
      <w:r>
        <w:t xml:space="preserve"> </w:t>
      </w:r>
      <w:proofErr w:type="spellStart"/>
      <w:r>
        <w:t>c++</w:t>
      </w:r>
      <w:proofErr w:type="spellEnd"/>
      <w:r>
        <w:t xml:space="preserve"> ), the increment is performed two times.</w:t>
      </w:r>
    </w:p>
    <w:p w14:paraId="1EE66AA8" w14:textId="77777777" w:rsidR="006219A6" w:rsidRDefault="006219A6" w:rsidP="006219A6">
      <w:pPr>
        <w:pStyle w:val="NormalWeb"/>
      </w:pPr>
      <w:r>
        <w:t xml:space="preserve">Because macros are expanded by the preprocessor, compiler error messages will refer to the expanded macro, rather than the macro definition itself. Also, the macro will show up in expanded form during debugging. </w:t>
      </w:r>
    </w:p>
    <w:p w14:paraId="08967D7C" w14:textId="77777777" w:rsidR="006219A6" w:rsidRDefault="006219A6" w:rsidP="006219A6">
      <w:pPr>
        <w:pStyle w:val="NormalWeb"/>
      </w:pPr>
      <w:proofErr w:type="gramStart"/>
      <w:r>
        <w:t>for</w:t>
      </w:r>
      <w:proofErr w:type="gramEnd"/>
      <w:r>
        <w:t xml:space="preserve"> example:</w:t>
      </w:r>
    </w:p>
    <w:p w14:paraId="1058B858" w14:textId="77777777" w:rsidR="006219A6" w:rsidRDefault="006219A6" w:rsidP="006219A6">
      <w:pPr>
        <w:pStyle w:val="NormalWeb"/>
      </w:pPr>
      <w:r>
        <w:t>Macro:</w:t>
      </w:r>
    </w:p>
    <w:p w14:paraId="36A4C795" w14:textId="77777777" w:rsidR="006219A6" w:rsidRDefault="006219A6" w:rsidP="006219A6">
      <w:pPr>
        <w:pStyle w:val="NormalWeb"/>
      </w:pPr>
      <w:r>
        <w:t xml:space="preserve">#define </w:t>
      </w:r>
      <w:proofErr w:type="gramStart"/>
      <w:r>
        <w:t>min(</w:t>
      </w:r>
      <w:proofErr w:type="gramEnd"/>
      <w:r>
        <w:t>i, j) (i &lt; j ? i : j)</w:t>
      </w:r>
    </w:p>
    <w:p w14:paraId="6A898122" w14:textId="77777777" w:rsidR="006219A6" w:rsidRDefault="006219A6" w:rsidP="006219A6">
      <w:pPr>
        <w:pStyle w:val="NormalWeb"/>
        <w:spacing w:after="240" w:afterAutospacing="0"/>
      </w:pPr>
      <w:proofErr w:type="gramStart"/>
      <w:r>
        <w:t>template</w:t>
      </w:r>
      <w:proofErr w:type="gramEnd"/>
      <w:r>
        <w:t>:</w:t>
      </w:r>
      <w:r>
        <w:br/>
        <w:t>template&lt;class T&gt; </w:t>
      </w:r>
      <w:r>
        <w:br/>
        <w:t>T min (T i, T j) </w:t>
      </w:r>
      <w:r>
        <w:br/>
        <w:t>{ </w:t>
      </w:r>
      <w:r>
        <w:br/>
        <w:t>return i &lt; j ? i : j;</w:t>
      </w:r>
      <w:r>
        <w:br/>
        <w:t>}</w:t>
      </w:r>
      <w:r>
        <w:br/>
      </w:r>
      <w:r>
        <w:br/>
      </w:r>
    </w:p>
    <w:p w14:paraId="382BE5AB" w14:textId="77777777" w:rsidR="006219A6" w:rsidRDefault="006219A6" w:rsidP="006219A6">
      <w:pPr>
        <w:pStyle w:val="NormalWeb"/>
      </w:pPr>
      <w:r>
        <w:rPr>
          <w:b/>
          <w:bCs/>
        </w:rPr>
        <w:t>What are C++ storage classes?</w:t>
      </w:r>
    </w:p>
    <w:p w14:paraId="0716B5AE" w14:textId="77777777" w:rsidR="006219A6" w:rsidRDefault="006219A6" w:rsidP="006219A6">
      <w:pPr>
        <w:pStyle w:val="NormalWeb"/>
      </w:pPr>
      <w:proofErr w:type="gramStart"/>
      <w:r>
        <w:t>auto</w:t>
      </w:r>
      <w:proofErr w:type="gramEnd"/>
      <w:r>
        <w:br/>
        <w:t>register</w:t>
      </w:r>
      <w:r>
        <w:br/>
        <w:t>static</w:t>
      </w:r>
      <w:r>
        <w:br/>
        <w:t>extern</w:t>
      </w:r>
    </w:p>
    <w:p w14:paraId="0D447E8D" w14:textId="77777777" w:rsidR="006219A6" w:rsidRDefault="006219A6" w:rsidP="006219A6">
      <w:pPr>
        <w:pStyle w:val="NormalWeb"/>
      </w:pPr>
      <w:proofErr w:type="gramStart"/>
      <w:r>
        <w:rPr>
          <w:b/>
          <w:bCs/>
        </w:rPr>
        <w:t>auto</w:t>
      </w:r>
      <w:proofErr w:type="gramEnd"/>
      <w:r>
        <w:rPr>
          <w:b/>
          <w:bCs/>
        </w:rPr>
        <w:t>:</w:t>
      </w:r>
      <w:r>
        <w:t xml:space="preserve"> the default. Variables are automatically created and initialized when they are defined and are destroyed at the end of the block containing their definition. They are not visible outside that block</w:t>
      </w:r>
    </w:p>
    <w:p w14:paraId="17B78C64" w14:textId="77777777" w:rsidR="006219A6" w:rsidRDefault="006219A6" w:rsidP="006219A6">
      <w:pPr>
        <w:pStyle w:val="NormalWeb"/>
      </w:pPr>
      <w:proofErr w:type="gramStart"/>
      <w:r>
        <w:rPr>
          <w:b/>
          <w:bCs/>
        </w:rPr>
        <w:t>register</w:t>
      </w:r>
      <w:proofErr w:type="gramEnd"/>
      <w:r>
        <w:rPr>
          <w:b/>
          <w:bCs/>
        </w:rPr>
        <w:t>:</w:t>
      </w:r>
      <w:r>
        <w:t xml:space="preserve"> a type of auto variable. </w:t>
      </w:r>
      <w:proofErr w:type="gramStart"/>
      <w:r>
        <w:t>a</w:t>
      </w:r>
      <w:proofErr w:type="gramEnd"/>
      <w:r>
        <w:t xml:space="preserve"> suggestion to the compiler to use a CPU register for performance</w:t>
      </w:r>
    </w:p>
    <w:p w14:paraId="77918F66" w14:textId="77777777" w:rsidR="006219A6" w:rsidRDefault="006219A6" w:rsidP="006219A6">
      <w:pPr>
        <w:pStyle w:val="NormalWeb"/>
      </w:pPr>
      <w:proofErr w:type="gramStart"/>
      <w:r>
        <w:rPr>
          <w:b/>
          <w:bCs/>
        </w:rPr>
        <w:lastRenderedPageBreak/>
        <w:t>static</w:t>
      </w:r>
      <w:proofErr w:type="gramEnd"/>
      <w:r>
        <w:rPr>
          <w:b/>
          <w:bCs/>
        </w:rPr>
        <w:t>:</w:t>
      </w:r>
      <w:r>
        <w:t xml:space="preserve"> a variable that is known only in the function that contains its definition but is never destroyed and retains its value between calls to that function. It exists from the time the program begins execution</w:t>
      </w:r>
    </w:p>
    <w:p w14:paraId="2637294D" w14:textId="77777777" w:rsidR="006219A6" w:rsidRDefault="006219A6" w:rsidP="006219A6">
      <w:pPr>
        <w:pStyle w:val="NormalWeb"/>
        <w:spacing w:after="240" w:afterAutospacing="0"/>
      </w:pPr>
      <w:proofErr w:type="gramStart"/>
      <w:r>
        <w:rPr>
          <w:b/>
          <w:bCs/>
        </w:rPr>
        <w:t>extern</w:t>
      </w:r>
      <w:proofErr w:type="gramEnd"/>
      <w:r>
        <w:rPr>
          <w:b/>
          <w:bCs/>
        </w:rPr>
        <w:t>:</w:t>
      </w:r>
      <w:r>
        <w:t xml:space="preserve"> a static variable whose definition and placement is determined when all object and library modules are combined (linked) to form the executable code file. It can be visible outside the file where it is defined.</w:t>
      </w:r>
    </w:p>
    <w:p w14:paraId="2D38425F" w14:textId="77777777" w:rsidR="006219A6" w:rsidRDefault="006219A6" w:rsidP="006219A6">
      <w:pPr>
        <w:pStyle w:val="NormalWeb"/>
      </w:pPr>
      <w:r>
        <w:rPr>
          <w:b/>
          <w:bCs/>
        </w:rPr>
        <w:t>What are storage qualifiers in C+</w:t>
      </w:r>
      <w:proofErr w:type="gramStart"/>
      <w:r>
        <w:rPr>
          <w:b/>
          <w:bCs/>
        </w:rPr>
        <w:t>+ ?</w:t>
      </w:r>
      <w:proofErr w:type="gramEnd"/>
    </w:p>
    <w:p w14:paraId="6256F05B" w14:textId="77777777" w:rsidR="006219A6" w:rsidRDefault="006219A6" w:rsidP="006219A6">
      <w:pPr>
        <w:pStyle w:val="NormalWeb"/>
      </w:pPr>
      <w:r>
        <w:t>They are</w:t>
      </w:r>
      <w:proofErr w:type="gramStart"/>
      <w:r>
        <w:t>..</w:t>
      </w:r>
      <w:proofErr w:type="gramEnd"/>
    </w:p>
    <w:p w14:paraId="3C4FB597" w14:textId="77777777" w:rsidR="006219A6" w:rsidRDefault="006219A6" w:rsidP="006219A6">
      <w:pPr>
        <w:pStyle w:val="NormalWeb"/>
      </w:pPr>
      <w:proofErr w:type="spellStart"/>
      <w:proofErr w:type="gramStart"/>
      <w:r>
        <w:t>const</w:t>
      </w:r>
      <w:proofErr w:type="spellEnd"/>
      <w:proofErr w:type="gramEnd"/>
      <w:r>
        <w:br/>
        <w:t>volatile</w:t>
      </w:r>
      <w:r>
        <w:br/>
        <w:t>mutable</w:t>
      </w:r>
    </w:p>
    <w:p w14:paraId="58F63639" w14:textId="77777777" w:rsidR="006219A6" w:rsidRDefault="006219A6" w:rsidP="006219A6">
      <w:pPr>
        <w:pStyle w:val="NormalWeb"/>
      </w:pPr>
      <w:proofErr w:type="spellStart"/>
      <w:r>
        <w:rPr>
          <w:b/>
          <w:bCs/>
        </w:rPr>
        <w:t>Const</w:t>
      </w:r>
      <w:proofErr w:type="spellEnd"/>
      <w:r>
        <w:rPr>
          <w:b/>
          <w:bCs/>
        </w:rPr>
        <w:t xml:space="preserve"> </w:t>
      </w:r>
      <w:r>
        <w:t>keyword indicates that memory once initialized, should not be altered by a program.</w:t>
      </w:r>
    </w:p>
    <w:p w14:paraId="788B16C6" w14:textId="77777777" w:rsidR="006219A6" w:rsidRDefault="006219A6" w:rsidP="006219A6">
      <w:pPr>
        <w:pStyle w:val="NormalWeb"/>
      </w:pPr>
      <w:proofErr w:type="gramStart"/>
      <w:r>
        <w:rPr>
          <w:b/>
          <w:bCs/>
        </w:rPr>
        <w:t>volatile</w:t>
      </w:r>
      <w:proofErr w:type="gramEnd"/>
      <w:r>
        <w:rPr>
          <w:b/>
          <w:bCs/>
        </w:rPr>
        <w:t xml:space="preserve"> </w:t>
      </w:r>
      <w:r>
        <w:t>keyword indicates that the value in the memory location can be altered even though nothing in the program</w:t>
      </w:r>
      <w:r>
        <w:br/>
        <w:t xml:space="preserve">code modifies the contents. </w:t>
      </w:r>
      <w:proofErr w:type="gramStart"/>
      <w:r>
        <w:t>for</w:t>
      </w:r>
      <w:proofErr w:type="gramEnd"/>
      <w:r>
        <w:t xml:space="preserve"> example if you have a pointer to hardware location that contains the time, where hardware changes the value of this pointer variable and not the program. </w:t>
      </w:r>
      <w:proofErr w:type="gramStart"/>
      <w:r>
        <w:t>The intent of this keyword to improve the optimization ability of the compiler.</w:t>
      </w:r>
      <w:proofErr w:type="gramEnd"/>
      <w:r>
        <w:t xml:space="preserve">    </w:t>
      </w:r>
    </w:p>
    <w:p w14:paraId="0AF5A39E" w14:textId="77777777" w:rsidR="006219A6" w:rsidRDefault="006219A6" w:rsidP="006219A6">
      <w:pPr>
        <w:pStyle w:val="NormalWeb"/>
      </w:pPr>
      <w:proofErr w:type="gramStart"/>
      <w:r>
        <w:rPr>
          <w:b/>
          <w:bCs/>
        </w:rPr>
        <w:t>mutable</w:t>
      </w:r>
      <w:proofErr w:type="gramEnd"/>
      <w:r>
        <w:t xml:space="preserve"> keyword indicates that particular member of a structure or class can be altered even if a particular structure variable, class, or class member function is constant.</w:t>
      </w:r>
    </w:p>
    <w:p w14:paraId="0C929747" w14:textId="77777777" w:rsidR="006219A6" w:rsidRDefault="006219A6" w:rsidP="006219A6">
      <w:pPr>
        <w:pStyle w:val="NormalWeb"/>
      </w:pPr>
      <w:proofErr w:type="spellStart"/>
      <w:proofErr w:type="gramStart"/>
      <w:r>
        <w:t>struct</w:t>
      </w:r>
      <w:proofErr w:type="spellEnd"/>
      <w:proofErr w:type="gramEnd"/>
      <w:r>
        <w:t xml:space="preserve"> data</w:t>
      </w:r>
      <w:r>
        <w:br/>
        <w:t>{</w:t>
      </w:r>
      <w:r>
        <w:br/>
        <w:t>char name[80];</w:t>
      </w:r>
      <w:r>
        <w:br/>
        <w:t>mutable double salary;</w:t>
      </w:r>
      <w:r>
        <w:br/>
        <w:t>}</w:t>
      </w:r>
    </w:p>
    <w:p w14:paraId="6EC23F14" w14:textId="77777777" w:rsidR="006219A6" w:rsidRDefault="006219A6" w:rsidP="006219A6">
      <w:pPr>
        <w:pStyle w:val="NormalWeb"/>
      </w:pPr>
      <w:proofErr w:type="spellStart"/>
      <w:proofErr w:type="gramStart"/>
      <w:r>
        <w:t>const</w:t>
      </w:r>
      <w:proofErr w:type="spellEnd"/>
      <w:proofErr w:type="gramEnd"/>
      <w:r>
        <w:t xml:space="preserve"> data </w:t>
      </w:r>
      <w:proofErr w:type="spellStart"/>
      <w:r>
        <w:t>MyStruct</w:t>
      </w:r>
      <w:proofErr w:type="spellEnd"/>
      <w:r>
        <w:t xml:space="preserve"> = { "</w:t>
      </w:r>
      <w:proofErr w:type="spellStart"/>
      <w:r>
        <w:t>Satish</w:t>
      </w:r>
      <w:proofErr w:type="spellEnd"/>
      <w:r>
        <w:t xml:space="preserve"> </w:t>
      </w:r>
      <w:proofErr w:type="spellStart"/>
      <w:r>
        <w:t>Shetty</w:t>
      </w:r>
      <w:proofErr w:type="spellEnd"/>
      <w:r>
        <w:t>", 1000 }; //</w:t>
      </w:r>
      <w:proofErr w:type="spellStart"/>
      <w:r>
        <w:t>initlized</w:t>
      </w:r>
      <w:proofErr w:type="spellEnd"/>
      <w:r>
        <w:t xml:space="preserve"> by complier</w:t>
      </w:r>
    </w:p>
    <w:p w14:paraId="2CFADCA0" w14:textId="77777777" w:rsidR="006219A6" w:rsidRDefault="006219A6" w:rsidP="006219A6">
      <w:pPr>
        <w:pStyle w:val="NormalWeb"/>
        <w:spacing w:after="240" w:afterAutospacing="0"/>
      </w:pPr>
      <w:proofErr w:type="spellStart"/>
      <w:proofErr w:type="gramStart"/>
      <w:r>
        <w:t>strcpy</w:t>
      </w:r>
      <w:proofErr w:type="spellEnd"/>
      <w:proofErr w:type="gramEnd"/>
      <w:r>
        <w:t xml:space="preserve"> ( MyStruct.name, "</w:t>
      </w:r>
      <w:proofErr w:type="spellStart"/>
      <w:r>
        <w:t>Shilpa</w:t>
      </w:r>
      <w:proofErr w:type="spellEnd"/>
      <w:r>
        <w:t xml:space="preserve"> </w:t>
      </w:r>
      <w:proofErr w:type="spellStart"/>
      <w:r>
        <w:t>Shetty</w:t>
      </w:r>
      <w:proofErr w:type="spellEnd"/>
      <w:r>
        <w:t>"); // compiler error</w:t>
      </w:r>
      <w:r>
        <w:br/>
      </w:r>
      <w:proofErr w:type="spellStart"/>
      <w:r>
        <w:t>MyStruct.salaray</w:t>
      </w:r>
      <w:proofErr w:type="spellEnd"/>
      <w:r>
        <w:t xml:space="preserve"> = 2000 ; // complier is happy allowed</w:t>
      </w:r>
    </w:p>
    <w:p w14:paraId="2EEEB16E" w14:textId="77777777" w:rsidR="006219A6" w:rsidRDefault="006219A6" w:rsidP="006219A6">
      <w:pPr>
        <w:pStyle w:val="NormalWeb"/>
      </w:pPr>
      <w:r>
        <w:rPr>
          <w:b/>
          <w:bCs/>
        </w:rPr>
        <w:t xml:space="preserve">What is </w:t>
      </w:r>
      <w:proofErr w:type="gramStart"/>
      <w:r>
        <w:rPr>
          <w:b/>
          <w:bCs/>
        </w:rPr>
        <w:t>reference ??</w:t>
      </w:r>
      <w:proofErr w:type="gramEnd"/>
    </w:p>
    <w:p w14:paraId="1619917F" w14:textId="77777777" w:rsidR="006219A6" w:rsidRDefault="006219A6" w:rsidP="006219A6">
      <w:pPr>
        <w:pStyle w:val="NormalWeb"/>
      </w:pPr>
      <w:proofErr w:type="gramStart"/>
      <w:r>
        <w:t>reference</w:t>
      </w:r>
      <w:proofErr w:type="gramEnd"/>
      <w:r>
        <w:t xml:space="preserve"> is a name that acts as an alias, or alternative name, for a previously defined variable or an object.</w:t>
      </w:r>
    </w:p>
    <w:p w14:paraId="6DEF6204" w14:textId="77777777" w:rsidR="006219A6" w:rsidRDefault="006219A6" w:rsidP="006219A6">
      <w:pPr>
        <w:pStyle w:val="NormalWeb"/>
      </w:pPr>
      <w:proofErr w:type="gramStart"/>
      <w:r>
        <w:t>prepending</w:t>
      </w:r>
      <w:proofErr w:type="gramEnd"/>
      <w:r>
        <w:t xml:space="preserve"> variable with "&amp;" symbol makes it as reference.</w:t>
      </w:r>
    </w:p>
    <w:p w14:paraId="13902C17" w14:textId="77777777" w:rsidR="006219A6" w:rsidRDefault="006219A6" w:rsidP="006219A6">
      <w:pPr>
        <w:pStyle w:val="NormalWeb"/>
      </w:pPr>
      <w:proofErr w:type="gramStart"/>
      <w:r>
        <w:t>for</w:t>
      </w:r>
      <w:proofErr w:type="gramEnd"/>
      <w:r>
        <w:t xml:space="preserve"> example: </w:t>
      </w:r>
    </w:p>
    <w:p w14:paraId="1CF832C4" w14:textId="77777777" w:rsidR="006219A6" w:rsidRDefault="006219A6" w:rsidP="006219A6">
      <w:pPr>
        <w:pStyle w:val="NormalWeb"/>
      </w:pPr>
      <w:proofErr w:type="spellStart"/>
      <w:proofErr w:type="gramStart"/>
      <w:r>
        <w:lastRenderedPageBreak/>
        <w:t>int</w:t>
      </w:r>
      <w:proofErr w:type="spellEnd"/>
      <w:proofErr w:type="gramEnd"/>
      <w:r>
        <w:t xml:space="preserve"> a;</w:t>
      </w:r>
      <w:r>
        <w:br/>
      </w:r>
      <w:proofErr w:type="spellStart"/>
      <w:r>
        <w:t>int</w:t>
      </w:r>
      <w:proofErr w:type="spellEnd"/>
      <w:r>
        <w:t xml:space="preserve"> &amp;b = a; </w:t>
      </w:r>
      <w:r>
        <w:br/>
        <w:t> </w:t>
      </w:r>
    </w:p>
    <w:p w14:paraId="78C05CD2" w14:textId="77777777" w:rsidR="006219A6" w:rsidRDefault="006219A6" w:rsidP="006219A6">
      <w:pPr>
        <w:pStyle w:val="NormalWeb"/>
      </w:pPr>
      <w:r>
        <w:rPr>
          <w:b/>
          <w:bCs/>
        </w:rPr>
        <w:t>What is passing by reference?</w:t>
      </w:r>
    </w:p>
    <w:p w14:paraId="06B5D968" w14:textId="77777777" w:rsidR="006219A6" w:rsidRDefault="006219A6" w:rsidP="006219A6">
      <w:pPr>
        <w:pStyle w:val="NormalWeb"/>
      </w:pPr>
      <w:proofErr w:type="gramStart"/>
      <w:r>
        <w:t>Method of passing arguments to a function which takes parameter of type reference.</w:t>
      </w:r>
      <w:proofErr w:type="gramEnd"/>
    </w:p>
    <w:p w14:paraId="09621AAA" w14:textId="77777777" w:rsidR="006219A6" w:rsidRDefault="006219A6" w:rsidP="006219A6">
      <w:pPr>
        <w:pStyle w:val="NormalWeb"/>
      </w:pPr>
      <w:proofErr w:type="gramStart"/>
      <w:r>
        <w:t>for</w:t>
      </w:r>
      <w:proofErr w:type="gramEnd"/>
      <w:r>
        <w:t xml:space="preserve"> example:</w:t>
      </w:r>
    </w:p>
    <w:p w14:paraId="13A5A1DC" w14:textId="77777777" w:rsidR="006219A6" w:rsidRDefault="006219A6" w:rsidP="006219A6">
      <w:pPr>
        <w:pStyle w:val="NormalWeb"/>
      </w:pPr>
      <w:proofErr w:type="gramStart"/>
      <w:r>
        <w:t>void</w:t>
      </w:r>
      <w:proofErr w:type="gramEnd"/>
      <w:r>
        <w:t xml:space="preserve"> swap( </w:t>
      </w:r>
      <w:proofErr w:type="spellStart"/>
      <w:r>
        <w:t>int</w:t>
      </w:r>
      <w:proofErr w:type="spellEnd"/>
      <w:r>
        <w:t xml:space="preserve"> &amp; x, </w:t>
      </w:r>
      <w:proofErr w:type="spellStart"/>
      <w:r>
        <w:t>int</w:t>
      </w:r>
      <w:proofErr w:type="spellEnd"/>
      <w:r>
        <w:t xml:space="preserve"> &amp; y )</w:t>
      </w:r>
      <w:r>
        <w:br/>
        <w:t>{</w:t>
      </w:r>
      <w:r>
        <w:br/>
        <w:t> </w:t>
      </w:r>
      <w:proofErr w:type="spellStart"/>
      <w:r>
        <w:t>int</w:t>
      </w:r>
      <w:proofErr w:type="spellEnd"/>
      <w:r>
        <w:t xml:space="preserve"> temp = x;</w:t>
      </w:r>
      <w:r>
        <w:br/>
        <w:t> x = y;</w:t>
      </w:r>
      <w:r>
        <w:br/>
        <w:t xml:space="preserve"> y = temp; </w:t>
      </w:r>
      <w:r>
        <w:br/>
        <w:t>}</w:t>
      </w:r>
    </w:p>
    <w:p w14:paraId="543F2DF1" w14:textId="77777777" w:rsidR="006219A6" w:rsidRDefault="006219A6" w:rsidP="006219A6">
      <w:pPr>
        <w:pStyle w:val="NormalWeb"/>
      </w:pPr>
      <w:proofErr w:type="spellStart"/>
      <w:proofErr w:type="gramStart"/>
      <w:r>
        <w:t>int</w:t>
      </w:r>
      <w:proofErr w:type="spellEnd"/>
      <w:proofErr w:type="gramEnd"/>
      <w:r>
        <w:t xml:space="preserve"> a=2, b=3;</w:t>
      </w:r>
    </w:p>
    <w:p w14:paraId="16D25929" w14:textId="77777777" w:rsidR="006219A6" w:rsidRDefault="006219A6" w:rsidP="006219A6">
      <w:pPr>
        <w:pStyle w:val="NormalWeb"/>
      </w:pPr>
      <w:proofErr w:type="gramStart"/>
      <w:r>
        <w:t>swap(</w:t>
      </w:r>
      <w:proofErr w:type="gramEnd"/>
      <w:r>
        <w:t xml:space="preserve"> a, b );</w:t>
      </w:r>
    </w:p>
    <w:p w14:paraId="1EB32EDF" w14:textId="77777777" w:rsidR="006219A6" w:rsidRDefault="006219A6" w:rsidP="006219A6">
      <w:pPr>
        <w:pStyle w:val="NormalWeb"/>
        <w:spacing w:after="240" w:afterAutospacing="0"/>
      </w:pPr>
      <w:r>
        <w:t>Basically, inside the function there won't be any copy of the arguments "x" and "y" instead they refer to original variables a and b. so no extra memory needed to pass arguments and it is more efficient. </w:t>
      </w:r>
      <w:r>
        <w:br/>
        <w:t> </w:t>
      </w:r>
    </w:p>
    <w:p w14:paraId="5B19E499" w14:textId="77777777" w:rsidR="006219A6" w:rsidRDefault="006219A6" w:rsidP="006219A6">
      <w:pPr>
        <w:pStyle w:val="NormalWeb"/>
      </w:pPr>
      <w:r>
        <w:rPr>
          <w:b/>
          <w:bCs/>
        </w:rPr>
        <w:t>When do use "</w:t>
      </w:r>
      <w:proofErr w:type="spellStart"/>
      <w:r>
        <w:rPr>
          <w:b/>
          <w:bCs/>
        </w:rPr>
        <w:t>const</w:t>
      </w:r>
      <w:proofErr w:type="spellEnd"/>
      <w:r>
        <w:rPr>
          <w:b/>
          <w:bCs/>
        </w:rPr>
        <w:t>" reference arguments in function?</w:t>
      </w:r>
    </w:p>
    <w:p w14:paraId="0B639548" w14:textId="77777777" w:rsidR="006219A6" w:rsidRDefault="006219A6" w:rsidP="006219A6">
      <w:pPr>
        <w:pStyle w:val="NormalWeb"/>
        <w:spacing w:after="240" w:afterAutospacing="0"/>
      </w:pPr>
      <w:r>
        <w:t xml:space="preserve">a) Using </w:t>
      </w:r>
      <w:proofErr w:type="spellStart"/>
      <w:r>
        <w:t>const</w:t>
      </w:r>
      <w:proofErr w:type="spellEnd"/>
      <w:r>
        <w:t xml:space="preserve"> protects you against programming errors that inadvertently alter data.</w:t>
      </w:r>
      <w:r>
        <w:br/>
        <w:t xml:space="preserve">b) Using </w:t>
      </w:r>
      <w:proofErr w:type="spellStart"/>
      <w:r>
        <w:t>const</w:t>
      </w:r>
      <w:proofErr w:type="spellEnd"/>
      <w:r>
        <w:t xml:space="preserve"> allows function to process both </w:t>
      </w:r>
      <w:proofErr w:type="spellStart"/>
      <w:r>
        <w:t>const</w:t>
      </w:r>
      <w:proofErr w:type="spellEnd"/>
      <w:r>
        <w:t xml:space="preserve"> and non-</w:t>
      </w:r>
      <w:proofErr w:type="spellStart"/>
      <w:r>
        <w:t>const</w:t>
      </w:r>
      <w:proofErr w:type="spellEnd"/>
      <w:r>
        <w:t xml:space="preserve"> actual arguments, while a function without </w:t>
      </w:r>
      <w:proofErr w:type="spellStart"/>
      <w:r>
        <w:t>const</w:t>
      </w:r>
      <w:proofErr w:type="spellEnd"/>
      <w:r>
        <w:t xml:space="preserve"> in the prototype can only accept non constant arguments.</w:t>
      </w:r>
      <w:r>
        <w:br/>
        <w:t xml:space="preserve">c) Using a </w:t>
      </w:r>
      <w:proofErr w:type="spellStart"/>
      <w:r>
        <w:t>const</w:t>
      </w:r>
      <w:proofErr w:type="spellEnd"/>
      <w:r>
        <w:t xml:space="preserve"> reference allows the function to generate and use a temporary variable appropriately.</w:t>
      </w:r>
      <w:r>
        <w:br/>
        <w:t> </w:t>
      </w:r>
    </w:p>
    <w:p w14:paraId="06629A84" w14:textId="77777777" w:rsidR="006219A6" w:rsidRDefault="006219A6" w:rsidP="006219A6">
      <w:pPr>
        <w:pStyle w:val="NormalWeb"/>
      </w:pPr>
      <w:r>
        <w:rPr>
          <w:b/>
          <w:bCs/>
        </w:rPr>
        <w:t>When are temporary variables created by C++ compiler?</w:t>
      </w:r>
    </w:p>
    <w:p w14:paraId="0FCE65A4" w14:textId="77777777" w:rsidR="006219A6" w:rsidRDefault="006219A6" w:rsidP="006219A6">
      <w:pPr>
        <w:pStyle w:val="NormalWeb"/>
      </w:pPr>
      <w:r>
        <w:t>Provided that function parameter is a "</w:t>
      </w:r>
      <w:proofErr w:type="spellStart"/>
      <w:r>
        <w:t>const</w:t>
      </w:r>
      <w:proofErr w:type="spellEnd"/>
      <w:r>
        <w:t xml:space="preserve"> reference", compiler generates temporary variable in following 2 ways. </w:t>
      </w:r>
    </w:p>
    <w:p w14:paraId="7C1DF414" w14:textId="77777777" w:rsidR="006219A6" w:rsidRDefault="006219A6" w:rsidP="006219A6">
      <w:pPr>
        <w:pStyle w:val="NormalWeb"/>
      </w:pPr>
      <w:r>
        <w:t xml:space="preserve">a) The actual argument is the correct type, but it isn't </w:t>
      </w:r>
      <w:proofErr w:type="spellStart"/>
      <w:r>
        <w:t>Lvalue</w:t>
      </w:r>
      <w:proofErr w:type="spellEnd"/>
    </w:p>
    <w:p w14:paraId="2429A99D" w14:textId="77777777" w:rsidR="006219A6" w:rsidRDefault="006219A6" w:rsidP="006219A6">
      <w:pPr>
        <w:pStyle w:val="NormalWeb"/>
      </w:pPr>
      <w:proofErr w:type="gramStart"/>
      <w:r>
        <w:t>double</w:t>
      </w:r>
      <w:proofErr w:type="gramEnd"/>
      <w:r>
        <w:t xml:space="preserve"> Cube(</w:t>
      </w:r>
      <w:proofErr w:type="spellStart"/>
      <w:r>
        <w:t>const</w:t>
      </w:r>
      <w:proofErr w:type="spellEnd"/>
      <w:r>
        <w:t xml:space="preserve"> double &amp; </w:t>
      </w:r>
      <w:proofErr w:type="spellStart"/>
      <w:r>
        <w:t>num</w:t>
      </w:r>
      <w:proofErr w:type="spellEnd"/>
      <w:r>
        <w:t>)</w:t>
      </w:r>
      <w:r>
        <w:br/>
        <w:t>{</w:t>
      </w:r>
      <w:r>
        <w:br/>
        <w:t xml:space="preserve">  </w:t>
      </w:r>
      <w:proofErr w:type="spellStart"/>
      <w:r>
        <w:t>num</w:t>
      </w:r>
      <w:proofErr w:type="spellEnd"/>
      <w:r>
        <w:t xml:space="preserve"> = </w:t>
      </w:r>
      <w:proofErr w:type="spellStart"/>
      <w:r>
        <w:t>num</w:t>
      </w:r>
      <w:proofErr w:type="spellEnd"/>
      <w:r>
        <w:t xml:space="preserve"> * </w:t>
      </w:r>
      <w:proofErr w:type="spellStart"/>
      <w:r>
        <w:t>num</w:t>
      </w:r>
      <w:proofErr w:type="spellEnd"/>
      <w:r>
        <w:t xml:space="preserve"> * </w:t>
      </w:r>
      <w:proofErr w:type="spellStart"/>
      <w:r>
        <w:t>num</w:t>
      </w:r>
      <w:proofErr w:type="spellEnd"/>
      <w:r>
        <w:t>;</w:t>
      </w:r>
      <w:r>
        <w:br/>
        <w:t xml:space="preserve">  return </w:t>
      </w:r>
      <w:proofErr w:type="spellStart"/>
      <w:r>
        <w:t>num</w:t>
      </w:r>
      <w:proofErr w:type="spellEnd"/>
      <w:r>
        <w:t>;</w:t>
      </w:r>
    </w:p>
    <w:p w14:paraId="6D5CB9BC" w14:textId="77777777" w:rsidR="006219A6" w:rsidRDefault="006219A6" w:rsidP="006219A6">
      <w:pPr>
        <w:pStyle w:val="NormalWeb"/>
      </w:pPr>
      <w:r>
        <w:lastRenderedPageBreak/>
        <w:t>}</w:t>
      </w:r>
    </w:p>
    <w:p w14:paraId="194E4900" w14:textId="77777777" w:rsidR="006219A6" w:rsidRDefault="006219A6" w:rsidP="006219A6">
      <w:pPr>
        <w:pStyle w:val="NormalWeb"/>
      </w:pPr>
      <w:proofErr w:type="gramStart"/>
      <w:r>
        <w:t>double</w:t>
      </w:r>
      <w:proofErr w:type="gramEnd"/>
      <w:r>
        <w:t xml:space="preserve"> temp = 2.0;</w:t>
      </w:r>
      <w:r>
        <w:br/>
        <w:t xml:space="preserve">double value = cube(3.0 + temp); // argument is </w:t>
      </w:r>
      <w:proofErr w:type="spellStart"/>
      <w:r>
        <w:t>a</w:t>
      </w:r>
      <w:proofErr w:type="spellEnd"/>
      <w:r>
        <w:t xml:space="preserve"> expression and not a </w:t>
      </w:r>
      <w:proofErr w:type="spellStart"/>
      <w:r>
        <w:t>Lvalue</w:t>
      </w:r>
      <w:proofErr w:type="spellEnd"/>
      <w:r>
        <w:t>;</w:t>
      </w:r>
    </w:p>
    <w:p w14:paraId="6B534776" w14:textId="77777777" w:rsidR="006219A6" w:rsidRDefault="006219A6" w:rsidP="006219A6">
      <w:pPr>
        <w:pStyle w:val="NormalWeb"/>
      </w:pPr>
      <w:r>
        <w:t>b) The actual argument is of the wrong type, but of a type that can be converted to the correct type</w:t>
      </w:r>
    </w:p>
    <w:p w14:paraId="74E95820" w14:textId="77777777" w:rsidR="006219A6" w:rsidRDefault="006219A6" w:rsidP="006219A6">
      <w:pPr>
        <w:pStyle w:val="NormalWeb"/>
        <w:spacing w:after="240" w:afterAutospacing="0"/>
      </w:pPr>
      <w:proofErr w:type="gramStart"/>
      <w:r>
        <w:t>long</w:t>
      </w:r>
      <w:proofErr w:type="gramEnd"/>
      <w:r>
        <w:t xml:space="preserve"> temp = 3L;</w:t>
      </w:r>
      <w:r>
        <w:br/>
        <w:t xml:space="preserve">double value = </w:t>
      </w:r>
      <w:proofErr w:type="spellStart"/>
      <w:r>
        <w:t>cuberoot</w:t>
      </w:r>
      <w:proofErr w:type="spellEnd"/>
      <w:r>
        <w:t xml:space="preserve"> ( temp); // long to double conversion </w:t>
      </w:r>
      <w:r>
        <w:br/>
      </w:r>
    </w:p>
    <w:p w14:paraId="36E6B0CC" w14:textId="77777777" w:rsidR="006219A6" w:rsidRDefault="006219A6" w:rsidP="006219A6">
      <w:pPr>
        <w:pStyle w:val="NormalWeb"/>
      </w:pPr>
      <w:r>
        <w:rPr>
          <w:b/>
          <w:bCs/>
        </w:rPr>
        <w:t>What is virtual function?</w:t>
      </w:r>
    </w:p>
    <w:p w14:paraId="4B194E9C" w14:textId="77777777" w:rsidR="006219A6" w:rsidRDefault="006219A6" w:rsidP="006219A6">
      <w:pPr>
        <w:pStyle w:val="NormalWeb"/>
      </w:pPr>
      <w:r>
        <w:t>When derived class overrides the base class method by redefining the same function, then if client wants to access redefined the method from derived class through a pointer from base class object, then you must define this function in base class as virtual function.</w:t>
      </w:r>
    </w:p>
    <w:p w14:paraId="24E9A1F9" w14:textId="77777777" w:rsidR="006219A6" w:rsidRDefault="006219A6" w:rsidP="006219A6">
      <w:pPr>
        <w:pStyle w:val="NormalWeb"/>
      </w:pPr>
      <w:proofErr w:type="gramStart"/>
      <w:r>
        <w:t>class</w:t>
      </w:r>
      <w:proofErr w:type="gramEnd"/>
      <w:r>
        <w:t xml:space="preserve"> parent</w:t>
      </w:r>
      <w:r>
        <w:br/>
        <w:t>{</w:t>
      </w:r>
      <w:r>
        <w:br/>
        <w:t>   void Show() </w:t>
      </w:r>
      <w:r>
        <w:br/>
        <w:t>{ </w:t>
      </w:r>
      <w:r>
        <w:br/>
      </w:r>
      <w:proofErr w:type="spellStart"/>
      <w:r>
        <w:t>cout</w:t>
      </w:r>
      <w:proofErr w:type="spellEnd"/>
      <w:r>
        <w:t xml:space="preserve"> &lt;&lt; "</w:t>
      </w:r>
      <w:proofErr w:type="spellStart"/>
      <w:r>
        <w:t>i'm</w:t>
      </w:r>
      <w:proofErr w:type="spellEnd"/>
      <w:r>
        <w:t xml:space="preserve"> parent" &lt;&lt; </w:t>
      </w:r>
      <w:proofErr w:type="spellStart"/>
      <w:r>
        <w:t>endl</w:t>
      </w:r>
      <w:proofErr w:type="spellEnd"/>
      <w:r>
        <w:t>;</w:t>
      </w:r>
      <w:r>
        <w:br/>
        <w:t>}</w:t>
      </w:r>
      <w:r>
        <w:br/>
        <w:t>};</w:t>
      </w:r>
    </w:p>
    <w:p w14:paraId="31F78521" w14:textId="77777777" w:rsidR="006219A6" w:rsidRDefault="006219A6" w:rsidP="006219A6">
      <w:pPr>
        <w:pStyle w:val="NormalWeb"/>
      </w:pPr>
      <w:proofErr w:type="gramStart"/>
      <w:r>
        <w:t>class</w:t>
      </w:r>
      <w:proofErr w:type="gramEnd"/>
      <w:r>
        <w:t xml:space="preserve"> child: public parent</w:t>
      </w:r>
      <w:r>
        <w:br/>
        <w:t>{</w:t>
      </w:r>
      <w:r>
        <w:br/>
        <w:t>   void Show() </w:t>
      </w:r>
      <w:r>
        <w:br/>
        <w:t>{ </w:t>
      </w:r>
      <w:r>
        <w:br/>
      </w:r>
      <w:proofErr w:type="spellStart"/>
      <w:r>
        <w:t>cout</w:t>
      </w:r>
      <w:proofErr w:type="spellEnd"/>
      <w:r>
        <w:t xml:space="preserve"> &lt;&lt; "</w:t>
      </w:r>
      <w:proofErr w:type="spellStart"/>
      <w:r>
        <w:t>i'm</w:t>
      </w:r>
      <w:proofErr w:type="spellEnd"/>
      <w:r>
        <w:t xml:space="preserve"> child" &lt;&lt; </w:t>
      </w:r>
      <w:proofErr w:type="spellStart"/>
      <w:r>
        <w:t>endl</w:t>
      </w:r>
      <w:proofErr w:type="spellEnd"/>
      <w:r>
        <w:t>;</w:t>
      </w:r>
      <w:r>
        <w:br/>
        <w:t>}</w:t>
      </w:r>
    </w:p>
    <w:p w14:paraId="7FBB1B40" w14:textId="77777777" w:rsidR="006219A6" w:rsidRDefault="006219A6" w:rsidP="006219A6">
      <w:pPr>
        <w:pStyle w:val="NormalWeb"/>
      </w:pPr>
      <w:r>
        <w:t>};</w:t>
      </w:r>
    </w:p>
    <w:p w14:paraId="48116567" w14:textId="77777777" w:rsidR="006219A6" w:rsidRDefault="006219A6" w:rsidP="006219A6">
      <w:pPr>
        <w:pStyle w:val="NormalWeb"/>
      </w:pPr>
      <w:proofErr w:type="gramStart"/>
      <w:r>
        <w:t>parent</w:t>
      </w:r>
      <w:proofErr w:type="gramEnd"/>
      <w:r>
        <w:t xml:space="preserve"> * </w:t>
      </w:r>
      <w:proofErr w:type="spellStart"/>
      <w:r>
        <w:t>parent_object_ptr</w:t>
      </w:r>
      <w:proofErr w:type="spellEnd"/>
      <w:r>
        <w:t xml:space="preserve"> = new child;</w:t>
      </w:r>
    </w:p>
    <w:p w14:paraId="5E6C03B2" w14:textId="77777777" w:rsidR="006219A6" w:rsidRDefault="006219A6" w:rsidP="006219A6">
      <w:pPr>
        <w:pStyle w:val="NormalWeb"/>
      </w:pPr>
      <w:proofErr w:type="spellStart"/>
      <w:r>
        <w:t>parent_object_ptr</w:t>
      </w:r>
      <w:proofErr w:type="spellEnd"/>
      <w:r>
        <w:t>-&gt;</w:t>
      </w:r>
      <w:proofErr w:type="gramStart"/>
      <w:r>
        <w:t>show(</w:t>
      </w:r>
      <w:proofErr w:type="gramEnd"/>
      <w:r>
        <w:t>) // calls parent-&gt;show() i </w:t>
      </w:r>
    </w:p>
    <w:p w14:paraId="70D6B75A" w14:textId="77777777" w:rsidR="006219A6" w:rsidRDefault="006219A6" w:rsidP="006219A6">
      <w:pPr>
        <w:pStyle w:val="NormalWeb"/>
      </w:pPr>
      <w:proofErr w:type="gramStart"/>
      <w:r>
        <w:t>now</w:t>
      </w:r>
      <w:proofErr w:type="gramEnd"/>
      <w:r>
        <w:t xml:space="preserve"> we </w:t>
      </w:r>
      <w:proofErr w:type="spellStart"/>
      <w:r>
        <w:t>goto</w:t>
      </w:r>
      <w:proofErr w:type="spellEnd"/>
      <w:r>
        <w:t xml:space="preserve"> virtual world...</w:t>
      </w:r>
    </w:p>
    <w:p w14:paraId="7844E2EA" w14:textId="77777777" w:rsidR="006219A6" w:rsidRDefault="006219A6" w:rsidP="006219A6">
      <w:pPr>
        <w:pStyle w:val="NormalWeb"/>
      </w:pPr>
      <w:proofErr w:type="gramStart"/>
      <w:r>
        <w:t>class</w:t>
      </w:r>
      <w:proofErr w:type="gramEnd"/>
      <w:r>
        <w:t xml:space="preserve"> parent</w:t>
      </w:r>
      <w:r>
        <w:br/>
        <w:t>{</w:t>
      </w:r>
      <w:r>
        <w:br/>
        <w:t>   virtual void Show() </w:t>
      </w:r>
      <w:r>
        <w:br/>
        <w:t>{ </w:t>
      </w:r>
      <w:r>
        <w:br/>
      </w:r>
      <w:proofErr w:type="spellStart"/>
      <w:r>
        <w:t>cout</w:t>
      </w:r>
      <w:proofErr w:type="spellEnd"/>
      <w:r>
        <w:t xml:space="preserve"> &lt;&lt; "</w:t>
      </w:r>
      <w:proofErr w:type="spellStart"/>
      <w:r>
        <w:t>i'm</w:t>
      </w:r>
      <w:proofErr w:type="spellEnd"/>
      <w:r>
        <w:t xml:space="preserve"> parent" &lt;&lt; </w:t>
      </w:r>
      <w:proofErr w:type="spellStart"/>
      <w:r>
        <w:t>endl</w:t>
      </w:r>
      <w:proofErr w:type="spellEnd"/>
      <w:r>
        <w:t>;</w:t>
      </w:r>
      <w:r>
        <w:br/>
      </w:r>
      <w:r>
        <w:lastRenderedPageBreak/>
        <w:t>}</w:t>
      </w:r>
      <w:r>
        <w:br/>
        <w:t>};</w:t>
      </w:r>
    </w:p>
    <w:p w14:paraId="05C22884" w14:textId="77777777" w:rsidR="006219A6" w:rsidRDefault="006219A6" w:rsidP="006219A6">
      <w:pPr>
        <w:pStyle w:val="NormalWeb"/>
      </w:pPr>
      <w:proofErr w:type="gramStart"/>
      <w:r>
        <w:t>class</w:t>
      </w:r>
      <w:proofErr w:type="gramEnd"/>
      <w:r>
        <w:t xml:space="preserve"> child: public parent</w:t>
      </w:r>
      <w:r>
        <w:br/>
        <w:t>{</w:t>
      </w:r>
      <w:r>
        <w:br/>
        <w:t>   void Show() </w:t>
      </w:r>
      <w:r>
        <w:br/>
        <w:t>{ </w:t>
      </w:r>
      <w:r>
        <w:br/>
      </w:r>
      <w:proofErr w:type="spellStart"/>
      <w:r>
        <w:t>cout</w:t>
      </w:r>
      <w:proofErr w:type="spellEnd"/>
      <w:r>
        <w:t xml:space="preserve"> &lt;&lt; "</w:t>
      </w:r>
      <w:proofErr w:type="spellStart"/>
      <w:r>
        <w:t>i'm</w:t>
      </w:r>
      <w:proofErr w:type="spellEnd"/>
      <w:r>
        <w:t xml:space="preserve"> child" &lt;&lt; </w:t>
      </w:r>
      <w:proofErr w:type="spellStart"/>
      <w:r>
        <w:t>endl</w:t>
      </w:r>
      <w:proofErr w:type="spellEnd"/>
      <w:r>
        <w:t>;</w:t>
      </w:r>
      <w:r>
        <w:br/>
        <w:t>}</w:t>
      </w:r>
    </w:p>
    <w:p w14:paraId="04990D06" w14:textId="77777777" w:rsidR="006219A6" w:rsidRDefault="006219A6" w:rsidP="006219A6">
      <w:pPr>
        <w:pStyle w:val="NormalWeb"/>
      </w:pPr>
      <w:r>
        <w:t>};</w:t>
      </w:r>
    </w:p>
    <w:p w14:paraId="7E955413" w14:textId="77777777" w:rsidR="006219A6" w:rsidRDefault="006219A6" w:rsidP="006219A6">
      <w:pPr>
        <w:pStyle w:val="NormalWeb"/>
      </w:pPr>
      <w:proofErr w:type="gramStart"/>
      <w:r>
        <w:t>parent</w:t>
      </w:r>
      <w:proofErr w:type="gramEnd"/>
      <w:r>
        <w:t xml:space="preserve"> * </w:t>
      </w:r>
      <w:proofErr w:type="spellStart"/>
      <w:r>
        <w:t>parent_object_ptr</w:t>
      </w:r>
      <w:proofErr w:type="spellEnd"/>
      <w:r>
        <w:t xml:space="preserve"> = new child;</w:t>
      </w:r>
    </w:p>
    <w:p w14:paraId="41C7663F" w14:textId="77777777" w:rsidR="006219A6" w:rsidRDefault="006219A6" w:rsidP="006219A6">
      <w:pPr>
        <w:pStyle w:val="NormalWeb"/>
        <w:spacing w:after="240" w:afterAutospacing="0"/>
      </w:pPr>
      <w:proofErr w:type="spellStart"/>
      <w:r>
        <w:t>parent_object_ptr</w:t>
      </w:r>
      <w:proofErr w:type="spellEnd"/>
      <w:r>
        <w:t>-&gt;</w:t>
      </w:r>
      <w:proofErr w:type="gramStart"/>
      <w:r>
        <w:t>show(</w:t>
      </w:r>
      <w:proofErr w:type="gramEnd"/>
      <w:r>
        <w:t>) // calls child-&gt;show()  </w:t>
      </w:r>
      <w:r>
        <w:br/>
      </w:r>
    </w:p>
    <w:p w14:paraId="19AA56C8" w14:textId="77777777" w:rsidR="006219A6" w:rsidRDefault="006219A6" w:rsidP="006219A6">
      <w:pPr>
        <w:pStyle w:val="NormalWeb"/>
      </w:pPr>
      <w:r>
        <w:rPr>
          <w:b/>
          <w:bCs/>
        </w:rPr>
        <w:t xml:space="preserve">What is pure virtual function? </w:t>
      </w:r>
      <w:proofErr w:type="gramStart"/>
      <w:r>
        <w:rPr>
          <w:b/>
          <w:bCs/>
        </w:rPr>
        <w:t>or</w:t>
      </w:r>
      <w:proofErr w:type="gramEnd"/>
      <w:r>
        <w:rPr>
          <w:b/>
          <w:bCs/>
        </w:rPr>
        <w:t xml:space="preserve"> what is abstract class?</w:t>
      </w:r>
    </w:p>
    <w:p w14:paraId="36CFEC9B" w14:textId="77777777" w:rsidR="006219A6" w:rsidRDefault="006219A6" w:rsidP="006219A6">
      <w:pPr>
        <w:pStyle w:val="NormalWeb"/>
      </w:pPr>
      <w:r>
        <w:t>When you define only function prototype in a base class without implementation and do the complete implementation in derived class. This base class is called abstract class and client won't able to instantiate an object using this base class.</w:t>
      </w:r>
    </w:p>
    <w:p w14:paraId="61B4C7C1" w14:textId="77777777" w:rsidR="006219A6" w:rsidRDefault="006219A6" w:rsidP="006219A6">
      <w:pPr>
        <w:pStyle w:val="NormalWeb"/>
      </w:pPr>
      <w:r>
        <w:t>You can make a pure virtual function or abstract class this way</w:t>
      </w:r>
      <w:proofErr w:type="gramStart"/>
      <w:r>
        <w:t>..</w:t>
      </w:r>
      <w:proofErr w:type="gramEnd"/>
      <w:r>
        <w:t xml:space="preserve"> </w:t>
      </w:r>
    </w:p>
    <w:p w14:paraId="6F6021F5" w14:textId="77777777" w:rsidR="006219A6" w:rsidRDefault="006219A6" w:rsidP="006219A6">
      <w:pPr>
        <w:pStyle w:val="NormalWeb"/>
      </w:pPr>
      <w:proofErr w:type="gramStart"/>
      <w:r>
        <w:t>class</w:t>
      </w:r>
      <w:proofErr w:type="gramEnd"/>
      <w:r>
        <w:t xml:space="preserve"> Boo</w:t>
      </w:r>
      <w:r>
        <w:br/>
        <w:t>{</w:t>
      </w:r>
      <w:r>
        <w:br/>
        <w:t>void foo() = 0;</w:t>
      </w:r>
      <w:r>
        <w:br/>
        <w:t>}</w:t>
      </w:r>
    </w:p>
    <w:p w14:paraId="5603B4F4" w14:textId="77777777" w:rsidR="006219A6" w:rsidRDefault="006219A6" w:rsidP="006219A6">
      <w:pPr>
        <w:pStyle w:val="NormalWeb"/>
      </w:pPr>
      <w:r>
        <w:t xml:space="preserve">Boo </w:t>
      </w:r>
      <w:proofErr w:type="spellStart"/>
      <w:r>
        <w:t>MyBoo</w:t>
      </w:r>
      <w:proofErr w:type="spellEnd"/>
      <w:r>
        <w:t>; // compilation error</w:t>
      </w:r>
    </w:p>
    <w:p w14:paraId="6741E5B5" w14:textId="77777777" w:rsidR="006219A6" w:rsidRDefault="006219A6" w:rsidP="006219A6">
      <w:pPr>
        <w:pStyle w:val="NormalWeb"/>
      </w:pPr>
      <w:r>
        <w:t> </w:t>
      </w:r>
      <w:r>
        <w:br/>
      </w:r>
      <w:r>
        <w:rPr>
          <w:b/>
          <w:bCs/>
        </w:rPr>
        <w:t>What is Memory alignment??</w:t>
      </w:r>
    </w:p>
    <w:p w14:paraId="66162E43" w14:textId="77777777" w:rsidR="006219A6" w:rsidRDefault="006219A6" w:rsidP="006219A6">
      <w:pPr>
        <w:pStyle w:val="NormalWeb"/>
        <w:spacing w:after="240" w:afterAutospacing="0"/>
      </w:pPr>
      <w:r>
        <w:t>The term alignment primarily means the tendency of an address pointer value to be a multiple of some power of two. So a pointer with two byte alignment has a zero in the least significant bit. And a pointer with four byte alignment has a zero in both the two least significant bits. And so on. More alignment means a longer sequence of zero bits in the lowest bits of a pointer.</w:t>
      </w:r>
    </w:p>
    <w:p w14:paraId="7BF9B48D" w14:textId="77777777" w:rsidR="006219A6" w:rsidRDefault="006219A6" w:rsidP="006219A6">
      <w:pPr>
        <w:pStyle w:val="NormalWeb"/>
      </w:pPr>
      <w:r>
        <w:rPr>
          <w:b/>
          <w:bCs/>
        </w:rPr>
        <w:t xml:space="preserve">What problem does the namespace feature solve? </w:t>
      </w:r>
    </w:p>
    <w:p w14:paraId="35907ADC" w14:textId="77777777" w:rsidR="006219A6" w:rsidRDefault="006219A6" w:rsidP="006219A6">
      <w:pPr>
        <w:pStyle w:val="NormalWeb"/>
      </w:pPr>
      <w:r>
        <w:t xml:space="preserve">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 </w:t>
      </w:r>
    </w:p>
    <w:p w14:paraId="02C62A82" w14:textId="77777777" w:rsidR="006219A6" w:rsidRDefault="006219A6" w:rsidP="006219A6">
      <w:pPr>
        <w:pStyle w:val="NormalWeb"/>
      </w:pPr>
      <w:proofErr w:type="gramStart"/>
      <w:r>
        <w:lastRenderedPageBreak/>
        <w:t>namespace</w:t>
      </w:r>
      <w:proofErr w:type="gramEnd"/>
      <w:r>
        <w:t xml:space="preserve"> [identifier] { namespace-body }</w:t>
      </w:r>
    </w:p>
    <w:p w14:paraId="075975E0" w14:textId="77777777" w:rsidR="006219A6" w:rsidRDefault="006219A6" w:rsidP="006219A6">
      <w:pPr>
        <w:pStyle w:val="NormalWeb"/>
      </w:pPr>
      <w:r>
        <w:t>A namespace declaration identifies and assigns a name to a declarative region.</w:t>
      </w:r>
      <w:r>
        <w:br/>
        <w:t>The identifier in a namespace declaration must be unique in the declarative region in which it is used. The identifier is the name of the namespace and is used to reference its members.</w:t>
      </w:r>
    </w:p>
    <w:p w14:paraId="0E0BD225" w14:textId="77777777" w:rsidR="006219A6" w:rsidRDefault="006219A6" w:rsidP="006219A6">
      <w:pPr>
        <w:pStyle w:val="NormalWeb"/>
      </w:pPr>
      <w:r>
        <w:rPr>
          <w:b/>
          <w:bCs/>
        </w:rPr>
        <w:t>What is the use of 'using' declaration?</w:t>
      </w:r>
    </w:p>
    <w:p w14:paraId="76898FA6" w14:textId="77777777" w:rsidR="006219A6" w:rsidRDefault="006219A6" w:rsidP="006219A6">
      <w:pPr>
        <w:pStyle w:val="NormalWeb"/>
      </w:pPr>
      <w:r>
        <w:t>A using declaration makes it possible to use a name from a namespace without the scope operator. </w:t>
      </w:r>
    </w:p>
    <w:p w14:paraId="1658C96F" w14:textId="77777777" w:rsidR="006219A6" w:rsidRDefault="006219A6" w:rsidP="006219A6">
      <w:pPr>
        <w:pStyle w:val="NormalWeb"/>
      </w:pPr>
      <w:r>
        <w:rPr>
          <w:b/>
          <w:bCs/>
        </w:rPr>
        <w:t xml:space="preserve">What is an Iterator class? </w:t>
      </w:r>
    </w:p>
    <w:p w14:paraId="67345541" w14:textId="77777777" w:rsidR="006219A6" w:rsidRDefault="006219A6" w:rsidP="006219A6">
      <w:pPr>
        <w:pStyle w:val="NormalWeb"/>
      </w:pPr>
      <w:proofErr w:type="gramStart"/>
      <w:r>
        <w:t>A class that is used to traverse through the objects maintained by a container class.</w:t>
      </w:r>
      <w:proofErr w:type="gramEnd"/>
      <w:r>
        <w:t xml:space="preserve"> There are five categories of iterators: input iterators, output iterators, forward iterators, bidirectional iterators, random access. An iterator is an entity that gives access to the contents of a container object without violating encapsulation constraints. Access to the contents is granted on a one-at-a-time basis in order. The order can be storage order (as in lists and queues) or some arbitrary order (as in array indices) or according to some ordering relation (as in an ordered binary tree). The iterator is a construct, which provides an interface that, when called, yields either the next element in the container, or some value denoting the fact that there are no more elements to examine. Iterators hide the details of access to and update of the elements of a container class. Something </w:t>
      </w:r>
      <w:proofErr w:type="gramStart"/>
      <w:r>
        <w:t>like</w:t>
      </w:r>
      <w:proofErr w:type="gramEnd"/>
      <w:r>
        <w:t xml:space="preserve"> a pointer. </w:t>
      </w:r>
    </w:p>
    <w:p w14:paraId="5DB785B7" w14:textId="77777777" w:rsidR="006219A6" w:rsidRDefault="006219A6" w:rsidP="006219A6">
      <w:pPr>
        <w:pStyle w:val="NormalWeb"/>
      </w:pPr>
      <w:r>
        <w:rPr>
          <w:b/>
          <w:bCs/>
        </w:rPr>
        <w:t xml:space="preserve">What is a dangling pointer? </w:t>
      </w:r>
    </w:p>
    <w:p w14:paraId="649194EB" w14:textId="77777777" w:rsidR="006219A6" w:rsidRDefault="006219A6" w:rsidP="006219A6">
      <w:pPr>
        <w:pStyle w:val="NormalWeb"/>
      </w:pPr>
      <w:r>
        <w:t>A dangling pointer arises when you use the address of an object after its lifetime is over. This may occur in situations like returning addresses of the automatic variables from a function or using the address of the memory block after it is freed.</w:t>
      </w:r>
    </w:p>
    <w:p w14:paraId="400AFA9A" w14:textId="77777777" w:rsidR="006219A6" w:rsidRDefault="006219A6" w:rsidP="006219A6">
      <w:pPr>
        <w:pStyle w:val="NormalWeb"/>
      </w:pPr>
      <w:r>
        <w:rPr>
          <w:b/>
          <w:bCs/>
        </w:rPr>
        <w:t xml:space="preserve">What do you mean by Stack unwinding? </w:t>
      </w:r>
    </w:p>
    <w:p w14:paraId="003CA9C2" w14:textId="77777777" w:rsidR="006219A6" w:rsidRDefault="006219A6" w:rsidP="006219A6">
      <w:pPr>
        <w:pStyle w:val="NormalWeb"/>
      </w:pPr>
      <w:r>
        <w:t>It is a process during exception handling when the destructor is called for all local objects in the stack between the place where the exception was thrown and where it is caught.</w:t>
      </w:r>
    </w:p>
    <w:p w14:paraId="324939B7" w14:textId="77777777" w:rsidR="006219A6" w:rsidRDefault="006219A6" w:rsidP="006219A6">
      <w:pPr>
        <w:pStyle w:val="NormalWeb"/>
      </w:pPr>
      <w:r>
        <w:rPr>
          <w:b/>
          <w:bCs/>
        </w:rPr>
        <w:t>Name the operators that cannot be overloaded??</w:t>
      </w:r>
    </w:p>
    <w:p w14:paraId="3E37EAD6" w14:textId="77777777" w:rsidR="006219A6" w:rsidRDefault="006219A6" w:rsidP="006219A6">
      <w:pPr>
        <w:pStyle w:val="NormalWeb"/>
        <w:spacing w:after="240" w:afterAutospacing="0"/>
      </w:pPr>
      <w:proofErr w:type="spellStart"/>
      <w:r>
        <w:t>sizeof</w:t>
      </w:r>
      <w:proofErr w:type="spellEnd"/>
      <w:r>
        <w:t>, ., .*, .-&gt;, ::, ?: </w:t>
      </w:r>
    </w:p>
    <w:p w14:paraId="0238F54E" w14:textId="77777777" w:rsidR="006219A6" w:rsidRDefault="006219A6" w:rsidP="006219A6">
      <w:pPr>
        <w:pStyle w:val="NormalWeb"/>
      </w:pPr>
      <w:r>
        <w:rPr>
          <w:b/>
          <w:bCs/>
        </w:rPr>
        <w:t xml:space="preserve">What is a container class? What are the types of container classes? </w:t>
      </w:r>
    </w:p>
    <w:p w14:paraId="5E27517B" w14:textId="77777777" w:rsidR="006219A6" w:rsidRDefault="006219A6" w:rsidP="006219A6">
      <w:pPr>
        <w:pStyle w:val="NormalWeb"/>
      </w:pPr>
      <w:r>
        <w:t xml:space="preserve">A container class is a class that is used to hold objects in memory or external storage. A container class acts as a generic holder. A container class has a predefined behavior and a well-known interface. A container class is a supporting class whose purpose is to hide the topology used for maintaining the list of objects in memory. When a container class contains a group of </w:t>
      </w:r>
      <w:r>
        <w:lastRenderedPageBreak/>
        <w:t>mixed objects, the container is called a heterogeneous container; when the container is holding a group of objects that are all the same, the container is called a homogeneous container. </w:t>
      </w:r>
    </w:p>
    <w:p w14:paraId="256DB29B" w14:textId="77777777" w:rsidR="006219A6" w:rsidRDefault="006219A6" w:rsidP="006219A6">
      <w:pPr>
        <w:pStyle w:val="NormalWeb"/>
      </w:pPr>
      <w:r>
        <w:rPr>
          <w:b/>
          <w:bCs/>
        </w:rPr>
        <w:t>What is inline function??</w:t>
      </w:r>
    </w:p>
    <w:p w14:paraId="7C69A365" w14:textId="77777777" w:rsidR="006219A6" w:rsidRDefault="006219A6" w:rsidP="006219A6">
      <w:pPr>
        <w:pStyle w:val="NormalWeb"/>
      </w:pPr>
      <w:r>
        <w:t>The __inline keyword tells the compiler to substitute the code within the function definition for every instance of a function call. However, substitution occurs only at the compiler's discretion. For example, the compiler does not inline a function if its address is taken or if it is too large to inline.</w:t>
      </w:r>
      <w:r>
        <w:br/>
        <w:t>   </w:t>
      </w:r>
    </w:p>
    <w:p w14:paraId="7BAE57A4" w14:textId="77777777" w:rsidR="006219A6" w:rsidRDefault="006219A6" w:rsidP="006219A6">
      <w:pPr>
        <w:pStyle w:val="NormalWeb"/>
      </w:pPr>
      <w:r>
        <w:rPr>
          <w:b/>
          <w:bCs/>
        </w:rPr>
        <w:t>What is overloading??</w:t>
      </w:r>
    </w:p>
    <w:p w14:paraId="6A653BD1" w14:textId="77777777" w:rsidR="006219A6" w:rsidRDefault="006219A6" w:rsidP="006219A6">
      <w:pPr>
        <w:pStyle w:val="NormalWeb"/>
      </w:pPr>
      <w:r>
        <w:t>With the C++ language, you can overload functions and operators. Overloading is the practice of supplying more than one definition for a given function name in the same scope.</w:t>
      </w:r>
    </w:p>
    <w:p w14:paraId="48B4A9E6" w14:textId="77777777" w:rsidR="006219A6" w:rsidRDefault="006219A6" w:rsidP="006219A6">
      <w:pPr>
        <w:pStyle w:val="NormalWeb"/>
        <w:spacing w:after="240" w:afterAutospacing="0"/>
      </w:pPr>
      <w:r>
        <w:t>- Any two functions in a set of overloaded functions must have different argument lists.</w:t>
      </w:r>
      <w:r>
        <w:br/>
        <w:t>- Overloading functions with argument lists of the same types, based on return type alone, is an error. </w:t>
      </w:r>
    </w:p>
    <w:p w14:paraId="55E6C8C0" w14:textId="77777777" w:rsidR="006219A6" w:rsidRDefault="006219A6" w:rsidP="006219A6">
      <w:pPr>
        <w:pStyle w:val="NormalWeb"/>
      </w:pPr>
      <w:r>
        <w:rPr>
          <w:b/>
          <w:bCs/>
        </w:rPr>
        <w:t xml:space="preserve">What is </w:t>
      </w:r>
      <w:proofErr w:type="gramStart"/>
      <w:r>
        <w:rPr>
          <w:b/>
          <w:bCs/>
        </w:rPr>
        <w:t>Overriding</w:t>
      </w:r>
      <w:proofErr w:type="gramEnd"/>
      <w:r>
        <w:rPr>
          <w:b/>
          <w:bCs/>
        </w:rPr>
        <w:t>?</w:t>
      </w:r>
    </w:p>
    <w:p w14:paraId="11B052AE" w14:textId="77777777" w:rsidR="006219A6" w:rsidRDefault="006219A6" w:rsidP="006219A6">
      <w:pPr>
        <w:pStyle w:val="NormalWeb"/>
      </w:pPr>
      <w:r>
        <w:t>To override a method, a subclass of the class that originally declared the method must declare a method with the same name, return type (or a subclass of that return type), and same parameter list.</w:t>
      </w:r>
      <w:r>
        <w:br/>
        <w:t>The definition of the method overriding is: </w:t>
      </w:r>
      <w:r>
        <w:br/>
        <w:t>· Must have same method name.  </w:t>
      </w:r>
      <w:r>
        <w:br/>
        <w:t>· Must have same data type.  </w:t>
      </w:r>
      <w:r>
        <w:br/>
        <w:t>· Must have same argument list.  </w:t>
      </w:r>
      <w:r>
        <w:br/>
        <w:t xml:space="preserve">Overriding a method means that replacing </w:t>
      </w:r>
      <w:proofErr w:type="gramStart"/>
      <w:r>
        <w:t>a method</w:t>
      </w:r>
      <w:proofErr w:type="gramEnd"/>
      <w:r>
        <w:t xml:space="preserve"> functionality in child class. To imply overriding functionality we need parent and child classes. In the child class you define the same method signature as one defined in the parent class.</w:t>
      </w:r>
    </w:p>
    <w:p w14:paraId="3460AA63" w14:textId="77777777" w:rsidR="006219A6" w:rsidRDefault="006219A6" w:rsidP="006219A6">
      <w:pPr>
        <w:pStyle w:val="NormalWeb"/>
      </w:pPr>
      <w:r>
        <w:rPr>
          <w:b/>
          <w:bCs/>
        </w:rPr>
        <w:t>What is "this" pointer?</w:t>
      </w:r>
    </w:p>
    <w:p w14:paraId="7B75753F" w14:textId="77777777" w:rsidR="006219A6" w:rsidRDefault="006219A6" w:rsidP="006219A6">
      <w:pPr>
        <w:pStyle w:val="NormalWeb"/>
      </w:pPr>
      <w:proofErr w:type="gramStart"/>
      <w:r>
        <w:t>The this</w:t>
      </w:r>
      <w:proofErr w:type="gramEnd"/>
      <w:r>
        <w:t xml:space="preserve"> pointer is a pointer accessible only within the member functions of a class, </w:t>
      </w:r>
      <w:proofErr w:type="spellStart"/>
      <w:r>
        <w:t>struct</w:t>
      </w:r>
      <w:proofErr w:type="spellEnd"/>
      <w:r>
        <w:t xml:space="preserve">, or union type. It points to the object for which the member function is called. Static member functions do not have </w:t>
      </w:r>
      <w:proofErr w:type="gramStart"/>
      <w:r>
        <w:t>a this</w:t>
      </w:r>
      <w:proofErr w:type="gramEnd"/>
      <w:r>
        <w:t xml:space="preserve"> pointer.</w:t>
      </w:r>
    </w:p>
    <w:p w14:paraId="641FF78F" w14:textId="77777777" w:rsidR="006219A6" w:rsidRDefault="006219A6" w:rsidP="006219A6">
      <w:pPr>
        <w:pStyle w:val="NormalWeb"/>
      </w:pPr>
      <w:r>
        <w:t xml:space="preserve">When a </w:t>
      </w:r>
      <w:proofErr w:type="spellStart"/>
      <w:r>
        <w:t>nonstatic</w:t>
      </w:r>
      <w:proofErr w:type="spellEnd"/>
      <w:r>
        <w:t xml:space="preserve"> member function is called for an object, the address of the object is passed as a hidden argument to the function. For example, the following </w:t>
      </w:r>
      <w:proofErr w:type="gramStart"/>
      <w:r>
        <w:t>function</w:t>
      </w:r>
      <w:proofErr w:type="gramEnd"/>
      <w:r>
        <w:t xml:space="preserve"> call</w:t>
      </w:r>
    </w:p>
    <w:p w14:paraId="39690496" w14:textId="77777777" w:rsidR="006219A6" w:rsidRDefault="006219A6" w:rsidP="006219A6">
      <w:pPr>
        <w:pStyle w:val="NormalWeb"/>
      </w:pPr>
      <w:proofErr w:type="spellStart"/>
      <w:proofErr w:type="gramStart"/>
      <w:r>
        <w:t>myDate.setMonth</w:t>
      </w:r>
      <w:proofErr w:type="spellEnd"/>
      <w:r>
        <w:t>(</w:t>
      </w:r>
      <w:proofErr w:type="gramEnd"/>
      <w:r>
        <w:t xml:space="preserve"> 3 );</w:t>
      </w:r>
    </w:p>
    <w:p w14:paraId="0CE1CDF4" w14:textId="77777777" w:rsidR="006219A6" w:rsidRDefault="006219A6" w:rsidP="006219A6">
      <w:pPr>
        <w:pStyle w:val="NormalWeb"/>
      </w:pPr>
      <w:proofErr w:type="gramStart"/>
      <w:r>
        <w:t>can</w:t>
      </w:r>
      <w:proofErr w:type="gramEnd"/>
      <w:r>
        <w:t xml:space="preserve"> be interpreted this way:</w:t>
      </w:r>
    </w:p>
    <w:p w14:paraId="4DA6CCDA" w14:textId="77777777" w:rsidR="006219A6" w:rsidRDefault="006219A6" w:rsidP="006219A6">
      <w:pPr>
        <w:pStyle w:val="NormalWeb"/>
      </w:pPr>
      <w:proofErr w:type="spellStart"/>
      <w:proofErr w:type="gramStart"/>
      <w:r>
        <w:lastRenderedPageBreak/>
        <w:t>setMonth</w:t>
      </w:r>
      <w:proofErr w:type="spellEnd"/>
      <w:r>
        <w:t>(</w:t>
      </w:r>
      <w:proofErr w:type="gramEnd"/>
      <w:r>
        <w:t xml:space="preserve"> &amp;</w:t>
      </w:r>
      <w:proofErr w:type="spellStart"/>
      <w:r>
        <w:t>myDate</w:t>
      </w:r>
      <w:proofErr w:type="spellEnd"/>
      <w:r>
        <w:t>, 3 );</w:t>
      </w:r>
    </w:p>
    <w:p w14:paraId="130D9E6A" w14:textId="77777777" w:rsidR="006219A6" w:rsidRDefault="006219A6" w:rsidP="006219A6">
      <w:pPr>
        <w:pStyle w:val="NormalWeb"/>
      </w:pPr>
      <w:r>
        <w:t xml:space="preserve">The object's address is available from within the member function as </w:t>
      </w:r>
      <w:proofErr w:type="gramStart"/>
      <w:r>
        <w:t>the this</w:t>
      </w:r>
      <w:proofErr w:type="gramEnd"/>
      <w:r>
        <w:t xml:space="preserve"> pointer. It is legal, though unnecessary, to use </w:t>
      </w:r>
      <w:proofErr w:type="gramStart"/>
      <w:r>
        <w:t>the this</w:t>
      </w:r>
      <w:proofErr w:type="gramEnd"/>
      <w:r>
        <w:t xml:space="preserve"> pointer when referring to members of the class.</w:t>
      </w:r>
    </w:p>
    <w:p w14:paraId="0C830C79" w14:textId="77777777" w:rsidR="006219A6" w:rsidRDefault="006219A6" w:rsidP="006219A6">
      <w:pPr>
        <w:pStyle w:val="NormalWeb"/>
      </w:pPr>
      <w:r>
        <w:rPr>
          <w:b/>
          <w:bCs/>
        </w:rPr>
        <w:t>What happens when you make call "delete this;</w:t>
      </w:r>
      <w:proofErr w:type="gramStart"/>
      <w:r>
        <w:rPr>
          <w:b/>
          <w:bCs/>
        </w:rPr>
        <w:t>" ??</w:t>
      </w:r>
      <w:proofErr w:type="gramEnd"/>
    </w:p>
    <w:p w14:paraId="1A8227C5" w14:textId="77777777" w:rsidR="006219A6" w:rsidRDefault="006219A6" w:rsidP="006219A6">
      <w:pPr>
        <w:pStyle w:val="NormalWeb"/>
      </w:pPr>
      <w:r>
        <w:t>The code has two built-in pitfalls. First, if it executes in a member function for an extern, static, or automatic object, the program will probably crash as soon as the delete statement executes. There is no portable way for an object to tell that it was instantiated on the heap, so the class cannot assert that its object is properly instantiated. Second, when an object commits suicide this way, the using program might not know about its demise. As far as the instantiating program is concerned, the object remains in scope and continues to exist even though the object did itself in. Subsequent dereferencing of the pointer can and usually does lead to disaster.</w:t>
      </w:r>
    </w:p>
    <w:p w14:paraId="0E3C71AF" w14:textId="77777777" w:rsidR="006219A6" w:rsidRDefault="006219A6" w:rsidP="006219A6">
      <w:pPr>
        <w:pStyle w:val="NormalWeb"/>
      </w:pPr>
      <w:r>
        <w:t>You should never do this. Since compiler does not know whether the object was allocated on the stack or on the heap, "delete this" could cause a disaster.</w:t>
      </w:r>
    </w:p>
    <w:p w14:paraId="3FE1F422" w14:textId="77777777" w:rsidR="006219A6" w:rsidRDefault="006219A6" w:rsidP="006219A6">
      <w:pPr>
        <w:pStyle w:val="NormalWeb"/>
      </w:pPr>
      <w:r>
        <w:rPr>
          <w:b/>
          <w:bCs/>
        </w:rPr>
        <w:t>How virtual functions are implemented C++?</w:t>
      </w:r>
    </w:p>
    <w:p w14:paraId="5A5F809C" w14:textId="77777777" w:rsidR="006219A6" w:rsidRDefault="006219A6" w:rsidP="006219A6">
      <w:pPr>
        <w:pStyle w:val="NormalWeb"/>
      </w:pPr>
      <w:r>
        <w:t xml:space="preserve">Virtual functions are implemented using a table of function pointers, called the </w:t>
      </w:r>
      <w:proofErr w:type="spellStart"/>
      <w:r>
        <w:t>vtable</w:t>
      </w:r>
      <w:proofErr w:type="spellEnd"/>
      <w:r>
        <w:t xml:space="preserve">.  There is one entry in the table per virtual function in the class.  This table is created by the constructor of the class.  When a derived class is constructed, its base class is constructed first which creates the </w:t>
      </w:r>
      <w:proofErr w:type="spellStart"/>
      <w:r>
        <w:t>vtable</w:t>
      </w:r>
      <w:proofErr w:type="spellEnd"/>
      <w:r>
        <w:t xml:space="preserve">.  If the derived class overrides any of the base classes virtual functions, those entries in the </w:t>
      </w:r>
      <w:proofErr w:type="spellStart"/>
      <w:r>
        <w:t>vtable</w:t>
      </w:r>
      <w:proofErr w:type="spellEnd"/>
      <w:r>
        <w:t xml:space="preserve"> are overwritten by the derived class constructor.  This is why you should never call virtual functions from a constructor: because the </w:t>
      </w:r>
      <w:proofErr w:type="spellStart"/>
      <w:r>
        <w:t>vtable</w:t>
      </w:r>
      <w:proofErr w:type="spellEnd"/>
      <w:r>
        <w:t xml:space="preserve"> entries for the object may not have been set up by the derived class constructor yet, so you might end up calling base class implementations of those virtual functions</w:t>
      </w:r>
    </w:p>
    <w:p w14:paraId="1CD5CCB9" w14:textId="77777777" w:rsidR="006219A6" w:rsidRDefault="006219A6" w:rsidP="006219A6">
      <w:pPr>
        <w:pStyle w:val="NormalWeb"/>
      </w:pPr>
      <w:r>
        <w:rPr>
          <w:b/>
          <w:bCs/>
        </w:rPr>
        <w:t>What is name mangling in C++??</w:t>
      </w:r>
    </w:p>
    <w:p w14:paraId="511B85D6" w14:textId="77777777" w:rsidR="006219A6" w:rsidRDefault="006219A6" w:rsidP="006219A6">
      <w:pPr>
        <w:pStyle w:val="NormalWeb"/>
      </w:pPr>
      <w:r>
        <w:t xml:space="preserve">The process of encoding the parameter types with the function/method name into a unique name is called name mangling. The inverse process is called </w:t>
      </w:r>
      <w:proofErr w:type="spellStart"/>
      <w:r>
        <w:t>demangling</w:t>
      </w:r>
      <w:proofErr w:type="spellEnd"/>
      <w:r>
        <w:t>.</w:t>
      </w:r>
    </w:p>
    <w:p w14:paraId="27EA382A" w14:textId="77777777" w:rsidR="006219A6" w:rsidRDefault="006219A6" w:rsidP="006219A6">
      <w:pPr>
        <w:pStyle w:val="NormalWeb"/>
      </w:pPr>
      <w:r>
        <w:t>For example Foo::</w:t>
      </w:r>
      <w:proofErr w:type="gramStart"/>
      <w:r>
        <w:t>bar(</w:t>
      </w:r>
      <w:proofErr w:type="spellStart"/>
      <w:proofErr w:type="gramEnd"/>
      <w:r>
        <w:t>int</w:t>
      </w:r>
      <w:proofErr w:type="spellEnd"/>
      <w:r>
        <w:t xml:space="preserve">, long) </w:t>
      </w:r>
      <w:proofErr w:type="spellStart"/>
      <w:r>
        <w:t>const</w:t>
      </w:r>
      <w:proofErr w:type="spellEnd"/>
      <w:r>
        <w:t xml:space="preserve"> is mangled as `bar__C3Fooil'. </w:t>
      </w:r>
      <w:r>
        <w:br/>
        <w:t>For a constructor, the method name is left out. That is Foo::</w:t>
      </w:r>
      <w:proofErr w:type="gramStart"/>
      <w:r>
        <w:t>Foo(</w:t>
      </w:r>
      <w:proofErr w:type="spellStart"/>
      <w:proofErr w:type="gramEnd"/>
      <w:r>
        <w:t>int</w:t>
      </w:r>
      <w:proofErr w:type="spellEnd"/>
      <w:r>
        <w:t xml:space="preserve">, long) </w:t>
      </w:r>
      <w:proofErr w:type="spellStart"/>
      <w:r>
        <w:t>const</w:t>
      </w:r>
      <w:proofErr w:type="spellEnd"/>
      <w:r>
        <w:t xml:space="preserve"> is mangled as `__C3Fooil'.</w:t>
      </w:r>
    </w:p>
    <w:p w14:paraId="5F79596E" w14:textId="77777777" w:rsidR="006219A6" w:rsidRDefault="006219A6" w:rsidP="006219A6">
      <w:pPr>
        <w:pStyle w:val="NormalWeb"/>
      </w:pPr>
      <w:r>
        <w:rPr>
          <w:b/>
          <w:bCs/>
        </w:rPr>
        <w:t xml:space="preserve">What is the difference between a pointer and a reference? </w:t>
      </w:r>
    </w:p>
    <w:p w14:paraId="4D68B750" w14:textId="77777777" w:rsidR="006219A6" w:rsidRDefault="006219A6" w:rsidP="006219A6">
      <w:pPr>
        <w:pStyle w:val="NormalWeb"/>
      </w:pPr>
      <w:r>
        <w:t>A reference must always refer to some object and, therefore, must always be initialized; pointers do not have such restrictions. A pointer can be reassigned to point to different objects while a reference always refers to an object with which it was initialized.</w:t>
      </w:r>
    </w:p>
    <w:p w14:paraId="454D568C" w14:textId="77777777" w:rsidR="006219A6" w:rsidRDefault="006219A6" w:rsidP="006219A6">
      <w:pPr>
        <w:pStyle w:val="NormalWeb"/>
      </w:pPr>
      <w:r>
        <w:rPr>
          <w:b/>
          <w:bCs/>
        </w:rPr>
        <w:t>How are prefix and postfix versions of operator+</w:t>
      </w:r>
      <w:proofErr w:type="gramStart"/>
      <w:r>
        <w:rPr>
          <w:b/>
          <w:bCs/>
        </w:rPr>
        <w:t>+(</w:t>
      </w:r>
      <w:proofErr w:type="gramEnd"/>
      <w:r>
        <w:rPr>
          <w:b/>
          <w:bCs/>
        </w:rPr>
        <w:t>) differentiated?</w:t>
      </w:r>
      <w:r>
        <w:t xml:space="preserve"> </w:t>
      </w:r>
    </w:p>
    <w:p w14:paraId="42FE1492" w14:textId="77777777" w:rsidR="006219A6" w:rsidRDefault="006219A6" w:rsidP="006219A6">
      <w:pPr>
        <w:pStyle w:val="NormalWeb"/>
      </w:pPr>
      <w:r>
        <w:lastRenderedPageBreak/>
        <w:t>The postfix version of operator+</w:t>
      </w:r>
      <w:proofErr w:type="gramStart"/>
      <w:r>
        <w:t>+(</w:t>
      </w:r>
      <w:proofErr w:type="gramEnd"/>
      <w:r>
        <w:t>) has a dummy parameter of type int. The prefix version does not have dummy parameter.</w:t>
      </w:r>
    </w:p>
    <w:p w14:paraId="28680B78" w14:textId="77777777" w:rsidR="006219A6" w:rsidRDefault="006219A6" w:rsidP="006219A6">
      <w:pPr>
        <w:pStyle w:val="NormalWeb"/>
      </w:pPr>
      <w:r>
        <w:rPr>
          <w:b/>
          <w:bCs/>
        </w:rPr>
        <w:t xml:space="preserve">What is the difference between </w:t>
      </w:r>
      <w:proofErr w:type="spellStart"/>
      <w:r>
        <w:rPr>
          <w:b/>
          <w:bCs/>
        </w:rPr>
        <w:t>const</w:t>
      </w:r>
      <w:proofErr w:type="spellEnd"/>
      <w:r>
        <w:rPr>
          <w:b/>
          <w:bCs/>
        </w:rPr>
        <w:t xml:space="preserve"> char *</w:t>
      </w:r>
      <w:proofErr w:type="spellStart"/>
      <w:r>
        <w:rPr>
          <w:b/>
          <w:bCs/>
        </w:rPr>
        <w:t>myPointer</w:t>
      </w:r>
      <w:proofErr w:type="spellEnd"/>
      <w:r>
        <w:rPr>
          <w:b/>
          <w:bCs/>
        </w:rPr>
        <w:t xml:space="preserve"> and char *</w:t>
      </w:r>
      <w:proofErr w:type="spellStart"/>
      <w:r>
        <w:rPr>
          <w:b/>
          <w:bCs/>
        </w:rPr>
        <w:t>const</w:t>
      </w:r>
      <w:proofErr w:type="spellEnd"/>
      <w:r>
        <w:rPr>
          <w:b/>
          <w:bCs/>
        </w:rPr>
        <w:t xml:space="preserve"> </w:t>
      </w:r>
      <w:proofErr w:type="spellStart"/>
      <w:r>
        <w:rPr>
          <w:b/>
          <w:bCs/>
        </w:rPr>
        <w:t>myPointer</w:t>
      </w:r>
      <w:proofErr w:type="spellEnd"/>
      <w:r>
        <w:rPr>
          <w:b/>
          <w:bCs/>
        </w:rPr>
        <w:t xml:space="preserve">? </w:t>
      </w:r>
    </w:p>
    <w:p w14:paraId="3A8CB9AF" w14:textId="77777777" w:rsidR="006219A6" w:rsidRDefault="006219A6" w:rsidP="006219A6">
      <w:pPr>
        <w:pStyle w:val="NormalWeb"/>
      </w:pPr>
      <w:proofErr w:type="spellStart"/>
      <w:r>
        <w:t>Const</w:t>
      </w:r>
      <w:proofErr w:type="spellEnd"/>
      <w:r>
        <w:t xml:space="preserve"> char *</w:t>
      </w:r>
      <w:proofErr w:type="spellStart"/>
      <w:r>
        <w:t>myPointer</w:t>
      </w:r>
      <w:proofErr w:type="spellEnd"/>
      <w:r>
        <w:t xml:space="preserve"> is a </w:t>
      </w:r>
      <w:proofErr w:type="spellStart"/>
      <w:r>
        <w:t>non constant</w:t>
      </w:r>
      <w:proofErr w:type="spellEnd"/>
      <w:r>
        <w:t xml:space="preserve"> pointer to constant data; while char *</w:t>
      </w:r>
      <w:proofErr w:type="spellStart"/>
      <w:r>
        <w:t>const</w:t>
      </w:r>
      <w:proofErr w:type="spellEnd"/>
      <w:r>
        <w:t xml:space="preserve"> </w:t>
      </w:r>
      <w:proofErr w:type="spellStart"/>
      <w:r>
        <w:t>myPointer</w:t>
      </w:r>
      <w:proofErr w:type="spellEnd"/>
      <w:r>
        <w:t xml:space="preserve"> is a constant pointer to </w:t>
      </w:r>
      <w:proofErr w:type="spellStart"/>
      <w:r>
        <w:t>non constant</w:t>
      </w:r>
      <w:proofErr w:type="spellEnd"/>
      <w:r>
        <w:t xml:space="preserve"> data. </w:t>
      </w:r>
    </w:p>
    <w:p w14:paraId="43BC462A" w14:textId="77777777" w:rsidR="006219A6" w:rsidRDefault="006219A6" w:rsidP="006219A6">
      <w:pPr>
        <w:pStyle w:val="NormalWeb"/>
      </w:pPr>
      <w:r>
        <w:rPr>
          <w:b/>
          <w:bCs/>
        </w:rPr>
        <w:t>How can I handle a constructor that fails?</w:t>
      </w:r>
    </w:p>
    <w:p w14:paraId="28DCA010" w14:textId="77777777" w:rsidR="006219A6" w:rsidRDefault="006219A6" w:rsidP="006219A6">
      <w:pPr>
        <w:pStyle w:val="NormalWeb"/>
      </w:pPr>
      <w:proofErr w:type="gramStart"/>
      <w:r>
        <w:t>throw</w:t>
      </w:r>
      <w:proofErr w:type="gramEnd"/>
      <w:r>
        <w:t xml:space="preserve"> an exception. Constructors don't have a return type, so it's not possible to use return codes. The best way to signal constructor failure is therefore to throw an exception. </w:t>
      </w:r>
    </w:p>
    <w:p w14:paraId="32F54162" w14:textId="77777777" w:rsidR="006219A6" w:rsidRDefault="006219A6" w:rsidP="006219A6">
      <w:pPr>
        <w:pStyle w:val="NormalWeb"/>
      </w:pPr>
      <w:r>
        <w:rPr>
          <w:b/>
          <w:bCs/>
        </w:rPr>
        <w:t>How can I handle a destructor that fails?</w:t>
      </w:r>
    </w:p>
    <w:p w14:paraId="05DA0F97" w14:textId="77777777" w:rsidR="006219A6" w:rsidRDefault="006219A6" w:rsidP="006219A6">
      <w:pPr>
        <w:pStyle w:val="NormalWeb"/>
        <w:spacing w:after="240" w:afterAutospacing="0"/>
      </w:pPr>
      <w:r>
        <w:t>Write a message to a log-file. But do not throw an exception. </w:t>
      </w:r>
      <w:r>
        <w:br/>
        <w:t xml:space="preserve">The C++ rule is that you must never throw an exception from a destructor that is being called during the "stack unwinding" process of another exception. For example, if someone says throw </w:t>
      </w:r>
      <w:proofErr w:type="gramStart"/>
      <w:r>
        <w:t>Foo(</w:t>
      </w:r>
      <w:proofErr w:type="gramEnd"/>
      <w:r>
        <w:t>), the stack will be unwound so all the stack frames between the throw Foo() and the } catch (Foo e) { will get popped. This is called stack unwinding. </w:t>
      </w:r>
      <w:r>
        <w:br/>
        <w:t xml:space="preserve">During stack unwinding, </w:t>
      </w:r>
      <w:proofErr w:type="gramStart"/>
      <w:r>
        <w:t>all the</w:t>
      </w:r>
      <w:proofErr w:type="gramEnd"/>
      <w:r>
        <w:t xml:space="preserve"> local objects in all those stack frames are destructed. If one of those destructors throws an exception (say it throws a Bar object), the C++ runtime system is in a no-win situation: should it ignore the Bar and end up in </w:t>
      </w:r>
      <w:proofErr w:type="gramStart"/>
      <w:r>
        <w:t>the }</w:t>
      </w:r>
      <w:proofErr w:type="gramEnd"/>
      <w:r>
        <w:t xml:space="preserve"> catch (Foo e) { where it was originally headed? Should it ignore the Foo and look for </w:t>
      </w:r>
      <w:proofErr w:type="gramStart"/>
      <w:r>
        <w:t>a }</w:t>
      </w:r>
      <w:proofErr w:type="gramEnd"/>
      <w:r>
        <w:t xml:space="preserve"> catch (Bar e) { handler? There is no good answer -- either choice loses information. </w:t>
      </w:r>
      <w:r>
        <w:br/>
        <w:t xml:space="preserve">So the C++ language guarantees that it will call </w:t>
      </w:r>
      <w:proofErr w:type="gramStart"/>
      <w:r>
        <w:t>terminate(</w:t>
      </w:r>
      <w:proofErr w:type="gramEnd"/>
      <w:r>
        <w:t>) at this point, and terminate() kills the process. Bang you're dead. </w:t>
      </w:r>
    </w:p>
    <w:p w14:paraId="1994D62B" w14:textId="77777777" w:rsidR="006219A6" w:rsidRDefault="006219A6" w:rsidP="006219A6">
      <w:pPr>
        <w:pStyle w:val="NormalWeb"/>
      </w:pPr>
      <w:r>
        <w:rPr>
          <w:b/>
          <w:bCs/>
        </w:rPr>
        <w:t>What is Virtual Destructor?</w:t>
      </w:r>
    </w:p>
    <w:p w14:paraId="7DE8FFF1" w14:textId="77777777" w:rsidR="006219A6" w:rsidRDefault="006219A6" w:rsidP="006219A6">
      <w:pPr>
        <w:pStyle w:val="NormalWeb"/>
      </w:pPr>
      <w:r>
        <w:t xml:space="preserve">Using virtual destructors, you can destroy objects without knowing their type - the correct destructor for the object is invoked using the virtual function mechanism. Note that destructors can also be declared as pure virtual functions for abstract classes. </w:t>
      </w:r>
    </w:p>
    <w:p w14:paraId="6EAFB5F6" w14:textId="77777777" w:rsidR="006219A6" w:rsidRDefault="006219A6" w:rsidP="006219A6">
      <w:pPr>
        <w:pStyle w:val="NormalWeb"/>
      </w:pPr>
      <w:proofErr w:type="gramStart"/>
      <w:r>
        <w:t>if</w:t>
      </w:r>
      <w:proofErr w:type="gramEnd"/>
      <w:r>
        <w:t xml:space="preserve"> someone will derive from your class, and if someone will say "new Derived", where "Derived" is derived from your class, and if someone will say delete p, where the actual object's type is "Derived" but the pointer p's type is your class.</w:t>
      </w:r>
    </w:p>
    <w:p w14:paraId="65E4907B" w14:textId="77777777" w:rsidR="006219A6" w:rsidRDefault="006219A6" w:rsidP="006219A6">
      <w:pPr>
        <w:pStyle w:val="NormalWeb"/>
      </w:pPr>
      <w:r>
        <w:t> </w:t>
      </w:r>
      <w:r>
        <w:br/>
      </w:r>
      <w:r>
        <w:rPr>
          <w:b/>
          <w:bCs/>
        </w:rPr>
        <w:t xml:space="preserve">Can you think of a situation where your program would crash without reaching the breakpoint which you set at the beginning of </w:t>
      </w:r>
      <w:proofErr w:type="gramStart"/>
      <w:r>
        <w:rPr>
          <w:b/>
          <w:bCs/>
        </w:rPr>
        <w:t>main(</w:t>
      </w:r>
      <w:proofErr w:type="gramEnd"/>
      <w:r>
        <w:rPr>
          <w:b/>
          <w:bCs/>
        </w:rPr>
        <w:t>)?</w:t>
      </w:r>
    </w:p>
    <w:p w14:paraId="0C87B11A" w14:textId="77777777" w:rsidR="006219A6" w:rsidRDefault="006219A6" w:rsidP="006219A6">
      <w:pPr>
        <w:pStyle w:val="NormalWeb"/>
      </w:pPr>
      <w:r>
        <w:t xml:space="preserve">C++ allows for dynamic initialization of global variables before </w:t>
      </w:r>
      <w:proofErr w:type="gramStart"/>
      <w:r>
        <w:t>main(</w:t>
      </w:r>
      <w:proofErr w:type="gramEnd"/>
      <w:r>
        <w:t xml:space="preserve">) is invoked. It is possible that initialization of global will invoke some function. If this function crashes the crash will occur before </w:t>
      </w:r>
      <w:proofErr w:type="gramStart"/>
      <w:r>
        <w:t>main(</w:t>
      </w:r>
      <w:proofErr w:type="gramEnd"/>
      <w:r>
        <w:t>) is entered. </w:t>
      </w:r>
    </w:p>
    <w:p w14:paraId="4CA1F3EF" w14:textId="77777777" w:rsidR="006219A6" w:rsidRDefault="006219A6" w:rsidP="006219A6">
      <w:pPr>
        <w:pStyle w:val="NormalWeb"/>
      </w:pPr>
      <w:r>
        <w:rPr>
          <w:b/>
          <w:bCs/>
        </w:rPr>
        <w:lastRenderedPageBreak/>
        <w:t>Name two cases where you MUST use initialization list as opposed to assignment in constructors.</w:t>
      </w:r>
    </w:p>
    <w:p w14:paraId="7C17E838" w14:textId="77777777" w:rsidR="006219A6" w:rsidRDefault="006219A6" w:rsidP="006219A6">
      <w:pPr>
        <w:pStyle w:val="NormalWeb"/>
      </w:pPr>
      <w:r>
        <w:t xml:space="preserve">Both non-static </w:t>
      </w:r>
      <w:proofErr w:type="spellStart"/>
      <w:r>
        <w:t>const</w:t>
      </w:r>
      <w:proofErr w:type="spellEnd"/>
      <w:r>
        <w:t xml:space="preserve"> data members and reference data members cannot be assigned values; instead, you should use initialization list to initialize them. </w:t>
      </w:r>
    </w:p>
    <w:p w14:paraId="3C34A8BA" w14:textId="77777777" w:rsidR="006219A6" w:rsidRDefault="006219A6" w:rsidP="006219A6">
      <w:pPr>
        <w:pStyle w:val="NormalWeb"/>
      </w:pPr>
      <w:r>
        <w:rPr>
          <w:b/>
          <w:bCs/>
        </w:rPr>
        <w:t>Can you overload a function based only on whether a parameter is a value or a reference?</w:t>
      </w:r>
    </w:p>
    <w:p w14:paraId="4B39AF20" w14:textId="77777777" w:rsidR="006219A6" w:rsidRDefault="006219A6" w:rsidP="006219A6">
      <w:pPr>
        <w:pStyle w:val="NormalWeb"/>
      </w:pPr>
      <w:r>
        <w:t xml:space="preserve">No. </w:t>
      </w:r>
      <w:proofErr w:type="gramStart"/>
      <w:r>
        <w:t>Passing by value and by reference looks identical to the caller.</w:t>
      </w:r>
      <w:proofErr w:type="gramEnd"/>
      <w:r>
        <w:t> </w:t>
      </w:r>
    </w:p>
    <w:p w14:paraId="7F004A5E" w14:textId="77777777" w:rsidR="006219A6" w:rsidRDefault="006219A6" w:rsidP="006219A6">
      <w:pPr>
        <w:pStyle w:val="NormalWeb"/>
      </w:pPr>
      <w:r>
        <w:rPr>
          <w:b/>
          <w:bCs/>
        </w:rPr>
        <w:t xml:space="preserve">What are the differences between a C++ </w:t>
      </w:r>
      <w:proofErr w:type="spellStart"/>
      <w:r>
        <w:rPr>
          <w:b/>
          <w:bCs/>
        </w:rPr>
        <w:t>struct</w:t>
      </w:r>
      <w:proofErr w:type="spellEnd"/>
      <w:r>
        <w:rPr>
          <w:b/>
          <w:bCs/>
        </w:rPr>
        <w:t xml:space="preserve"> and C++ class?</w:t>
      </w:r>
    </w:p>
    <w:p w14:paraId="4931FFFE" w14:textId="77777777" w:rsidR="006219A6" w:rsidRDefault="006219A6" w:rsidP="006219A6">
      <w:pPr>
        <w:pStyle w:val="NormalWeb"/>
      </w:pPr>
      <w:r>
        <w:t xml:space="preserve">The default member and base class access </w:t>
      </w:r>
      <w:proofErr w:type="spellStart"/>
      <w:r>
        <w:t>specifiers</w:t>
      </w:r>
      <w:proofErr w:type="spellEnd"/>
      <w:r>
        <w:t xml:space="preserve"> are different. </w:t>
      </w:r>
    </w:p>
    <w:p w14:paraId="1E369941" w14:textId="77777777" w:rsidR="006219A6" w:rsidRDefault="006219A6" w:rsidP="006219A6">
      <w:pPr>
        <w:pStyle w:val="NormalWeb"/>
      </w:pPr>
      <w:r>
        <w:t xml:space="preserve">The C++ </w:t>
      </w:r>
      <w:proofErr w:type="spellStart"/>
      <w:r>
        <w:t>struct</w:t>
      </w:r>
      <w:proofErr w:type="spellEnd"/>
      <w:r>
        <w:t xml:space="preserve"> has all the features of the class. The only differences are that a </w:t>
      </w:r>
      <w:proofErr w:type="spellStart"/>
      <w:r>
        <w:t>struct</w:t>
      </w:r>
      <w:proofErr w:type="spellEnd"/>
      <w:r>
        <w:t xml:space="preserve"> defaults to public member access and public base class inheritance, and a class defaults to the private access </w:t>
      </w:r>
      <w:proofErr w:type="spellStart"/>
      <w:r>
        <w:t>specifier</w:t>
      </w:r>
      <w:proofErr w:type="spellEnd"/>
      <w:r>
        <w:t xml:space="preserve"> and private base class inheritance. </w:t>
      </w:r>
    </w:p>
    <w:p w14:paraId="2FA20E42" w14:textId="77777777" w:rsidR="006219A6" w:rsidRDefault="006219A6" w:rsidP="006219A6">
      <w:pPr>
        <w:pStyle w:val="NormalWeb"/>
      </w:pPr>
      <w:r>
        <w:rPr>
          <w:b/>
          <w:bCs/>
        </w:rPr>
        <w:t xml:space="preserve">What does extern "C" </w:t>
      </w:r>
      <w:proofErr w:type="spellStart"/>
      <w:r>
        <w:rPr>
          <w:b/>
          <w:bCs/>
        </w:rPr>
        <w:t>int</w:t>
      </w:r>
      <w:proofErr w:type="spellEnd"/>
      <w:r>
        <w:rPr>
          <w:b/>
          <w:bCs/>
        </w:rPr>
        <w:t xml:space="preserve"> </w:t>
      </w:r>
      <w:proofErr w:type="spellStart"/>
      <w:proofErr w:type="gramStart"/>
      <w:r>
        <w:rPr>
          <w:b/>
          <w:bCs/>
        </w:rPr>
        <w:t>func</w:t>
      </w:r>
      <w:proofErr w:type="spellEnd"/>
      <w:r>
        <w:rPr>
          <w:b/>
          <w:bCs/>
        </w:rPr>
        <w:t>(</w:t>
      </w:r>
      <w:proofErr w:type="spellStart"/>
      <w:proofErr w:type="gramEnd"/>
      <w:r>
        <w:rPr>
          <w:b/>
          <w:bCs/>
        </w:rPr>
        <w:t>int</w:t>
      </w:r>
      <w:proofErr w:type="spellEnd"/>
      <w:r>
        <w:rPr>
          <w:b/>
          <w:bCs/>
        </w:rPr>
        <w:t xml:space="preserve"> *, Foo) accomplish?</w:t>
      </w:r>
    </w:p>
    <w:p w14:paraId="7709C3EE" w14:textId="77777777" w:rsidR="006219A6" w:rsidRDefault="006219A6" w:rsidP="006219A6">
      <w:pPr>
        <w:pStyle w:val="NormalWeb"/>
      </w:pPr>
      <w:r>
        <w:t xml:space="preserve">It will turn off "name mangling" for </w:t>
      </w:r>
      <w:proofErr w:type="spellStart"/>
      <w:r>
        <w:t>func</w:t>
      </w:r>
      <w:proofErr w:type="spellEnd"/>
      <w:r>
        <w:t xml:space="preserve"> so that one can link to code compiled by a C compiler. </w:t>
      </w:r>
    </w:p>
    <w:p w14:paraId="4CAE6604" w14:textId="77777777" w:rsidR="006219A6" w:rsidRDefault="006219A6" w:rsidP="006219A6">
      <w:pPr>
        <w:pStyle w:val="NormalWeb"/>
      </w:pPr>
      <w:r>
        <w:rPr>
          <w:b/>
          <w:bCs/>
        </w:rPr>
        <w:t>How do you access the static member of a class?</w:t>
      </w:r>
    </w:p>
    <w:p w14:paraId="598C7826" w14:textId="77777777" w:rsidR="006219A6" w:rsidRDefault="006219A6" w:rsidP="006219A6">
      <w:pPr>
        <w:pStyle w:val="NormalWeb"/>
      </w:pPr>
      <w:r>
        <w:t>&lt;</w:t>
      </w:r>
      <w:proofErr w:type="spellStart"/>
      <w:r>
        <w:t>ClassName</w:t>
      </w:r>
      <w:proofErr w:type="spellEnd"/>
      <w:proofErr w:type="gramStart"/>
      <w:r>
        <w:t>&gt;:</w:t>
      </w:r>
      <w:proofErr w:type="gramEnd"/>
      <w:r>
        <w:t>:&lt;</w:t>
      </w:r>
      <w:proofErr w:type="spellStart"/>
      <w:r>
        <w:t>StaticMemberName</w:t>
      </w:r>
      <w:proofErr w:type="spellEnd"/>
      <w:r>
        <w:t>&gt;</w:t>
      </w:r>
    </w:p>
    <w:p w14:paraId="7CEA3BB1" w14:textId="77777777" w:rsidR="006219A6" w:rsidRDefault="006219A6" w:rsidP="006219A6">
      <w:pPr>
        <w:pStyle w:val="NormalWeb"/>
      </w:pPr>
      <w:r>
        <w:rPr>
          <w:b/>
          <w:bCs/>
        </w:rPr>
        <w:t xml:space="preserve">What is multiple </w:t>
      </w:r>
      <w:proofErr w:type="gramStart"/>
      <w:r>
        <w:rPr>
          <w:b/>
          <w:bCs/>
        </w:rPr>
        <w:t>inheritance(</w:t>
      </w:r>
      <w:proofErr w:type="gramEnd"/>
      <w:r>
        <w:rPr>
          <w:b/>
          <w:bCs/>
        </w:rPr>
        <w:t>virtual inheritance)? What are its advantages and disadvantages?</w:t>
      </w:r>
    </w:p>
    <w:p w14:paraId="4100F91A" w14:textId="77777777" w:rsidR="006219A6" w:rsidRDefault="006219A6" w:rsidP="006219A6">
      <w:pPr>
        <w:pStyle w:val="NormalWeb"/>
      </w:pPr>
      <w:r>
        <w:t xml:space="preserve">Multiple </w:t>
      </w:r>
      <w:proofErr w:type="gramStart"/>
      <w:r>
        <w:t>Inheritance</w:t>
      </w:r>
      <w:proofErr w:type="gramEnd"/>
      <w:r>
        <w:t xml:space="preserve"> is the process whereby a child can be derived from more than one parent class. The advantage of multiple </w:t>
      </w:r>
      <w:proofErr w:type="gramStart"/>
      <w:r>
        <w:t>inheritance</w:t>
      </w:r>
      <w:proofErr w:type="gramEnd"/>
      <w:r>
        <w:t xml:space="preserve"> is that it allows a class to inherit the functionality of more than one base class thus allowing for modeling of complex relationships. The disadvantage of multiple inheritance is that it can lead to a lot of </w:t>
      </w:r>
      <w:proofErr w:type="gramStart"/>
      <w:r>
        <w:t>confusion(</w:t>
      </w:r>
      <w:proofErr w:type="gramEnd"/>
      <w:r>
        <w:t xml:space="preserve">ambiguity) when two base classes implement a method with the same name. </w:t>
      </w:r>
    </w:p>
    <w:p w14:paraId="5D612167" w14:textId="77777777" w:rsidR="006219A6" w:rsidRDefault="006219A6" w:rsidP="006219A6">
      <w:pPr>
        <w:pStyle w:val="NormalWeb"/>
      </w:pPr>
      <w:r>
        <w:rPr>
          <w:b/>
          <w:bCs/>
        </w:rPr>
        <w:t>What are the access privileges in C++? What is the default access level?</w:t>
      </w:r>
    </w:p>
    <w:p w14:paraId="724B46C7" w14:textId="77777777" w:rsidR="006219A6" w:rsidRDefault="006219A6" w:rsidP="006219A6">
      <w:pPr>
        <w:pStyle w:val="NormalWeb"/>
      </w:pPr>
      <w:r>
        <w:t xml:space="preserve">The access privileges in C++ are private, public and protected. The default access level assigned to members of a class is private. Private members of a class are accessible only within the class and by friends of the class. Protected members are accessible by the class itself and </w:t>
      </w:r>
      <w:proofErr w:type="spellStart"/>
      <w:proofErr w:type="gramStart"/>
      <w:r>
        <w:t>it's</w:t>
      </w:r>
      <w:proofErr w:type="spellEnd"/>
      <w:proofErr w:type="gramEnd"/>
      <w:r>
        <w:t xml:space="preserve"> sub-classes. Public members of a class can be accessed by anyone.</w:t>
      </w:r>
    </w:p>
    <w:p w14:paraId="4CE742BE" w14:textId="77777777" w:rsidR="006219A6" w:rsidRDefault="006219A6" w:rsidP="006219A6">
      <w:pPr>
        <w:pStyle w:val="NormalWeb"/>
      </w:pPr>
      <w:r>
        <w:rPr>
          <w:b/>
          <w:bCs/>
        </w:rPr>
        <w:t>What is a nested class? Why can it be useful?</w:t>
      </w:r>
    </w:p>
    <w:p w14:paraId="5EF85601" w14:textId="77777777" w:rsidR="006219A6" w:rsidRDefault="006219A6" w:rsidP="006219A6">
      <w:pPr>
        <w:pStyle w:val="NormalWeb"/>
      </w:pPr>
      <w:r>
        <w:t>A nested class is a class enclosed within the scope of another class. For example:</w:t>
      </w:r>
    </w:p>
    <w:p w14:paraId="78083C2D" w14:textId="77777777" w:rsidR="006219A6" w:rsidRDefault="006219A6" w:rsidP="006219A6">
      <w:pPr>
        <w:pStyle w:val="NormalWeb"/>
      </w:pPr>
      <w:r>
        <w:lastRenderedPageBreak/>
        <w:t>  //</w:t>
      </w:r>
      <w:proofErr w:type="gramStart"/>
      <w:r>
        <w:t>  Example</w:t>
      </w:r>
      <w:proofErr w:type="gramEnd"/>
      <w:r>
        <w:t xml:space="preserve"> 1: Nested class</w:t>
      </w:r>
      <w:r>
        <w:br/>
        <w:t>  //</w:t>
      </w:r>
      <w:r>
        <w:br/>
        <w:t xml:space="preserve">  class </w:t>
      </w:r>
      <w:proofErr w:type="spellStart"/>
      <w:r>
        <w:t>OuterClass</w:t>
      </w:r>
      <w:proofErr w:type="spellEnd"/>
      <w:r>
        <w:br/>
        <w:t>  {</w:t>
      </w:r>
      <w:r>
        <w:br/>
        <w:t xml:space="preserve">    class </w:t>
      </w:r>
      <w:proofErr w:type="spellStart"/>
      <w:r>
        <w:t>NestedClass</w:t>
      </w:r>
      <w:proofErr w:type="spellEnd"/>
      <w:r>
        <w:br/>
        <w:t>    {</w:t>
      </w:r>
      <w:r>
        <w:br/>
        <w:t>      // ...</w:t>
      </w:r>
      <w:r>
        <w:br/>
        <w:t>    };</w:t>
      </w:r>
      <w:r>
        <w:br/>
        <w:t>    // ...</w:t>
      </w:r>
      <w:r>
        <w:br/>
        <w:t>  };</w:t>
      </w:r>
      <w:r>
        <w:br/>
        <w:t xml:space="preserve">Nested classes are useful for organizing code and controlling access and dependencies. Nested classes obey access rules just like other parts of a class do; so, in Example 1, if </w:t>
      </w:r>
      <w:proofErr w:type="spellStart"/>
      <w:r>
        <w:t>NestedClass</w:t>
      </w:r>
      <w:proofErr w:type="spellEnd"/>
      <w:r>
        <w:t xml:space="preserve"> is public then any code can name it as </w:t>
      </w:r>
      <w:proofErr w:type="spellStart"/>
      <w:r>
        <w:t>OuterClass</w:t>
      </w:r>
      <w:proofErr w:type="spellEnd"/>
      <w:r>
        <w:t>::</w:t>
      </w:r>
      <w:proofErr w:type="spellStart"/>
      <w:r>
        <w:t>NestedClass</w:t>
      </w:r>
      <w:proofErr w:type="spellEnd"/>
      <w:r>
        <w:t xml:space="preserve">. Often nested classes contain private implementation details, and are therefore made private; in Example 1, if </w:t>
      </w:r>
      <w:proofErr w:type="spellStart"/>
      <w:r>
        <w:t>NestedClass</w:t>
      </w:r>
      <w:proofErr w:type="spellEnd"/>
      <w:r>
        <w:t xml:space="preserve"> is private, then only </w:t>
      </w:r>
      <w:proofErr w:type="spellStart"/>
      <w:r>
        <w:t>OuterClass's</w:t>
      </w:r>
      <w:proofErr w:type="spellEnd"/>
      <w:r>
        <w:t xml:space="preserve"> members and friends can use </w:t>
      </w:r>
      <w:proofErr w:type="spellStart"/>
      <w:r>
        <w:t>NestedClass</w:t>
      </w:r>
      <w:proofErr w:type="spellEnd"/>
      <w:r>
        <w:t>.</w:t>
      </w:r>
    </w:p>
    <w:p w14:paraId="6EF9860D" w14:textId="77777777" w:rsidR="006219A6" w:rsidRDefault="006219A6" w:rsidP="006219A6">
      <w:pPr>
        <w:pStyle w:val="NormalWeb"/>
        <w:spacing w:after="240" w:afterAutospacing="0"/>
      </w:pPr>
      <w:r>
        <w:t>When you instantiate as outer class, it won't instantiate inside class.</w:t>
      </w:r>
    </w:p>
    <w:p w14:paraId="75989CBA" w14:textId="77777777" w:rsidR="006219A6" w:rsidRDefault="006219A6" w:rsidP="006219A6">
      <w:pPr>
        <w:pStyle w:val="NormalWeb"/>
      </w:pPr>
      <w:r>
        <w:rPr>
          <w:b/>
          <w:bCs/>
        </w:rPr>
        <w:t>What is a local class? Why can it be useful?</w:t>
      </w:r>
    </w:p>
    <w:p w14:paraId="7AC17D15" w14:textId="77777777" w:rsidR="006219A6" w:rsidRDefault="006219A6" w:rsidP="006219A6">
      <w:pPr>
        <w:pStyle w:val="NormalWeb"/>
      </w:pPr>
      <w:proofErr w:type="gramStart"/>
      <w:r>
        <w:t>local</w:t>
      </w:r>
      <w:proofErr w:type="gramEnd"/>
      <w:r>
        <w:t xml:space="preserve"> class is a class defined within the scope of a function -- any function, whether a member function or a free function. For example:</w:t>
      </w:r>
    </w:p>
    <w:p w14:paraId="6BE89606" w14:textId="77777777" w:rsidR="006219A6" w:rsidRDefault="006219A6" w:rsidP="006219A6">
      <w:pPr>
        <w:pStyle w:val="NormalWeb"/>
        <w:spacing w:after="240" w:afterAutospacing="0"/>
      </w:pPr>
      <w:r>
        <w:t>  //</w:t>
      </w:r>
      <w:proofErr w:type="gramStart"/>
      <w:r>
        <w:t>  Example</w:t>
      </w:r>
      <w:proofErr w:type="gramEnd"/>
      <w:r>
        <w:t xml:space="preserve"> 2: Local class</w:t>
      </w:r>
      <w:r>
        <w:br/>
        <w:t>  //</w:t>
      </w:r>
      <w:r>
        <w:br/>
        <w:t xml:space="preserve">  </w:t>
      </w:r>
      <w:proofErr w:type="spellStart"/>
      <w:r>
        <w:t>int</w:t>
      </w:r>
      <w:proofErr w:type="spellEnd"/>
      <w:r>
        <w:t xml:space="preserve"> f()</w:t>
      </w:r>
      <w:r>
        <w:br/>
        <w:t>  {</w:t>
      </w:r>
      <w:r>
        <w:br/>
        <w:t xml:space="preserve">    class </w:t>
      </w:r>
      <w:proofErr w:type="spellStart"/>
      <w:r>
        <w:t>LocalClass</w:t>
      </w:r>
      <w:proofErr w:type="spellEnd"/>
      <w:r>
        <w:br/>
        <w:t>    {</w:t>
      </w:r>
      <w:r>
        <w:br/>
        <w:t>      // ...</w:t>
      </w:r>
      <w:r>
        <w:br/>
        <w:t>    };</w:t>
      </w:r>
      <w:r>
        <w:br/>
        <w:t>    // ...</w:t>
      </w:r>
      <w:r>
        <w:br/>
        <w:t>  };</w:t>
      </w:r>
      <w:r>
        <w:br/>
        <w:t>Like nested classes, local classes can be a useful tool for managing code dependencies. </w:t>
      </w:r>
      <w:r>
        <w:br/>
      </w:r>
    </w:p>
    <w:p w14:paraId="54D046B6" w14:textId="77777777" w:rsidR="006219A6" w:rsidRDefault="006219A6" w:rsidP="006219A6">
      <w:pPr>
        <w:pStyle w:val="NormalWeb"/>
      </w:pPr>
      <w:r>
        <w:rPr>
          <w:b/>
          <w:bCs/>
        </w:rPr>
        <w:t>Can a copy constructor accept an object of the same class as parameter, instead of reference of the object?</w:t>
      </w:r>
      <w:r>
        <w:rPr>
          <w:b/>
          <w:bCs/>
        </w:rPr>
        <w:br/>
      </w:r>
      <w:r>
        <w:t xml:space="preserve">  </w:t>
      </w:r>
    </w:p>
    <w:p w14:paraId="5535888F" w14:textId="77777777" w:rsidR="006219A6" w:rsidRDefault="006219A6" w:rsidP="006219A6">
      <w:pPr>
        <w:pStyle w:val="NormalWeb"/>
      </w:pPr>
      <w:r>
        <w:t>No. It is specified in the definition of the copy constructor itself. It should generate an error if a programmer specifies a copy constructor with a first argument that is an object and not a reference.</w:t>
      </w:r>
    </w:p>
    <w:p w14:paraId="01C4CAFE" w14:textId="77777777" w:rsidR="006219A6" w:rsidRDefault="006219A6"/>
    <w:sectPr w:rsidR="006219A6" w:rsidSect="00BF2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compat>
    <w:useFELayout/>
    <w:compatSetting w:name="compatibilityMode" w:uri="http://schemas.microsoft.com/office/word" w:val="12"/>
  </w:compat>
  <w:rsids>
    <w:rsidRoot w:val="006B34B1"/>
    <w:rsid w:val="00104A27"/>
    <w:rsid w:val="003B0B6B"/>
    <w:rsid w:val="004900BA"/>
    <w:rsid w:val="004B4540"/>
    <w:rsid w:val="00573095"/>
    <w:rsid w:val="006219A6"/>
    <w:rsid w:val="006B34B1"/>
    <w:rsid w:val="009056C0"/>
    <w:rsid w:val="00915FC7"/>
    <w:rsid w:val="00992A83"/>
    <w:rsid w:val="00B53D68"/>
    <w:rsid w:val="00BF2AE1"/>
    <w:rsid w:val="00C6493E"/>
    <w:rsid w:val="00DC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698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AE1"/>
  </w:style>
  <w:style w:type="paragraph" w:styleId="Heading1">
    <w:name w:val="heading 1"/>
    <w:basedOn w:val="Normal"/>
    <w:link w:val="Heading1Char"/>
    <w:uiPriority w:val="9"/>
    <w:qFormat/>
    <w:rsid w:val="006B34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B45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4B1"/>
    <w:rPr>
      <w:rFonts w:ascii="Times New Roman" w:eastAsia="Times New Roman" w:hAnsi="Times New Roman" w:cs="Times New Roman"/>
      <w:b/>
      <w:bCs/>
      <w:kern w:val="36"/>
      <w:sz w:val="48"/>
      <w:szCs w:val="48"/>
    </w:rPr>
  </w:style>
  <w:style w:type="character" w:customStyle="1" w:styleId="breadcrumb-title">
    <w:name w:val="breadcrumb-title"/>
    <w:basedOn w:val="DefaultParagraphFont"/>
    <w:rsid w:val="006B34B1"/>
  </w:style>
  <w:style w:type="character" w:styleId="Hyperlink">
    <w:name w:val="Hyperlink"/>
    <w:basedOn w:val="DefaultParagraphFont"/>
    <w:uiPriority w:val="99"/>
    <w:semiHidden/>
    <w:unhideWhenUsed/>
    <w:rsid w:val="006B34B1"/>
    <w:rPr>
      <w:color w:val="0000FF"/>
      <w:u w:val="single"/>
    </w:rPr>
  </w:style>
  <w:style w:type="character" w:customStyle="1" w:styleId="sep">
    <w:name w:val="sep"/>
    <w:basedOn w:val="DefaultParagraphFont"/>
    <w:rsid w:val="006B34B1"/>
  </w:style>
  <w:style w:type="paragraph" w:styleId="NormalWeb">
    <w:name w:val="Normal (Web)"/>
    <w:basedOn w:val="Normal"/>
    <w:uiPriority w:val="99"/>
    <w:semiHidden/>
    <w:unhideWhenUsed/>
    <w:rsid w:val="006B34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link">
    <w:name w:val="klink"/>
    <w:basedOn w:val="DefaultParagraphFont"/>
    <w:rsid w:val="006B34B1"/>
  </w:style>
  <w:style w:type="character" w:customStyle="1" w:styleId="style54">
    <w:name w:val="style54"/>
    <w:basedOn w:val="DefaultParagraphFont"/>
    <w:rsid w:val="00573095"/>
  </w:style>
  <w:style w:type="character" w:customStyle="1" w:styleId="answers">
    <w:name w:val="answers"/>
    <w:basedOn w:val="DefaultParagraphFont"/>
    <w:rsid w:val="00573095"/>
  </w:style>
  <w:style w:type="character" w:customStyle="1" w:styleId="style55">
    <w:name w:val="style55"/>
    <w:basedOn w:val="DefaultParagraphFont"/>
    <w:rsid w:val="00573095"/>
  </w:style>
  <w:style w:type="character" w:customStyle="1" w:styleId="forquestionsblue">
    <w:name w:val="for_questions_blue"/>
    <w:basedOn w:val="DefaultParagraphFont"/>
    <w:rsid w:val="00573095"/>
  </w:style>
  <w:style w:type="paragraph" w:styleId="z-TopofForm">
    <w:name w:val="HTML Top of Form"/>
    <w:basedOn w:val="Normal"/>
    <w:next w:val="Normal"/>
    <w:link w:val="z-TopofFormChar"/>
    <w:hidden/>
    <w:uiPriority w:val="99"/>
    <w:semiHidden/>
    <w:unhideWhenUsed/>
    <w:rsid w:val="005730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7309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7309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73095"/>
    <w:rPr>
      <w:rFonts w:ascii="Arial" w:eastAsia="Times New Roman" w:hAnsi="Arial" w:cs="Arial"/>
      <w:vanish/>
      <w:sz w:val="16"/>
      <w:szCs w:val="16"/>
    </w:rPr>
  </w:style>
  <w:style w:type="character" w:customStyle="1" w:styleId="interview-heading">
    <w:name w:val="interview-heading"/>
    <w:basedOn w:val="DefaultParagraphFont"/>
    <w:rsid w:val="00573095"/>
  </w:style>
  <w:style w:type="character" w:customStyle="1" w:styleId="style53">
    <w:name w:val="style53"/>
    <w:basedOn w:val="DefaultParagraphFont"/>
    <w:rsid w:val="00573095"/>
  </w:style>
  <w:style w:type="character" w:customStyle="1" w:styleId="style56">
    <w:name w:val="style56"/>
    <w:basedOn w:val="DefaultParagraphFont"/>
    <w:rsid w:val="009056C0"/>
  </w:style>
  <w:style w:type="character" w:customStyle="1" w:styleId="Heading2Char">
    <w:name w:val="Heading 2 Char"/>
    <w:basedOn w:val="DefaultParagraphFont"/>
    <w:link w:val="Heading2"/>
    <w:uiPriority w:val="9"/>
    <w:semiHidden/>
    <w:rsid w:val="004B454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5033">
      <w:bodyDiv w:val="1"/>
      <w:marLeft w:val="0"/>
      <w:marRight w:val="0"/>
      <w:marTop w:val="0"/>
      <w:marBottom w:val="0"/>
      <w:divBdr>
        <w:top w:val="none" w:sz="0" w:space="0" w:color="auto"/>
        <w:left w:val="none" w:sz="0" w:space="0" w:color="auto"/>
        <w:bottom w:val="none" w:sz="0" w:space="0" w:color="auto"/>
        <w:right w:val="none" w:sz="0" w:space="0" w:color="auto"/>
      </w:divBdr>
      <w:divsChild>
        <w:div w:id="1128860556">
          <w:marLeft w:val="0"/>
          <w:marRight w:val="0"/>
          <w:marTop w:val="0"/>
          <w:marBottom w:val="0"/>
          <w:divBdr>
            <w:top w:val="none" w:sz="0" w:space="0" w:color="auto"/>
            <w:left w:val="none" w:sz="0" w:space="0" w:color="auto"/>
            <w:bottom w:val="none" w:sz="0" w:space="0" w:color="auto"/>
            <w:right w:val="none" w:sz="0" w:space="0" w:color="auto"/>
          </w:divBdr>
        </w:div>
      </w:divsChild>
    </w:div>
    <w:div w:id="246840977">
      <w:bodyDiv w:val="1"/>
      <w:marLeft w:val="0"/>
      <w:marRight w:val="0"/>
      <w:marTop w:val="0"/>
      <w:marBottom w:val="0"/>
      <w:divBdr>
        <w:top w:val="none" w:sz="0" w:space="0" w:color="auto"/>
        <w:left w:val="none" w:sz="0" w:space="0" w:color="auto"/>
        <w:bottom w:val="none" w:sz="0" w:space="0" w:color="auto"/>
        <w:right w:val="none" w:sz="0" w:space="0" w:color="auto"/>
      </w:divBdr>
      <w:divsChild>
        <w:div w:id="2055081592">
          <w:marLeft w:val="0"/>
          <w:marRight w:val="0"/>
          <w:marTop w:val="0"/>
          <w:marBottom w:val="0"/>
          <w:divBdr>
            <w:top w:val="none" w:sz="0" w:space="0" w:color="auto"/>
            <w:left w:val="none" w:sz="0" w:space="0" w:color="auto"/>
            <w:bottom w:val="none" w:sz="0" w:space="0" w:color="auto"/>
            <w:right w:val="none" w:sz="0" w:space="0" w:color="auto"/>
          </w:divBdr>
        </w:div>
      </w:divsChild>
    </w:div>
    <w:div w:id="742482835">
      <w:bodyDiv w:val="1"/>
      <w:marLeft w:val="0"/>
      <w:marRight w:val="0"/>
      <w:marTop w:val="0"/>
      <w:marBottom w:val="0"/>
      <w:divBdr>
        <w:top w:val="none" w:sz="0" w:space="0" w:color="auto"/>
        <w:left w:val="none" w:sz="0" w:space="0" w:color="auto"/>
        <w:bottom w:val="none" w:sz="0" w:space="0" w:color="auto"/>
        <w:right w:val="none" w:sz="0" w:space="0" w:color="auto"/>
      </w:divBdr>
      <w:divsChild>
        <w:div w:id="454645467">
          <w:marLeft w:val="0"/>
          <w:marRight w:val="0"/>
          <w:marTop w:val="0"/>
          <w:marBottom w:val="0"/>
          <w:divBdr>
            <w:top w:val="none" w:sz="0" w:space="0" w:color="auto"/>
            <w:left w:val="none" w:sz="0" w:space="0" w:color="auto"/>
            <w:bottom w:val="none" w:sz="0" w:space="0" w:color="auto"/>
            <w:right w:val="none" w:sz="0" w:space="0" w:color="auto"/>
          </w:divBdr>
        </w:div>
      </w:divsChild>
    </w:div>
    <w:div w:id="904026613">
      <w:bodyDiv w:val="1"/>
      <w:marLeft w:val="0"/>
      <w:marRight w:val="0"/>
      <w:marTop w:val="0"/>
      <w:marBottom w:val="0"/>
      <w:divBdr>
        <w:top w:val="none" w:sz="0" w:space="0" w:color="auto"/>
        <w:left w:val="none" w:sz="0" w:space="0" w:color="auto"/>
        <w:bottom w:val="none" w:sz="0" w:space="0" w:color="auto"/>
        <w:right w:val="none" w:sz="0" w:space="0" w:color="auto"/>
      </w:divBdr>
      <w:divsChild>
        <w:div w:id="288587229">
          <w:marLeft w:val="0"/>
          <w:marRight w:val="0"/>
          <w:marTop w:val="0"/>
          <w:marBottom w:val="0"/>
          <w:divBdr>
            <w:top w:val="none" w:sz="0" w:space="0" w:color="auto"/>
            <w:left w:val="none" w:sz="0" w:space="0" w:color="auto"/>
            <w:bottom w:val="none" w:sz="0" w:space="0" w:color="auto"/>
            <w:right w:val="none" w:sz="0" w:space="0" w:color="auto"/>
          </w:divBdr>
        </w:div>
      </w:divsChild>
    </w:div>
    <w:div w:id="912812898">
      <w:bodyDiv w:val="1"/>
      <w:marLeft w:val="0"/>
      <w:marRight w:val="0"/>
      <w:marTop w:val="0"/>
      <w:marBottom w:val="0"/>
      <w:divBdr>
        <w:top w:val="none" w:sz="0" w:space="0" w:color="auto"/>
        <w:left w:val="none" w:sz="0" w:space="0" w:color="auto"/>
        <w:bottom w:val="none" w:sz="0" w:space="0" w:color="auto"/>
        <w:right w:val="none" w:sz="0" w:space="0" w:color="auto"/>
      </w:divBdr>
      <w:divsChild>
        <w:div w:id="1748379629">
          <w:marLeft w:val="0"/>
          <w:marRight w:val="0"/>
          <w:marTop w:val="0"/>
          <w:marBottom w:val="0"/>
          <w:divBdr>
            <w:top w:val="none" w:sz="0" w:space="0" w:color="auto"/>
            <w:left w:val="none" w:sz="0" w:space="0" w:color="auto"/>
            <w:bottom w:val="none" w:sz="0" w:space="0" w:color="auto"/>
            <w:right w:val="none" w:sz="0" w:space="0" w:color="auto"/>
          </w:divBdr>
        </w:div>
      </w:divsChild>
    </w:div>
    <w:div w:id="1053500956">
      <w:bodyDiv w:val="1"/>
      <w:marLeft w:val="0"/>
      <w:marRight w:val="0"/>
      <w:marTop w:val="0"/>
      <w:marBottom w:val="0"/>
      <w:divBdr>
        <w:top w:val="none" w:sz="0" w:space="0" w:color="auto"/>
        <w:left w:val="none" w:sz="0" w:space="0" w:color="auto"/>
        <w:bottom w:val="none" w:sz="0" w:space="0" w:color="auto"/>
        <w:right w:val="none" w:sz="0" w:space="0" w:color="auto"/>
      </w:divBdr>
    </w:div>
    <w:div w:id="1066075635">
      <w:bodyDiv w:val="1"/>
      <w:marLeft w:val="0"/>
      <w:marRight w:val="0"/>
      <w:marTop w:val="0"/>
      <w:marBottom w:val="0"/>
      <w:divBdr>
        <w:top w:val="none" w:sz="0" w:space="0" w:color="auto"/>
        <w:left w:val="none" w:sz="0" w:space="0" w:color="auto"/>
        <w:bottom w:val="none" w:sz="0" w:space="0" w:color="auto"/>
        <w:right w:val="none" w:sz="0" w:space="0" w:color="auto"/>
      </w:divBdr>
      <w:divsChild>
        <w:div w:id="698236363">
          <w:marLeft w:val="0"/>
          <w:marRight w:val="0"/>
          <w:marTop w:val="0"/>
          <w:marBottom w:val="0"/>
          <w:divBdr>
            <w:top w:val="none" w:sz="0" w:space="0" w:color="auto"/>
            <w:left w:val="none" w:sz="0" w:space="0" w:color="auto"/>
            <w:bottom w:val="none" w:sz="0" w:space="0" w:color="auto"/>
            <w:right w:val="none" w:sz="0" w:space="0" w:color="auto"/>
          </w:divBdr>
        </w:div>
      </w:divsChild>
    </w:div>
    <w:div w:id="1121723512">
      <w:bodyDiv w:val="1"/>
      <w:marLeft w:val="0"/>
      <w:marRight w:val="0"/>
      <w:marTop w:val="0"/>
      <w:marBottom w:val="0"/>
      <w:divBdr>
        <w:top w:val="none" w:sz="0" w:space="0" w:color="auto"/>
        <w:left w:val="none" w:sz="0" w:space="0" w:color="auto"/>
        <w:bottom w:val="none" w:sz="0" w:space="0" w:color="auto"/>
        <w:right w:val="none" w:sz="0" w:space="0" w:color="auto"/>
      </w:divBdr>
      <w:divsChild>
        <w:div w:id="1032220998">
          <w:marLeft w:val="0"/>
          <w:marRight w:val="0"/>
          <w:marTop w:val="0"/>
          <w:marBottom w:val="0"/>
          <w:divBdr>
            <w:top w:val="none" w:sz="0" w:space="0" w:color="auto"/>
            <w:left w:val="none" w:sz="0" w:space="0" w:color="auto"/>
            <w:bottom w:val="none" w:sz="0" w:space="0" w:color="auto"/>
            <w:right w:val="none" w:sz="0" w:space="0" w:color="auto"/>
          </w:divBdr>
        </w:div>
      </w:divsChild>
    </w:div>
    <w:div w:id="1140271557">
      <w:bodyDiv w:val="1"/>
      <w:marLeft w:val="0"/>
      <w:marRight w:val="0"/>
      <w:marTop w:val="0"/>
      <w:marBottom w:val="0"/>
      <w:divBdr>
        <w:top w:val="none" w:sz="0" w:space="0" w:color="auto"/>
        <w:left w:val="none" w:sz="0" w:space="0" w:color="auto"/>
        <w:bottom w:val="none" w:sz="0" w:space="0" w:color="auto"/>
        <w:right w:val="none" w:sz="0" w:space="0" w:color="auto"/>
      </w:divBdr>
      <w:divsChild>
        <w:div w:id="1310207531">
          <w:marLeft w:val="0"/>
          <w:marRight w:val="0"/>
          <w:marTop w:val="0"/>
          <w:marBottom w:val="0"/>
          <w:divBdr>
            <w:top w:val="none" w:sz="0" w:space="0" w:color="auto"/>
            <w:left w:val="none" w:sz="0" w:space="0" w:color="auto"/>
            <w:bottom w:val="none" w:sz="0" w:space="0" w:color="auto"/>
            <w:right w:val="none" w:sz="0" w:space="0" w:color="auto"/>
          </w:divBdr>
        </w:div>
      </w:divsChild>
    </w:div>
    <w:div w:id="1191726554">
      <w:bodyDiv w:val="1"/>
      <w:marLeft w:val="0"/>
      <w:marRight w:val="0"/>
      <w:marTop w:val="0"/>
      <w:marBottom w:val="0"/>
      <w:divBdr>
        <w:top w:val="none" w:sz="0" w:space="0" w:color="auto"/>
        <w:left w:val="none" w:sz="0" w:space="0" w:color="auto"/>
        <w:bottom w:val="none" w:sz="0" w:space="0" w:color="auto"/>
        <w:right w:val="none" w:sz="0" w:space="0" w:color="auto"/>
      </w:divBdr>
      <w:divsChild>
        <w:div w:id="50006275">
          <w:marLeft w:val="0"/>
          <w:marRight w:val="0"/>
          <w:marTop w:val="0"/>
          <w:marBottom w:val="0"/>
          <w:divBdr>
            <w:top w:val="none" w:sz="0" w:space="0" w:color="auto"/>
            <w:left w:val="none" w:sz="0" w:space="0" w:color="auto"/>
            <w:bottom w:val="none" w:sz="0" w:space="0" w:color="auto"/>
            <w:right w:val="none" w:sz="0" w:space="0" w:color="auto"/>
          </w:divBdr>
        </w:div>
      </w:divsChild>
    </w:div>
    <w:div w:id="1192649891">
      <w:bodyDiv w:val="1"/>
      <w:marLeft w:val="0"/>
      <w:marRight w:val="0"/>
      <w:marTop w:val="0"/>
      <w:marBottom w:val="0"/>
      <w:divBdr>
        <w:top w:val="none" w:sz="0" w:space="0" w:color="auto"/>
        <w:left w:val="none" w:sz="0" w:space="0" w:color="auto"/>
        <w:bottom w:val="none" w:sz="0" w:space="0" w:color="auto"/>
        <w:right w:val="none" w:sz="0" w:space="0" w:color="auto"/>
      </w:divBdr>
      <w:divsChild>
        <w:div w:id="1823547136">
          <w:marLeft w:val="0"/>
          <w:marRight w:val="0"/>
          <w:marTop w:val="0"/>
          <w:marBottom w:val="0"/>
          <w:divBdr>
            <w:top w:val="none" w:sz="0" w:space="0" w:color="auto"/>
            <w:left w:val="none" w:sz="0" w:space="0" w:color="auto"/>
            <w:bottom w:val="none" w:sz="0" w:space="0" w:color="auto"/>
            <w:right w:val="none" w:sz="0" w:space="0" w:color="auto"/>
          </w:divBdr>
          <w:divsChild>
            <w:div w:id="300113260">
              <w:marLeft w:val="0"/>
              <w:marRight w:val="0"/>
              <w:marTop w:val="0"/>
              <w:marBottom w:val="0"/>
              <w:divBdr>
                <w:top w:val="none" w:sz="0" w:space="0" w:color="auto"/>
                <w:left w:val="none" w:sz="0" w:space="0" w:color="auto"/>
                <w:bottom w:val="none" w:sz="0" w:space="0" w:color="auto"/>
                <w:right w:val="none" w:sz="0" w:space="0" w:color="auto"/>
              </w:divBdr>
              <w:divsChild>
                <w:div w:id="1389954489">
                  <w:marLeft w:val="0"/>
                  <w:marRight w:val="0"/>
                  <w:marTop w:val="0"/>
                  <w:marBottom w:val="0"/>
                  <w:divBdr>
                    <w:top w:val="none" w:sz="0" w:space="0" w:color="auto"/>
                    <w:left w:val="none" w:sz="0" w:space="0" w:color="auto"/>
                    <w:bottom w:val="none" w:sz="0" w:space="0" w:color="auto"/>
                    <w:right w:val="none" w:sz="0" w:space="0" w:color="auto"/>
                  </w:divBdr>
                </w:div>
              </w:divsChild>
            </w:div>
            <w:div w:id="1731031968">
              <w:marLeft w:val="0"/>
              <w:marRight w:val="0"/>
              <w:marTop w:val="0"/>
              <w:marBottom w:val="0"/>
              <w:divBdr>
                <w:top w:val="none" w:sz="0" w:space="0" w:color="auto"/>
                <w:left w:val="none" w:sz="0" w:space="0" w:color="auto"/>
                <w:bottom w:val="none" w:sz="0" w:space="0" w:color="auto"/>
                <w:right w:val="none" w:sz="0" w:space="0" w:color="auto"/>
              </w:divBdr>
              <w:divsChild>
                <w:div w:id="1098332937">
                  <w:marLeft w:val="0"/>
                  <w:marRight w:val="0"/>
                  <w:marTop w:val="0"/>
                  <w:marBottom w:val="0"/>
                  <w:divBdr>
                    <w:top w:val="none" w:sz="0" w:space="0" w:color="auto"/>
                    <w:left w:val="none" w:sz="0" w:space="0" w:color="auto"/>
                    <w:bottom w:val="none" w:sz="0" w:space="0" w:color="auto"/>
                    <w:right w:val="none" w:sz="0" w:space="0" w:color="auto"/>
                  </w:divBdr>
                  <w:divsChild>
                    <w:div w:id="52494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19848214">
      <w:bodyDiv w:val="1"/>
      <w:marLeft w:val="0"/>
      <w:marRight w:val="0"/>
      <w:marTop w:val="0"/>
      <w:marBottom w:val="0"/>
      <w:divBdr>
        <w:top w:val="none" w:sz="0" w:space="0" w:color="auto"/>
        <w:left w:val="none" w:sz="0" w:space="0" w:color="auto"/>
        <w:bottom w:val="none" w:sz="0" w:space="0" w:color="auto"/>
        <w:right w:val="none" w:sz="0" w:space="0" w:color="auto"/>
      </w:divBdr>
      <w:divsChild>
        <w:div w:id="373114727">
          <w:marLeft w:val="0"/>
          <w:marRight w:val="0"/>
          <w:marTop w:val="0"/>
          <w:marBottom w:val="0"/>
          <w:divBdr>
            <w:top w:val="none" w:sz="0" w:space="0" w:color="auto"/>
            <w:left w:val="none" w:sz="0" w:space="0" w:color="auto"/>
            <w:bottom w:val="none" w:sz="0" w:space="0" w:color="auto"/>
            <w:right w:val="none" w:sz="0" w:space="0" w:color="auto"/>
          </w:divBdr>
        </w:div>
      </w:divsChild>
    </w:div>
    <w:div w:id="1611206213">
      <w:bodyDiv w:val="1"/>
      <w:marLeft w:val="0"/>
      <w:marRight w:val="0"/>
      <w:marTop w:val="0"/>
      <w:marBottom w:val="0"/>
      <w:divBdr>
        <w:top w:val="none" w:sz="0" w:space="0" w:color="auto"/>
        <w:left w:val="none" w:sz="0" w:space="0" w:color="auto"/>
        <w:bottom w:val="none" w:sz="0" w:space="0" w:color="auto"/>
        <w:right w:val="none" w:sz="0" w:space="0" w:color="auto"/>
      </w:divBdr>
      <w:divsChild>
        <w:div w:id="664476233">
          <w:marLeft w:val="0"/>
          <w:marRight w:val="0"/>
          <w:marTop w:val="0"/>
          <w:marBottom w:val="0"/>
          <w:divBdr>
            <w:top w:val="none" w:sz="0" w:space="0" w:color="auto"/>
            <w:left w:val="none" w:sz="0" w:space="0" w:color="auto"/>
            <w:bottom w:val="none" w:sz="0" w:space="0" w:color="auto"/>
            <w:right w:val="none" w:sz="0" w:space="0" w:color="auto"/>
          </w:divBdr>
        </w:div>
      </w:divsChild>
    </w:div>
    <w:div w:id="1635674705">
      <w:bodyDiv w:val="1"/>
      <w:marLeft w:val="0"/>
      <w:marRight w:val="0"/>
      <w:marTop w:val="0"/>
      <w:marBottom w:val="0"/>
      <w:divBdr>
        <w:top w:val="none" w:sz="0" w:space="0" w:color="auto"/>
        <w:left w:val="none" w:sz="0" w:space="0" w:color="auto"/>
        <w:bottom w:val="none" w:sz="0" w:space="0" w:color="auto"/>
        <w:right w:val="none" w:sz="0" w:space="0" w:color="auto"/>
      </w:divBdr>
      <w:divsChild>
        <w:div w:id="1730641504">
          <w:marLeft w:val="0"/>
          <w:marRight w:val="0"/>
          <w:marTop w:val="0"/>
          <w:marBottom w:val="0"/>
          <w:divBdr>
            <w:top w:val="none" w:sz="0" w:space="0" w:color="auto"/>
            <w:left w:val="none" w:sz="0" w:space="0" w:color="auto"/>
            <w:bottom w:val="none" w:sz="0" w:space="0" w:color="auto"/>
            <w:right w:val="none" w:sz="0" w:space="0" w:color="auto"/>
          </w:divBdr>
        </w:div>
      </w:divsChild>
    </w:div>
    <w:div w:id="1694332958">
      <w:bodyDiv w:val="1"/>
      <w:marLeft w:val="0"/>
      <w:marRight w:val="0"/>
      <w:marTop w:val="0"/>
      <w:marBottom w:val="0"/>
      <w:divBdr>
        <w:top w:val="none" w:sz="0" w:space="0" w:color="auto"/>
        <w:left w:val="none" w:sz="0" w:space="0" w:color="auto"/>
        <w:bottom w:val="none" w:sz="0" w:space="0" w:color="auto"/>
        <w:right w:val="none" w:sz="0" w:space="0" w:color="auto"/>
      </w:divBdr>
      <w:divsChild>
        <w:div w:id="1944722356">
          <w:marLeft w:val="0"/>
          <w:marRight w:val="0"/>
          <w:marTop w:val="0"/>
          <w:marBottom w:val="0"/>
          <w:divBdr>
            <w:top w:val="none" w:sz="0" w:space="0" w:color="auto"/>
            <w:left w:val="none" w:sz="0" w:space="0" w:color="auto"/>
            <w:bottom w:val="none" w:sz="0" w:space="0" w:color="auto"/>
            <w:right w:val="none" w:sz="0" w:space="0" w:color="auto"/>
          </w:divBdr>
        </w:div>
      </w:divsChild>
    </w:div>
    <w:div w:id="1855219924">
      <w:bodyDiv w:val="1"/>
      <w:marLeft w:val="0"/>
      <w:marRight w:val="0"/>
      <w:marTop w:val="0"/>
      <w:marBottom w:val="0"/>
      <w:divBdr>
        <w:top w:val="none" w:sz="0" w:space="0" w:color="auto"/>
        <w:left w:val="none" w:sz="0" w:space="0" w:color="auto"/>
        <w:bottom w:val="none" w:sz="0" w:space="0" w:color="auto"/>
        <w:right w:val="none" w:sz="0" w:space="0" w:color="auto"/>
      </w:divBdr>
      <w:divsChild>
        <w:div w:id="270822961">
          <w:marLeft w:val="0"/>
          <w:marRight w:val="0"/>
          <w:marTop w:val="0"/>
          <w:marBottom w:val="0"/>
          <w:divBdr>
            <w:top w:val="none" w:sz="0" w:space="0" w:color="auto"/>
            <w:left w:val="none" w:sz="0" w:space="0" w:color="auto"/>
            <w:bottom w:val="none" w:sz="0" w:space="0" w:color="auto"/>
            <w:right w:val="none" w:sz="0" w:space="0" w:color="auto"/>
          </w:divBdr>
        </w:div>
      </w:divsChild>
    </w:div>
    <w:div w:id="2005622232">
      <w:bodyDiv w:val="1"/>
      <w:marLeft w:val="0"/>
      <w:marRight w:val="0"/>
      <w:marTop w:val="0"/>
      <w:marBottom w:val="0"/>
      <w:divBdr>
        <w:top w:val="none" w:sz="0" w:space="0" w:color="auto"/>
        <w:left w:val="none" w:sz="0" w:space="0" w:color="auto"/>
        <w:bottom w:val="none" w:sz="0" w:space="0" w:color="auto"/>
        <w:right w:val="none" w:sz="0" w:space="0" w:color="auto"/>
      </w:divBdr>
      <w:divsChild>
        <w:div w:id="400639901">
          <w:marLeft w:val="0"/>
          <w:marRight w:val="0"/>
          <w:marTop w:val="0"/>
          <w:marBottom w:val="0"/>
          <w:divBdr>
            <w:top w:val="none" w:sz="0" w:space="0" w:color="auto"/>
            <w:left w:val="none" w:sz="0" w:space="0" w:color="auto"/>
            <w:bottom w:val="none" w:sz="0" w:space="0" w:color="auto"/>
            <w:right w:val="none" w:sz="0" w:space="0" w:color="auto"/>
          </w:divBdr>
        </w:div>
      </w:divsChild>
    </w:div>
    <w:div w:id="2089962621">
      <w:bodyDiv w:val="1"/>
      <w:marLeft w:val="0"/>
      <w:marRight w:val="0"/>
      <w:marTop w:val="0"/>
      <w:marBottom w:val="0"/>
      <w:divBdr>
        <w:top w:val="none" w:sz="0" w:space="0" w:color="auto"/>
        <w:left w:val="none" w:sz="0" w:space="0" w:color="auto"/>
        <w:bottom w:val="none" w:sz="0" w:space="0" w:color="auto"/>
        <w:right w:val="none" w:sz="0" w:space="0" w:color="auto"/>
      </w:divBdr>
      <w:divsChild>
        <w:div w:id="919828715">
          <w:marLeft w:val="0"/>
          <w:marRight w:val="0"/>
          <w:marTop w:val="0"/>
          <w:marBottom w:val="0"/>
          <w:divBdr>
            <w:top w:val="none" w:sz="0" w:space="0" w:color="auto"/>
            <w:left w:val="none" w:sz="0" w:space="0" w:color="auto"/>
            <w:bottom w:val="none" w:sz="0" w:space="0" w:color="auto"/>
            <w:right w:val="none" w:sz="0" w:space="0" w:color="auto"/>
          </w:divBdr>
        </w:div>
      </w:divsChild>
    </w:div>
    <w:div w:id="2092433815">
      <w:bodyDiv w:val="1"/>
      <w:marLeft w:val="0"/>
      <w:marRight w:val="0"/>
      <w:marTop w:val="0"/>
      <w:marBottom w:val="0"/>
      <w:divBdr>
        <w:top w:val="none" w:sz="0" w:space="0" w:color="auto"/>
        <w:left w:val="none" w:sz="0" w:space="0" w:color="auto"/>
        <w:bottom w:val="none" w:sz="0" w:space="0" w:color="auto"/>
        <w:right w:val="none" w:sz="0" w:space="0" w:color="auto"/>
      </w:divBdr>
      <w:divsChild>
        <w:div w:id="1562402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dftutorials.com/tutorials/cpp-c-interview-questions-answers+219.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dftutorials.com/tutorials/C/C++-books-shelf1.html" TargetMode="External"/><Relationship Id="rId5" Type="http://schemas.openxmlformats.org/officeDocument/2006/relationships/hyperlink" Target="http://www.pdftutorials.com/tutorials/topiclist.php?cat=Software/ProgrammingTutorials" TargetMode="External"/><Relationship Id="rId4" Type="http://schemas.openxmlformats.org/officeDocument/2006/relationships/hyperlink" Target="http://www.pdftutorials.com/tutorials/default.html" TargetMode="Externa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63</Pages>
  <Words>16732</Words>
  <Characters>95377</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111886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roopendra</dc:creator>
  <cp:keywords/>
  <dc:description/>
  <cp:lastModifiedBy>roop</cp:lastModifiedBy>
  <cp:revision>15</cp:revision>
  <dcterms:created xsi:type="dcterms:W3CDTF">2010-08-05T02:28:00Z</dcterms:created>
  <dcterms:modified xsi:type="dcterms:W3CDTF">2010-08-15T06:46:00Z</dcterms:modified>
</cp:coreProperties>
</file>